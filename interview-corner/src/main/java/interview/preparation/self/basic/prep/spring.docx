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C7487" w14:textId="77777777" w:rsidR="007F79B1" w:rsidRPr="002A3799" w:rsidRDefault="007F79B1" w:rsidP="007F79B1">
      <w:pPr>
        <w:spacing w:before="60" w:after="240"/>
        <w:rPr>
          <w:rFonts w:ascii="Times New Roman" w:eastAsia="Times New Roman" w:hAnsi="Times New Roman" w:cs="Times New Roman"/>
          <w:b/>
          <w:bCs/>
          <w:color w:val="414141"/>
          <w:sz w:val="24"/>
          <w:szCs w:val="24"/>
        </w:rPr>
      </w:pPr>
    </w:p>
    <w:p w14:paraId="79FF2829" w14:textId="77777777" w:rsidR="007F79B1" w:rsidRPr="002A3799" w:rsidRDefault="007F79B1" w:rsidP="007F79B1">
      <w:pPr>
        <w:spacing w:before="60" w:after="24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w:t>
      </w:r>
      <w:r w:rsidRPr="002A3799">
        <w:rPr>
          <w:rFonts w:ascii="Times New Roman" w:eastAsia="Times New Roman" w:hAnsi="Times New Roman" w:cs="Times New Roman"/>
          <w:b/>
          <w:bCs/>
          <w:color w:val="0863A5"/>
          <w:sz w:val="24"/>
          <w:szCs w:val="24"/>
        </w:rPr>
        <w:t>  What is IOC (or Dependency Injection)? </w:t>
      </w:r>
    </w:p>
    <w:p w14:paraId="4CB4A8A3"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xml:space="preserve">The basic concept of the Inversion of Control pattern (also known as dependency injection) </w:t>
      </w:r>
      <w:r w:rsidRPr="002A3799">
        <w:rPr>
          <w:rFonts w:ascii="Times New Roman" w:eastAsia="Times New Roman" w:hAnsi="Times New Roman" w:cs="Times New Roman"/>
          <w:color w:val="FF0000"/>
          <w:sz w:val="24"/>
          <w:szCs w:val="24"/>
        </w:rPr>
        <w:t>is that you do not create your objects but describe how they should be created. You don't directly connect your components and services together in code but describe which services are needed by which components in a configuration file</w:t>
      </w:r>
      <w:r w:rsidRPr="002A3799">
        <w:rPr>
          <w:rFonts w:ascii="Times New Roman" w:eastAsia="Times New Roman" w:hAnsi="Times New Roman" w:cs="Times New Roman"/>
          <w:color w:val="414141"/>
          <w:sz w:val="24"/>
          <w:szCs w:val="24"/>
        </w:rPr>
        <w:t>. A container (in the case of the Spring framework, the IOC container) is then responsible for hooking it all up.</w:t>
      </w:r>
      <w:r w:rsidRPr="002A3799">
        <w:rPr>
          <w:rFonts w:ascii="Times New Roman" w:eastAsia="Times New Roman" w:hAnsi="Times New Roman" w:cs="Times New Roman"/>
          <w:color w:val="414141"/>
          <w:sz w:val="24"/>
          <w:szCs w:val="24"/>
        </w:rPr>
        <w:br/>
      </w:r>
      <w:r w:rsidRPr="002A3799">
        <w:rPr>
          <w:rFonts w:ascii="Times New Roman" w:eastAsia="Times New Roman" w:hAnsi="Times New Roman" w:cs="Times New Roman"/>
          <w:color w:val="414141"/>
          <w:sz w:val="24"/>
          <w:szCs w:val="24"/>
        </w:rPr>
        <w:br/>
        <w:t xml:space="preserve">i.e., Applying </w:t>
      </w:r>
      <w:proofErr w:type="spellStart"/>
      <w:r w:rsidRPr="002A3799">
        <w:rPr>
          <w:rFonts w:ascii="Times New Roman" w:eastAsia="Times New Roman" w:hAnsi="Times New Roman" w:cs="Times New Roman"/>
          <w:color w:val="414141"/>
          <w:sz w:val="24"/>
          <w:szCs w:val="24"/>
        </w:rPr>
        <w:t>IoC</w:t>
      </w:r>
      <w:proofErr w:type="spellEnd"/>
      <w:r w:rsidRPr="002A3799">
        <w:rPr>
          <w:rFonts w:ascii="Times New Roman" w:eastAsia="Times New Roman" w:hAnsi="Times New Roman" w:cs="Times New Roman"/>
          <w:color w:val="414141"/>
          <w:sz w:val="24"/>
          <w:szCs w:val="24"/>
        </w:rPr>
        <w:t xml:space="preserve">, objects are given their dependencies at creation time by some external entity that coordinates each object in the system. That is, dependencies are injected into objects. So, </w:t>
      </w:r>
      <w:proofErr w:type="spellStart"/>
      <w:r w:rsidRPr="002A3799">
        <w:rPr>
          <w:rFonts w:ascii="Times New Roman" w:eastAsia="Times New Roman" w:hAnsi="Times New Roman" w:cs="Times New Roman"/>
          <w:color w:val="414141"/>
          <w:sz w:val="24"/>
          <w:szCs w:val="24"/>
        </w:rPr>
        <w:t>IoC</w:t>
      </w:r>
      <w:proofErr w:type="spellEnd"/>
      <w:r w:rsidRPr="002A3799">
        <w:rPr>
          <w:rFonts w:ascii="Times New Roman" w:eastAsia="Times New Roman" w:hAnsi="Times New Roman" w:cs="Times New Roman"/>
          <w:color w:val="414141"/>
          <w:sz w:val="24"/>
          <w:szCs w:val="24"/>
        </w:rPr>
        <w:t xml:space="preserve"> means an inversion of responsibility with regard to how an object obtains references to collaborating objects. </w:t>
      </w:r>
    </w:p>
    <w:p w14:paraId="49B6617C" w14:textId="77777777" w:rsidR="007F79B1" w:rsidRPr="002A3799" w:rsidRDefault="007F79B1" w:rsidP="007F79B1">
      <w:pPr>
        <w:spacing w:after="0"/>
        <w:rPr>
          <w:rFonts w:ascii="Times New Roman" w:eastAsia="Times New Roman" w:hAnsi="Times New Roman" w:cs="Times New Roman"/>
          <w:color w:val="333333"/>
          <w:sz w:val="24"/>
          <w:szCs w:val="24"/>
        </w:rPr>
      </w:pPr>
      <w:r w:rsidRPr="002A3799">
        <w:rPr>
          <w:rFonts w:ascii="Times New Roman" w:eastAsia="Times New Roman" w:hAnsi="Times New Roman" w:cs="Times New Roman"/>
          <w:color w:val="000000"/>
          <w:sz w:val="24"/>
          <w:szCs w:val="24"/>
        </w:rPr>
        <w:br/>
      </w:r>
    </w:p>
    <w:p w14:paraId="74C6BDF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2. </w:t>
      </w:r>
      <w:r w:rsidRPr="002A3799">
        <w:rPr>
          <w:rFonts w:ascii="Times New Roman" w:eastAsia="Times New Roman" w:hAnsi="Times New Roman" w:cs="Times New Roman"/>
          <w:b/>
          <w:bCs/>
          <w:color w:val="0863A5"/>
          <w:sz w:val="24"/>
          <w:szCs w:val="24"/>
        </w:rPr>
        <w:t>What are the different types of IOC (dependency injection) ? </w:t>
      </w:r>
    </w:p>
    <w:p w14:paraId="0771B5F9"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There are three types of dependency injection:</w:t>
      </w:r>
    </w:p>
    <w:p w14:paraId="305EC8D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Constructor Injection</w:t>
      </w:r>
      <w:r w:rsidRPr="002A3799">
        <w:rPr>
          <w:rFonts w:ascii="Times New Roman" w:eastAsia="Times New Roman" w:hAnsi="Times New Roman" w:cs="Times New Roman"/>
          <w:color w:val="414141"/>
          <w:sz w:val="24"/>
          <w:szCs w:val="24"/>
        </w:rPr>
        <w:t xml:space="preserve"> (e.g. Pico container, Spring </w:t>
      </w:r>
      <w:proofErr w:type="spellStart"/>
      <w:r w:rsidRPr="002A3799">
        <w:rPr>
          <w:rFonts w:ascii="Times New Roman" w:eastAsia="Times New Roman" w:hAnsi="Times New Roman" w:cs="Times New Roman"/>
          <w:color w:val="414141"/>
          <w:sz w:val="24"/>
          <w:szCs w:val="24"/>
        </w:rPr>
        <w:t>etc</w:t>
      </w:r>
      <w:proofErr w:type="spellEnd"/>
      <w:r w:rsidRPr="002A3799">
        <w:rPr>
          <w:rFonts w:ascii="Times New Roman" w:eastAsia="Times New Roman" w:hAnsi="Times New Roman" w:cs="Times New Roman"/>
          <w:color w:val="414141"/>
          <w:sz w:val="24"/>
          <w:szCs w:val="24"/>
        </w:rPr>
        <w:t>): Dependencies are provided as constructor parameters.</w:t>
      </w:r>
    </w:p>
    <w:p w14:paraId="3F4B4FC5"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Setter Injection</w:t>
      </w:r>
      <w:r w:rsidRPr="002A3799">
        <w:rPr>
          <w:rFonts w:ascii="Times New Roman" w:eastAsia="Times New Roman" w:hAnsi="Times New Roman" w:cs="Times New Roman"/>
          <w:color w:val="414141"/>
          <w:sz w:val="24"/>
          <w:szCs w:val="24"/>
        </w:rPr>
        <w:t> (e.g. Spring): Dependencies are assigned through JavaBeans properties (ex: setter methods).</w:t>
      </w:r>
    </w:p>
    <w:p w14:paraId="474021D7" w14:textId="77777777" w:rsidR="007F79B1" w:rsidRPr="002A3799" w:rsidRDefault="007F79B1" w:rsidP="007F79B1">
      <w:pPr>
        <w:numPr>
          <w:ilvl w:val="0"/>
          <w:numId w:val="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b/>
          <w:bCs/>
          <w:color w:val="414141"/>
          <w:sz w:val="24"/>
          <w:szCs w:val="24"/>
        </w:rPr>
        <w:t>Interface Injection </w:t>
      </w:r>
      <w:r w:rsidRPr="002A3799">
        <w:rPr>
          <w:rFonts w:ascii="Times New Roman" w:eastAsia="Times New Roman" w:hAnsi="Times New Roman" w:cs="Times New Roman"/>
          <w:color w:val="414141"/>
          <w:sz w:val="24"/>
          <w:szCs w:val="24"/>
        </w:rPr>
        <w:t>(e.g. Avalon): Injection is done through an interface.</w:t>
      </w:r>
    </w:p>
    <w:p w14:paraId="025F16D1" w14:textId="77777777" w:rsidR="007F79B1" w:rsidRPr="002A3799" w:rsidRDefault="007F79B1" w:rsidP="007F79B1">
      <w:pPr>
        <w:spacing w:after="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i/>
          <w:iCs/>
          <w:color w:val="414141"/>
          <w:sz w:val="24"/>
          <w:szCs w:val="24"/>
        </w:rPr>
        <w:t>Note: Spring supports only Constructor and Setter Injection</w:t>
      </w:r>
    </w:p>
    <w:p w14:paraId="14FAFE02" w14:textId="77777777" w:rsidR="007F79B1" w:rsidRPr="002A3799" w:rsidRDefault="007F79B1" w:rsidP="007F79B1">
      <w:pPr>
        <w:spacing w:after="240"/>
        <w:rPr>
          <w:rFonts w:ascii="Times New Roman" w:eastAsia="Times New Roman" w:hAnsi="Times New Roman" w:cs="Times New Roman"/>
          <w:sz w:val="24"/>
          <w:szCs w:val="24"/>
        </w:rPr>
      </w:pPr>
    </w:p>
    <w:p w14:paraId="7BEF616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3. </w:t>
      </w:r>
      <w:r w:rsidRPr="002A3799">
        <w:rPr>
          <w:rFonts w:ascii="Times New Roman" w:eastAsia="Times New Roman" w:hAnsi="Times New Roman" w:cs="Times New Roman"/>
          <w:b/>
          <w:bCs/>
          <w:color w:val="0863A5"/>
          <w:sz w:val="24"/>
          <w:szCs w:val="24"/>
        </w:rPr>
        <w:t>What are the benefits of IOC (Dependency Injection)?</w:t>
      </w:r>
    </w:p>
    <w:p w14:paraId="2978929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Benefits of IOC (Dependency Injection) are as follows:</w:t>
      </w:r>
    </w:p>
    <w:p w14:paraId="119DAE50"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Minimizes the amount of code in your application. With IOC containers you do not care about how services are created and how you get references to the ones you need</w:t>
      </w:r>
      <w:r w:rsidRPr="002A3799">
        <w:rPr>
          <w:rFonts w:ascii="Times New Roman" w:eastAsia="Times New Roman" w:hAnsi="Times New Roman" w:cs="Times New Roman"/>
          <w:color w:val="414141"/>
          <w:sz w:val="24"/>
          <w:szCs w:val="24"/>
        </w:rPr>
        <w:t>. You can also easily add additional services by adding a new constructor or a setter method with little or no extra configuration.</w:t>
      </w:r>
    </w:p>
    <w:p w14:paraId="6934F0A7"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Make your application more testable by not requiring any singletons or JNDI lookup mechanisms in your unit test cases</w:t>
      </w:r>
      <w:r w:rsidRPr="002A3799">
        <w:rPr>
          <w:rFonts w:ascii="Times New Roman" w:eastAsia="Times New Roman" w:hAnsi="Times New Roman" w:cs="Times New Roman"/>
          <w:color w:val="414141"/>
          <w:sz w:val="24"/>
          <w:szCs w:val="24"/>
        </w:rPr>
        <w:t>. IOC containers make unit testing and switching implementations very easy by manually allowing you to inject your own objects into the object under test.</w:t>
      </w:r>
    </w:p>
    <w:p w14:paraId="2F011C59" w14:textId="77777777" w:rsidR="007F79B1" w:rsidRPr="002A3799" w:rsidRDefault="007F79B1" w:rsidP="007F79B1">
      <w:pPr>
        <w:numPr>
          <w:ilvl w:val="0"/>
          <w:numId w:val="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00B050"/>
          <w:sz w:val="24"/>
          <w:szCs w:val="24"/>
        </w:rPr>
        <w:t>Loose coupling is promoted with minimal effort and least intrusive mechanism</w:t>
      </w:r>
      <w:r w:rsidRPr="002A3799">
        <w:rPr>
          <w:rFonts w:ascii="Times New Roman" w:eastAsia="Times New Roman" w:hAnsi="Times New Roman" w:cs="Times New Roman"/>
          <w:color w:val="414141"/>
          <w:sz w:val="24"/>
          <w:szCs w:val="24"/>
        </w:rPr>
        <w:t xml:space="preserve">. The factory design pattern is more intrusive because components or services need to be requested explicitly whereas in IOC the dependency is injected into requesting piece of code. </w:t>
      </w:r>
      <w:proofErr w:type="gramStart"/>
      <w:r w:rsidRPr="002A3799">
        <w:rPr>
          <w:rFonts w:ascii="Times New Roman" w:eastAsia="Times New Roman" w:hAnsi="Times New Roman" w:cs="Times New Roman"/>
          <w:color w:val="414141"/>
          <w:sz w:val="24"/>
          <w:szCs w:val="24"/>
        </w:rPr>
        <w:t>Also</w:t>
      </w:r>
      <w:proofErr w:type="gramEnd"/>
      <w:r w:rsidRPr="002A3799">
        <w:rPr>
          <w:rFonts w:ascii="Times New Roman" w:eastAsia="Times New Roman" w:hAnsi="Times New Roman" w:cs="Times New Roman"/>
          <w:color w:val="414141"/>
          <w:sz w:val="24"/>
          <w:szCs w:val="24"/>
        </w:rPr>
        <w:t xml:space="preserve"> some containers promote the design to interfaces not to implementations design concept by encouraging managed objects to implement a well-defined service interface of your own.</w:t>
      </w:r>
    </w:p>
    <w:p w14:paraId="58A94877" w14:textId="77777777" w:rsidR="007F79B1" w:rsidRPr="002A3799" w:rsidRDefault="007F79B1" w:rsidP="007F79B1">
      <w:pPr>
        <w:numPr>
          <w:ilvl w:val="0"/>
          <w:numId w:val="2"/>
        </w:numPr>
        <w:spacing w:before="60" w:after="60"/>
        <w:rPr>
          <w:rFonts w:ascii="Times New Roman" w:eastAsia="Times New Roman" w:hAnsi="Times New Roman" w:cs="Times New Roman"/>
          <w:color w:val="00B050"/>
          <w:sz w:val="24"/>
          <w:szCs w:val="24"/>
        </w:rPr>
      </w:pPr>
      <w:r w:rsidRPr="002A3799">
        <w:rPr>
          <w:rFonts w:ascii="Times New Roman" w:eastAsia="Times New Roman" w:hAnsi="Times New Roman" w:cs="Times New Roman"/>
          <w:color w:val="00B050"/>
          <w:sz w:val="24"/>
          <w:szCs w:val="24"/>
        </w:rPr>
        <w:t xml:space="preserve">IOC containers support </w:t>
      </w:r>
      <w:r w:rsidRPr="002A3799">
        <w:rPr>
          <w:rFonts w:ascii="Times New Roman" w:eastAsia="Times New Roman" w:hAnsi="Times New Roman" w:cs="Times New Roman"/>
          <w:color w:val="FF0000"/>
          <w:sz w:val="24"/>
          <w:szCs w:val="24"/>
        </w:rPr>
        <w:t>eager</w:t>
      </w:r>
      <w:r w:rsidRPr="002A3799">
        <w:rPr>
          <w:rFonts w:ascii="Times New Roman" w:eastAsia="Times New Roman" w:hAnsi="Times New Roman" w:cs="Times New Roman"/>
          <w:color w:val="00B050"/>
          <w:sz w:val="24"/>
          <w:szCs w:val="24"/>
        </w:rPr>
        <w:t xml:space="preserve"> instantiation and </w:t>
      </w:r>
      <w:r w:rsidRPr="002A3799">
        <w:rPr>
          <w:rFonts w:ascii="Times New Roman" w:eastAsia="Times New Roman" w:hAnsi="Times New Roman" w:cs="Times New Roman"/>
          <w:color w:val="FF0000"/>
          <w:sz w:val="24"/>
          <w:szCs w:val="24"/>
        </w:rPr>
        <w:t xml:space="preserve">lazy </w:t>
      </w:r>
      <w:r w:rsidRPr="002A3799">
        <w:rPr>
          <w:rFonts w:ascii="Times New Roman" w:eastAsia="Times New Roman" w:hAnsi="Times New Roman" w:cs="Times New Roman"/>
          <w:color w:val="00B050"/>
          <w:sz w:val="24"/>
          <w:szCs w:val="24"/>
        </w:rPr>
        <w:t xml:space="preserve">loading of services. Containers also provide support for </w:t>
      </w:r>
      <w:r w:rsidRPr="002A3799">
        <w:rPr>
          <w:rFonts w:ascii="Times New Roman" w:eastAsia="Times New Roman" w:hAnsi="Times New Roman" w:cs="Times New Roman"/>
          <w:color w:val="FF0000"/>
          <w:sz w:val="24"/>
          <w:szCs w:val="24"/>
        </w:rPr>
        <w:t xml:space="preserve">instantiation of managed objects, cyclical dependencies, life cycles management, and dependency resolution between managed </w:t>
      </w:r>
      <w:r w:rsidRPr="002A3799">
        <w:rPr>
          <w:rFonts w:ascii="Times New Roman" w:eastAsia="Times New Roman" w:hAnsi="Times New Roman" w:cs="Times New Roman"/>
          <w:color w:val="00B050"/>
          <w:sz w:val="24"/>
          <w:szCs w:val="24"/>
        </w:rPr>
        <w:t>objects etc.</w:t>
      </w: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52579E2D" w14:textId="77777777" w:rsidTr="00DA3F6A">
        <w:trPr>
          <w:tblCellSpacing w:w="15" w:type="dxa"/>
        </w:trPr>
        <w:tc>
          <w:tcPr>
            <w:tcW w:w="0" w:type="auto"/>
            <w:vAlign w:val="center"/>
            <w:hideMark/>
          </w:tcPr>
          <w:p w14:paraId="714DD7AB" w14:textId="77777777" w:rsidR="007F79B1" w:rsidRPr="002A3799" w:rsidRDefault="007F79B1" w:rsidP="00DA3F6A">
            <w:pPr>
              <w:spacing w:after="0"/>
              <w:rPr>
                <w:rFonts w:ascii="Times New Roman" w:eastAsia="Times New Roman" w:hAnsi="Times New Roman" w:cs="Times New Roman"/>
                <w:sz w:val="24"/>
                <w:szCs w:val="24"/>
              </w:rPr>
            </w:pPr>
          </w:p>
        </w:tc>
      </w:tr>
    </w:tbl>
    <w:p w14:paraId="065C034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4. </w:t>
      </w:r>
      <w:r w:rsidRPr="002A3799">
        <w:rPr>
          <w:rFonts w:ascii="Times New Roman" w:eastAsia="Times New Roman" w:hAnsi="Times New Roman" w:cs="Times New Roman"/>
          <w:b/>
          <w:bCs/>
          <w:color w:val="0863A5"/>
          <w:sz w:val="24"/>
          <w:szCs w:val="24"/>
        </w:rPr>
        <w:t xml:space="preserve"> What is </w:t>
      </w:r>
      <w:proofErr w:type="gramStart"/>
      <w:r w:rsidRPr="002A3799">
        <w:rPr>
          <w:rFonts w:ascii="Times New Roman" w:eastAsia="Times New Roman" w:hAnsi="Times New Roman" w:cs="Times New Roman"/>
          <w:b/>
          <w:bCs/>
          <w:color w:val="0863A5"/>
          <w:sz w:val="24"/>
          <w:szCs w:val="24"/>
        </w:rPr>
        <w:t>Spring ?</w:t>
      </w:r>
      <w:proofErr w:type="gramEnd"/>
    </w:p>
    <w:p w14:paraId="12F6C05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is an open source framework created to address the complexity of enterprise application development. </w:t>
      </w:r>
      <w:r w:rsidRPr="002A3799">
        <w:rPr>
          <w:rFonts w:ascii="Times New Roman" w:eastAsia="Times New Roman" w:hAnsi="Times New Roman" w:cs="Times New Roman"/>
          <w:color w:val="FF0000"/>
          <w:sz w:val="24"/>
          <w:szCs w:val="24"/>
        </w:rPr>
        <w:t>One of the chief advantages of the Spring framework is its layered architecture</w:t>
      </w:r>
      <w:r w:rsidRPr="002A3799">
        <w:rPr>
          <w:rFonts w:ascii="Times New Roman" w:eastAsia="Times New Roman" w:hAnsi="Times New Roman" w:cs="Times New Roman"/>
          <w:color w:val="414141"/>
          <w:sz w:val="24"/>
          <w:szCs w:val="24"/>
        </w:rPr>
        <w:t>, which allows you to be selective about which of its components you use while also providing a cohesive framework for J2EE application development.</w:t>
      </w:r>
    </w:p>
    <w:p w14:paraId="1F3CB121" w14:textId="77777777" w:rsidR="007F79B1" w:rsidRPr="002A3799" w:rsidRDefault="007F79B1" w:rsidP="007F79B1">
      <w:pPr>
        <w:spacing w:after="0"/>
        <w:rPr>
          <w:rFonts w:ascii="Times New Roman" w:eastAsia="Times New Roman" w:hAnsi="Times New Roman" w:cs="Times New Roman"/>
          <w:sz w:val="24"/>
          <w:szCs w:val="24"/>
        </w:rPr>
      </w:pPr>
    </w:p>
    <w:p w14:paraId="7664005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5. </w:t>
      </w:r>
      <w:r w:rsidRPr="002A3799">
        <w:rPr>
          <w:rFonts w:ascii="Times New Roman" w:eastAsia="Times New Roman" w:hAnsi="Times New Roman" w:cs="Times New Roman"/>
          <w:b/>
          <w:bCs/>
          <w:color w:val="0863A5"/>
          <w:sz w:val="24"/>
          <w:szCs w:val="24"/>
        </w:rPr>
        <w:t>What are the advantages of Spring framework?</w:t>
      </w:r>
    </w:p>
    <w:p w14:paraId="756D58F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advantages of Spring are as follows:</w:t>
      </w:r>
    </w:p>
    <w:p w14:paraId="7EFB4D27"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has layered architecture</w:t>
      </w:r>
      <w:r w:rsidRPr="002A3799">
        <w:rPr>
          <w:rFonts w:ascii="Times New Roman" w:eastAsia="Times New Roman" w:hAnsi="Times New Roman" w:cs="Times New Roman"/>
          <w:color w:val="414141"/>
          <w:sz w:val="24"/>
          <w:szCs w:val="24"/>
        </w:rPr>
        <w:t>. Use what you need and leave you don't need now.</w:t>
      </w:r>
    </w:p>
    <w:p w14:paraId="09CBC56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Spring Enables POJO Programming</w:t>
      </w:r>
      <w:r w:rsidRPr="002A3799">
        <w:rPr>
          <w:rFonts w:ascii="Times New Roman" w:eastAsia="Times New Roman" w:hAnsi="Times New Roman" w:cs="Times New Roman"/>
          <w:color w:val="414141"/>
          <w:sz w:val="24"/>
          <w:szCs w:val="24"/>
        </w:rPr>
        <w:t>. There is no behind the scene magic here. POJO programming enables continuous integration and testability.</w:t>
      </w:r>
    </w:p>
    <w:p w14:paraId="69600FF3"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Dependency Injection and Inversion </w:t>
      </w:r>
      <w:r w:rsidRPr="002A3799">
        <w:rPr>
          <w:rFonts w:ascii="Times New Roman" w:eastAsia="Times New Roman" w:hAnsi="Times New Roman" w:cs="Times New Roman"/>
          <w:color w:val="414141"/>
          <w:sz w:val="24"/>
          <w:szCs w:val="24"/>
        </w:rPr>
        <w:t>of Control Simplifies JDBC</w:t>
      </w:r>
    </w:p>
    <w:p w14:paraId="2550C4D5" w14:textId="77777777" w:rsidR="007F79B1" w:rsidRPr="002A3799" w:rsidRDefault="007F79B1" w:rsidP="007F79B1">
      <w:pPr>
        <w:numPr>
          <w:ilvl w:val="0"/>
          <w:numId w:val="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 xml:space="preserve">Open source </w:t>
      </w:r>
      <w:r w:rsidRPr="002A3799">
        <w:rPr>
          <w:rFonts w:ascii="Times New Roman" w:eastAsia="Times New Roman" w:hAnsi="Times New Roman" w:cs="Times New Roman"/>
          <w:color w:val="414141"/>
          <w:sz w:val="24"/>
          <w:szCs w:val="24"/>
        </w:rPr>
        <w:t>and no vendor lock-in.</w:t>
      </w:r>
    </w:p>
    <w:p w14:paraId="269BD3E8"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6. What are features of spring?</w:t>
      </w:r>
    </w:p>
    <w:p w14:paraId="431D2B6C"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Lightweight:</w:t>
      </w:r>
    </w:p>
    <w:p w14:paraId="5117944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is lightweight when it comes to size and transparency. The basic version of spring framework is around 1MB. And the processing overhead is also very negligible.</w:t>
      </w:r>
    </w:p>
    <w:p w14:paraId="10A0D4B8"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Inversion of control (IOC):</w:t>
      </w:r>
    </w:p>
    <w:p w14:paraId="050D57A9"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Loose coupling is achieved in spring using the technique Inversion of Control. The objects give their dependencies instead of creating or looking for dependent objects.</w:t>
      </w:r>
    </w:p>
    <w:p w14:paraId="6BE8A67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Aspect oriented (AOP):</w:t>
      </w:r>
    </w:p>
    <w:p w14:paraId="574611C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supports Aspect oriented programming and enables cohesive development by separating application business logic from system services.</w:t>
      </w:r>
    </w:p>
    <w:p w14:paraId="3625835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Container:</w:t>
      </w:r>
    </w:p>
    <w:p w14:paraId="582D9932"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contains and manages the life cycle and configuration of application objects.</w:t>
      </w:r>
    </w:p>
    <w:p w14:paraId="685AEA27"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MVC Framework:</w:t>
      </w:r>
    </w:p>
    <w:p w14:paraId="02D5D5F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comes with MVC web application framework, built on core Spring functionality. This framework is highly configurable via strategy interfaces, and accommodates multiple view technologies like JSP, Velocity, Tiles, </w:t>
      </w:r>
      <w:proofErr w:type="spellStart"/>
      <w:r w:rsidRPr="002A3799">
        <w:rPr>
          <w:rFonts w:ascii="Times New Roman" w:eastAsia="Times New Roman" w:hAnsi="Times New Roman" w:cs="Times New Roman"/>
          <w:color w:val="414141"/>
          <w:sz w:val="24"/>
          <w:szCs w:val="24"/>
        </w:rPr>
        <w:t>iText</w:t>
      </w:r>
      <w:proofErr w:type="spellEnd"/>
      <w:r w:rsidRPr="002A3799">
        <w:rPr>
          <w:rFonts w:ascii="Times New Roman" w:eastAsia="Times New Roman" w:hAnsi="Times New Roman" w:cs="Times New Roman"/>
          <w:color w:val="414141"/>
          <w:sz w:val="24"/>
          <w:szCs w:val="24"/>
        </w:rPr>
        <w:t>, and POI. But other frameworks can be easily used instead of Spring MVC Framework.</w:t>
      </w:r>
    </w:p>
    <w:p w14:paraId="607DA7D0"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Transaction Management:</w:t>
      </w:r>
    </w:p>
    <w:p w14:paraId="4F9BBCEB"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framework provides a generic abstraction layer for transaction management. This allowing the developer to add the pluggable transaction managers, and making it easy to demarcate transactions without dealing with low-level issues. Spring's transaction support is not tied to J2EE environments and it can be also used in container less environments.</w:t>
      </w:r>
    </w:p>
    <w:p w14:paraId="24AB527F" w14:textId="77777777" w:rsidR="007F79B1" w:rsidRPr="002A3799" w:rsidRDefault="007F79B1" w:rsidP="007F79B1">
      <w:pPr>
        <w:numPr>
          <w:ilvl w:val="0"/>
          <w:numId w:val="4"/>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JDBC Exception Handling:</w:t>
      </w:r>
    </w:p>
    <w:p w14:paraId="5B88A4C8"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JDBC abstraction layer of the Spring offers a meaningful exception hierarchy, which simplifies the error handling strategy. Integration with Hibernate, JDO,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 xml:space="preserve">: Spring provides best Integration services with Hibernate, JDO and </w:t>
      </w:r>
      <w:proofErr w:type="spellStart"/>
      <w:r w:rsidRPr="002A3799">
        <w:rPr>
          <w:rFonts w:ascii="Times New Roman" w:eastAsia="Times New Roman" w:hAnsi="Times New Roman" w:cs="Times New Roman"/>
          <w:color w:val="414141"/>
          <w:sz w:val="24"/>
          <w:szCs w:val="24"/>
        </w:rPr>
        <w:t>iBATIS</w:t>
      </w:r>
      <w:proofErr w:type="spellEnd"/>
    </w:p>
    <w:p w14:paraId="242673E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7. </w:t>
      </w:r>
      <w:r w:rsidRPr="002A3799">
        <w:rPr>
          <w:rFonts w:ascii="Times New Roman" w:eastAsia="Times New Roman" w:hAnsi="Times New Roman" w:cs="Times New Roman"/>
          <w:b/>
          <w:bCs/>
          <w:color w:val="0863A5"/>
          <w:sz w:val="24"/>
          <w:szCs w:val="24"/>
        </w:rPr>
        <w:t>How many modules are there in Spring? What are they?</w:t>
      </w:r>
    </w:p>
    <w:p w14:paraId="723970A8" w14:textId="77777777" w:rsidR="007F79B1" w:rsidRPr="002A3799" w:rsidRDefault="007F79B1" w:rsidP="007F79B1">
      <w:pPr>
        <w:spacing w:before="60" w:after="60"/>
        <w:rPr>
          <w:rFonts w:ascii="Times New Roman" w:eastAsia="Times New Roman" w:hAnsi="Times New Roman" w:cs="Times New Roman"/>
          <w:sz w:val="24"/>
          <w:szCs w:val="24"/>
        </w:rPr>
      </w:pPr>
      <w:r w:rsidRPr="002A3799">
        <w:rPr>
          <w:rFonts w:ascii="Times New Roman" w:eastAsia="Times New Roman" w:hAnsi="Times New Roman" w:cs="Times New Roman"/>
          <w:color w:val="414141"/>
          <w:sz w:val="24"/>
          <w:szCs w:val="24"/>
        </w:rPr>
        <w:t xml:space="preserve">       Spring comprises of seven modules. They </w:t>
      </w:r>
      <w:proofErr w:type="gramStart"/>
      <w:r w:rsidRPr="002A3799">
        <w:rPr>
          <w:rFonts w:ascii="Times New Roman" w:eastAsia="Times New Roman" w:hAnsi="Times New Roman" w:cs="Times New Roman"/>
          <w:color w:val="414141"/>
          <w:sz w:val="24"/>
          <w:szCs w:val="24"/>
        </w:rPr>
        <w:t>are..</w:t>
      </w:r>
      <w:proofErr w:type="gramEnd"/>
    </w:p>
    <w:p w14:paraId="20A3D405"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The core container:</w:t>
      </w:r>
    </w:p>
    <w:p w14:paraId="48098860" w14:textId="77777777" w:rsidR="007F79B1" w:rsidRPr="002A3799" w:rsidRDefault="007F79B1" w:rsidP="007F79B1">
      <w:pPr>
        <w:spacing w:beforeAutospacing="1" w:after="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core container provides the essential functionality of the Spring framework. A primary component of the core container is the </w:t>
      </w:r>
      <w:proofErr w:type="spellStart"/>
      <w:r w:rsidRPr="002A3799">
        <w:rPr>
          <w:rFonts w:ascii="Times New Roman" w:eastAsia="Times New Roman" w:hAnsi="Times New Roman" w:cs="Times New Roman"/>
          <w:color w:val="222222"/>
          <w:sz w:val="24"/>
          <w:szCs w:val="24"/>
        </w:rPr>
        <w:t>BeanFactory</w:t>
      </w:r>
      <w:proofErr w:type="spellEnd"/>
      <w:r w:rsidRPr="002A3799">
        <w:rPr>
          <w:rFonts w:ascii="Times New Roman" w:eastAsia="Times New Roman" w:hAnsi="Times New Roman" w:cs="Times New Roman"/>
          <w:color w:val="414141"/>
          <w:sz w:val="24"/>
          <w:szCs w:val="24"/>
        </w:rPr>
        <w:t>, an implementation of the Factory pattern. The </w:t>
      </w:r>
      <w:proofErr w:type="spellStart"/>
      <w:r w:rsidRPr="002A3799">
        <w:rPr>
          <w:rFonts w:ascii="Times New Roman" w:eastAsia="Times New Roman" w:hAnsi="Times New Roman" w:cs="Times New Roman"/>
          <w:color w:val="222222"/>
          <w:sz w:val="24"/>
          <w:szCs w:val="24"/>
        </w:rPr>
        <w:t>BeanFactory</w:t>
      </w:r>
      <w:proofErr w:type="spellEnd"/>
      <w:r w:rsidRPr="002A3799">
        <w:rPr>
          <w:rFonts w:ascii="Times New Roman" w:eastAsia="Times New Roman" w:hAnsi="Times New Roman" w:cs="Times New Roman"/>
          <w:color w:val="414141"/>
          <w:sz w:val="24"/>
          <w:szCs w:val="24"/>
        </w:rPr>
        <w:t> applies the </w:t>
      </w:r>
      <w:r w:rsidRPr="002A3799">
        <w:rPr>
          <w:rFonts w:ascii="Times New Roman" w:eastAsia="Times New Roman" w:hAnsi="Times New Roman" w:cs="Times New Roman"/>
          <w:i/>
          <w:iCs/>
          <w:color w:val="414141"/>
          <w:sz w:val="24"/>
          <w:szCs w:val="24"/>
        </w:rPr>
        <w:t>Inversion of Control</w:t>
      </w:r>
      <w:r w:rsidRPr="002A3799">
        <w:rPr>
          <w:rFonts w:ascii="Times New Roman" w:eastAsia="Times New Roman" w:hAnsi="Times New Roman" w:cs="Times New Roman"/>
          <w:color w:val="414141"/>
          <w:sz w:val="24"/>
          <w:szCs w:val="24"/>
        </w:rPr>
        <w:t> (IOC) pattern to separate an application's configuration and dependency specification from the actual application code.</w:t>
      </w:r>
    </w:p>
    <w:p w14:paraId="30C1AC6F"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context:</w:t>
      </w:r>
    </w:p>
    <w:p w14:paraId="1100E4D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context is a configuration file that provides context information to the Spring framework. The Spring context includes enterprise services such as JNDI, EJB, e-mail, internalization, validation, and scheduling functionality.</w:t>
      </w:r>
    </w:p>
    <w:p w14:paraId="6A57964B"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AOP:</w:t>
      </w:r>
    </w:p>
    <w:p w14:paraId="3D2DB00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AOP module integrates aspect-oriented programming functionality directly into the Spring framework, through its configuration management feature. As a result you can easily AOP-enable any object managed by the Spring framework. The Spring AOP module provides transaction management services for objects in any Spring-based application. With Spring AOP you can incorporate declarative transaction management into your applications without relying on EJB components.</w:t>
      </w:r>
    </w:p>
    <w:p w14:paraId="1CC8101C"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DAO:</w:t>
      </w:r>
    </w:p>
    <w:p w14:paraId="421EC1C9"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JDBC DAO abstraction layer offers a meaningful exception hierarchy for managing the exception handling and error messages thrown by different database vendors. The exception hierarchy simplifies error handling and greatly reduces the amount of exception code you need to write, such as opening and closing connections. Spring DAO's JDBC-oriented exceptions comply to its generic DAO exception hierarchy.</w:t>
      </w:r>
    </w:p>
    <w:p w14:paraId="30FD1E07"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ORM:</w:t>
      </w:r>
    </w:p>
    <w:p w14:paraId="7975BC7E"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Spring framework plugs into several ORM frameworks to provide its Object Relational tool, including JDO, Hibernate,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 xml:space="preserve"> SQL Maps. All of these comply to Spring's generic transaction and DAO exception hierarchies.</w:t>
      </w:r>
    </w:p>
    <w:p w14:paraId="34CD38B1"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Web module:</w:t>
      </w:r>
    </w:p>
    <w:p w14:paraId="4004AF26"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Web context module builds on top of the application context module, providing contexts for Web-based applications. As a result, the Spring framework supports integration with Jakarta Struts. The Web module also eases the tasks of handling multi-part requests and binding request parameters to domain objects.</w:t>
      </w:r>
    </w:p>
    <w:p w14:paraId="0EC01E46" w14:textId="77777777" w:rsidR="007F79B1" w:rsidRPr="002A3799" w:rsidRDefault="007F79B1" w:rsidP="007F79B1">
      <w:pPr>
        <w:numPr>
          <w:ilvl w:val="0"/>
          <w:numId w:val="5"/>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Spring MVC framework:</w:t>
      </w:r>
    </w:p>
    <w:p w14:paraId="7B561242"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Model-View-Controller (MVC) framework is a full-featured MVC implementation for building Web applications. The MVC framework is highly configurable via strategy interfaces and accommodates numerous view technologies including JSP, Velocity, Tiles, </w:t>
      </w:r>
      <w:proofErr w:type="spellStart"/>
      <w:r w:rsidRPr="002A3799">
        <w:rPr>
          <w:rFonts w:ascii="Times New Roman" w:eastAsia="Times New Roman" w:hAnsi="Times New Roman" w:cs="Times New Roman"/>
          <w:color w:val="414141"/>
          <w:sz w:val="24"/>
          <w:szCs w:val="24"/>
        </w:rPr>
        <w:t>iText</w:t>
      </w:r>
      <w:proofErr w:type="spellEnd"/>
      <w:r w:rsidRPr="002A3799">
        <w:rPr>
          <w:rFonts w:ascii="Times New Roman" w:eastAsia="Times New Roman" w:hAnsi="Times New Roman" w:cs="Times New Roman"/>
          <w:color w:val="414141"/>
          <w:sz w:val="24"/>
          <w:szCs w:val="24"/>
        </w:rPr>
        <w:t>, and POI.</w:t>
      </w:r>
    </w:p>
    <w:p w14:paraId="30075BF9"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8. </w:t>
      </w:r>
      <w:r w:rsidRPr="002A3799">
        <w:rPr>
          <w:rFonts w:ascii="Times New Roman" w:eastAsia="Times New Roman" w:hAnsi="Times New Roman" w:cs="Times New Roman"/>
          <w:b/>
          <w:bCs/>
          <w:color w:val="0863A5"/>
          <w:sz w:val="24"/>
          <w:szCs w:val="24"/>
        </w:rPr>
        <w:t>What are the types of Dependency Injection Spring supports?&gt;</w:t>
      </w:r>
    </w:p>
    <w:p w14:paraId="25602BD0"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Setter Injection:</w:t>
      </w:r>
    </w:p>
    <w:p w14:paraId="757D818F"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Setter-based DI is realized by calling setter methods on your beans after invoking a no-argument constructor or no-argument static factory method to instantiate your bean.</w:t>
      </w:r>
    </w:p>
    <w:p w14:paraId="6AE03139" w14:textId="77777777" w:rsidR="007F79B1" w:rsidRPr="002A3799" w:rsidRDefault="007F79B1" w:rsidP="007F79B1">
      <w:pPr>
        <w:numPr>
          <w:ilvl w:val="0"/>
          <w:numId w:val="6"/>
        </w:numPr>
        <w:spacing w:before="100" w:beforeAutospacing="1" w:after="100" w:afterAutospacing="1"/>
        <w:rPr>
          <w:rFonts w:ascii="Times New Roman" w:eastAsia="Times New Roman" w:hAnsi="Times New Roman" w:cs="Times New Roman"/>
          <w:b/>
          <w:bCs/>
          <w:color w:val="000066"/>
          <w:sz w:val="24"/>
          <w:szCs w:val="24"/>
        </w:rPr>
      </w:pPr>
      <w:r w:rsidRPr="002A3799">
        <w:rPr>
          <w:rFonts w:ascii="Times New Roman" w:eastAsia="Times New Roman" w:hAnsi="Times New Roman" w:cs="Times New Roman"/>
          <w:b/>
          <w:bCs/>
          <w:color w:val="000066"/>
          <w:sz w:val="24"/>
          <w:szCs w:val="24"/>
        </w:rPr>
        <w:t>Constructor Injection:</w:t>
      </w:r>
    </w:p>
    <w:p w14:paraId="35CD55AA" w14:textId="77777777" w:rsidR="007F79B1" w:rsidRPr="002A3799" w:rsidRDefault="007F79B1" w:rsidP="007F79B1">
      <w:pPr>
        <w:spacing w:before="100" w:beforeAutospacing="1" w:after="100" w:afterAutospacing="1"/>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Constructor-based DI is realized by invoking a constructor with a number of arguments, each representing a collaborator.</w:t>
      </w:r>
    </w:p>
    <w:p w14:paraId="215C1B46" w14:textId="0C4834A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9. </w:t>
      </w:r>
      <w:r w:rsidRPr="002A3799">
        <w:rPr>
          <w:rFonts w:ascii="Times New Roman" w:eastAsia="Times New Roman" w:hAnsi="Times New Roman" w:cs="Times New Roman"/>
          <w:b/>
          <w:bCs/>
          <w:color w:val="0863A5"/>
          <w:sz w:val="24"/>
          <w:szCs w:val="24"/>
        </w:rPr>
        <w:t>What is Bean Factory?</w:t>
      </w:r>
    </w:p>
    <w:p w14:paraId="658F0EF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 </w:t>
      </w: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is like a factory class that contains a collection of beans. The </w:t>
      </w: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holds Bean Definitions of multiple beans within itself and then instantiates the bean whenever asked for by clients.</w:t>
      </w:r>
    </w:p>
    <w:p w14:paraId="3C3DFEF6" w14:textId="77777777" w:rsidR="007F79B1" w:rsidRPr="002A3799" w:rsidRDefault="007F79B1" w:rsidP="007F79B1">
      <w:pPr>
        <w:numPr>
          <w:ilvl w:val="0"/>
          <w:numId w:val="7"/>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 xml:space="preserve"> is able to create associations between collaborating objects as they are instantiated</w:t>
      </w:r>
      <w:r w:rsidRPr="002A3799">
        <w:rPr>
          <w:rFonts w:ascii="Times New Roman" w:eastAsia="Times New Roman" w:hAnsi="Times New Roman" w:cs="Times New Roman"/>
          <w:color w:val="414141"/>
          <w:sz w:val="24"/>
          <w:szCs w:val="24"/>
        </w:rPr>
        <w:t>. This removes the burden of configuration from bean itself and the beans client.</w:t>
      </w:r>
    </w:p>
    <w:p w14:paraId="7852AC45" w14:textId="69E7B928" w:rsidR="007F79B1" w:rsidRPr="002A3799" w:rsidRDefault="007F79B1" w:rsidP="002A3799">
      <w:pPr>
        <w:numPr>
          <w:ilvl w:val="0"/>
          <w:numId w:val="7"/>
        </w:numPr>
        <w:spacing w:before="100" w:beforeAutospacing="1" w:after="100" w:afterAutospacing="1"/>
        <w:rPr>
          <w:rFonts w:ascii="Times New Roman" w:eastAsia="Times New Roman" w:hAnsi="Times New Roman" w:cs="Times New Roman"/>
          <w:color w:val="FF0000"/>
          <w:sz w:val="24"/>
          <w:szCs w:val="24"/>
        </w:rPr>
      </w:pP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 xml:space="preserve"> also takes part in the life cycle of a bean, making calls to custom initialization and destruction methods</w:t>
      </w:r>
    </w:p>
    <w:p w14:paraId="16A7C6FC" w14:textId="77777777" w:rsidR="007F79B1" w:rsidRPr="002A3799" w:rsidRDefault="007F79B1" w:rsidP="007F79B1">
      <w:pPr>
        <w:spacing w:after="0"/>
        <w:rPr>
          <w:rFonts w:ascii="Times New Roman" w:eastAsia="Times New Roman" w:hAnsi="Times New Roman" w:cs="Times New Roman"/>
          <w:sz w:val="24"/>
          <w:szCs w:val="24"/>
        </w:rPr>
      </w:pPr>
    </w:p>
    <w:p w14:paraId="3D89650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10. </w:t>
      </w:r>
      <w:r w:rsidRPr="002A3799">
        <w:rPr>
          <w:rFonts w:ascii="Times New Roman" w:eastAsia="Times New Roman" w:hAnsi="Times New Roman" w:cs="Times New Roman"/>
          <w:b/>
          <w:bCs/>
          <w:color w:val="0863A5"/>
          <w:sz w:val="24"/>
          <w:szCs w:val="24"/>
        </w:rPr>
        <w:t>What is Application Context?</w:t>
      </w:r>
    </w:p>
    <w:p w14:paraId="5AF568D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 bean factory is fine to simple applications, but to take advantage of the full power of the Spring framework, you may want to move up to Springs more advanced container, the application context. On the surface, an application context is same as a bean </w:t>
      </w:r>
      <w:proofErr w:type="spellStart"/>
      <w:proofErr w:type="gramStart"/>
      <w:r w:rsidRPr="002A3799">
        <w:rPr>
          <w:rFonts w:ascii="Times New Roman" w:eastAsia="Times New Roman" w:hAnsi="Times New Roman" w:cs="Times New Roman"/>
          <w:color w:val="414141"/>
          <w:sz w:val="24"/>
          <w:szCs w:val="24"/>
        </w:rPr>
        <w:t>factory.Both</w:t>
      </w:r>
      <w:proofErr w:type="spellEnd"/>
      <w:proofErr w:type="gramEnd"/>
      <w:r w:rsidRPr="002A3799">
        <w:rPr>
          <w:rFonts w:ascii="Times New Roman" w:eastAsia="Times New Roman" w:hAnsi="Times New Roman" w:cs="Times New Roman"/>
          <w:color w:val="414141"/>
          <w:sz w:val="24"/>
          <w:szCs w:val="24"/>
        </w:rPr>
        <w:t xml:space="preserve"> load bean definitions, wire beans together, and dispense beans upon request. But it also provides:</w:t>
      </w:r>
    </w:p>
    <w:p w14:paraId="13C44C96"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means for resolving text messages, including support for internationalization.</w:t>
      </w:r>
    </w:p>
    <w:p w14:paraId="6CBAE4B7"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A generic way to load file resources.</w:t>
      </w:r>
    </w:p>
    <w:p w14:paraId="58E53298" w14:textId="77777777" w:rsidR="007F79B1" w:rsidRPr="002A3799" w:rsidRDefault="007F79B1" w:rsidP="007F79B1">
      <w:pPr>
        <w:numPr>
          <w:ilvl w:val="0"/>
          <w:numId w:val="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FF0000"/>
          <w:sz w:val="24"/>
          <w:szCs w:val="24"/>
        </w:rPr>
        <w:t>Events to beans that are registered as listeners</w:t>
      </w:r>
      <w:r w:rsidRPr="002A3799">
        <w:rPr>
          <w:rFonts w:ascii="Times New Roman" w:eastAsia="Times New Roman" w:hAnsi="Times New Roman" w:cs="Times New Roman"/>
          <w:color w:val="414141"/>
          <w:sz w:val="24"/>
          <w:szCs w:val="24"/>
        </w:rPr>
        <w:t>.</w:t>
      </w:r>
    </w:p>
    <w:p w14:paraId="6BD2E3A2" w14:textId="77777777" w:rsidR="007F79B1" w:rsidRPr="002A3799" w:rsidRDefault="007F79B1" w:rsidP="007F79B1">
      <w:pPr>
        <w:spacing w:after="0"/>
        <w:rPr>
          <w:rFonts w:ascii="Times New Roman" w:eastAsia="Times New Roman" w:hAnsi="Times New Roman" w:cs="Times New Roman"/>
          <w:sz w:val="24"/>
          <w:szCs w:val="24"/>
        </w:rPr>
      </w:pPr>
    </w:p>
    <w:p w14:paraId="1473A5B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11. What is the difference between Bean Factory and Application Context?  </w:t>
      </w:r>
    </w:p>
    <w:p w14:paraId="33A8BAF1"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On the surface, an application context is same as a bean factory. But application context offers much more.</w:t>
      </w:r>
    </w:p>
    <w:p w14:paraId="6B186D24"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means for resolving text messages, including support for i18n of those messages.</w:t>
      </w:r>
    </w:p>
    <w:p w14:paraId="231FE3C2"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provide a generic way to load file resources, such as images.</w:t>
      </w:r>
    </w:p>
    <w:p w14:paraId="19714FB0"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Application contexts can publish events to beans that are registered as listeners.</w:t>
      </w:r>
    </w:p>
    <w:p w14:paraId="2B0ACDFC"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Certain operations on the container or beans in the container, which have to be handled in a programmatic fashion with a bean factory, can be handled declaratively in an application context.</w:t>
      </w:r>
    </w:p>
    <w:p w14:paraId="588CF51E"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ResourceLoader</w:t>
      </w:r>
      <w:proofErr w:type="spellEnd"/>
      <w:r w:rsidRPr="002A3799">
        <w:rPr>
          <w:rFonts w:ascii="Times New Roman" w:eastAsia="Times New Roman" w:hAnsi="Times New Roman" w:cs="Times New Roman"/>
          <w:color w:val="414141"/>
          <w:sz w:val="24"/>
          <w:szCs w:val="24"/>
        </w:rPr>
        <w:t xml:space="preserve"> support: Spring’s Resource interface us a flexible generic abstraction for handling low-level resources. An application context itself is a </w:t>
      </w:r>
      <w:proofErr w:type="spellStart"/>
      <w:r w:rsidRPr="002A3799">
        <w:rPr>
          <w:rFonts w:ascii="Times New Roman" w:eastAsia="Times New Roman" w:hAnsi="Times New Roman" w:cs="Times New Roman"/>
          <w:color w:val="414141"/>
          <w:sz w:val="24"/>
          <w:szCs w:val="24"/>
        </w:rPr>
        <w:t>ResourceLoader</w:t>
      </w:r>
      <w:proofErr w:type="spellEnd"/>
      <w:r w:rsidRPr="002A3799">
        <w:rPr>
          <w:rFonts w:ascii="Times New Roman" w:eastAsia="Times New Roman" w:hAnsi="Times New Roman" w:cs="Times New Roman"/>
          <w:color w:val="414141"/>
          <w:sz w:val="24"/>
          <w:szCs w:val="24"/>
        </w:rPr>
        <w:t xml:space="preserve">, </w:t>
      </w:r>
      <w:proofErr w:type="gramStart"/>
      <w:r w:rsidRPr="002A3799">
        <w:rPr>
          <w:rFonts w:ascii="Times New Roman" w:eastAsia="Times New Roman" w:hAnsi="Times New Roman" w:cs="Times New Roman"/>
          <w:color w:val="414141"/>
          <w:sz w:val="24"/>
          <w:szCs w:val="24"/>
        </w:rPr>
        <w:t>Hence</w:t>
      </w:r>
      <w:proofErr w:type="gramEnd"/>
      <w:r w:rsidRPr="002A3799">
        <w:rPr>
          <w:rFonts w:ascii="Times New Roman" w:eastAsia="Times New Roman" w:hAnsi="Times New Roman" w:cs="Times New Roman"/>
          <w:color w:val="414141"/>
          <w:sz w:val="24"/>
          <w:szCs w:val="24"/>
        </w:rPr>
        <w:t xml:space="preserve"> provides an application with access to deployment-specific Resource instances.</w:t>
      </w:r>
    </w:p>
    <w:p w14:paraId="32A45F0F" w14:textId="77777777" w:rsidR="007F79B1" w:rsidRPr="002A3799" w:rsidRDefault="007F79B1" w:rsidP="007F79B1">
      <w:pPr>
        <w:numPr>
          <w:ilvl w:val="0"/>
          <w:numId w:val="9"/>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MessageSource</w:t>
      </w:r>
      <w:proofErr w:type="spellEnd"/>
      <w:r w:rsidRPr="002A3799">
        <w:rPr>
          <w:rFonts w:ascii="Times New Roman" w:eastAsia="Times New Roman" w:hAnsi="Times New Roman" w:cs="Times New Roman"/>
          <w:color w:val="414141"/>
          <w:sz w:val="24"/>
          <w:szCs w:val="24"/>
        </w:rPr>
        <w:t xml:space="preserve"> support: The application context implements </w:t>
      </w:r>
      <w:proofErr w:type="spellStart"/>
      <w:r w:rsidRPr="002A3799">
        <w:rPr>
          <w:rFonts w:ascii="Times New Roman" w:eastAsia="Times New Roman" w:hAnsi="Times New Roman" w:cs="Times New Roman"/>
          <w:color w:val="414141"/>
          <w:sz w:val="24"/>
          <w:szCs w:val="24"/>
        </w:rPr>
        <w:t>MessageSource</w:t>
      </w:r>
      <w:proofErr w:type="spellEnd"/>
      <w:r w:rsidRPr="002A3799">
        <w:rPr>
          <w:rFonts w:ascii="Times New Roman" w:eastAsia="Times New Roman" w:hAnsi="Times New Roman" w:cs="Times New Roman"/>
          <w:color w:val="414141"/>
          <w:sz w:val="24"/>
          <w:szCs w:val="24"/>
        </w:rPr>
        <w:t>, an interface used to obtain localized messages, with the actual implementation being pluggable</w:t>
      </w:r>
    </w:p>
    <w:p w14:paraId="66DF9026" w14:textId="14FE2B23"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12. </w:t>
      </w:r>
      <w:r w:rsidRPr="002A3799">
        <w:rPr>
          <w:rFonts w:ascii="Times New Roman" w:eastAsia="Times New Roman" w:hAnsi="Times New Roman" w:cs="Times New Roman"/>
          <w:b/>
          <w:bCs/>
          <w:color w:val="0863A5"/>
          <w:sz w:val="24"/>
          <w:szCs w:val="24"/>
        </w:rPr>
        <w:t xml:space="preserve">What are the common implementations of the Application </w:t>
      </w:r>
      <w:r w:rsidR="002A3799" w:rsidRPr="002A3799">
        <w:rPr>
          <w:rFonts w:ascii="Times New Roman" w:eastAsia="Times New Roman" w:hAnsi="Times New Roman" w:cs="Times New Roman"/>
          <w:b/>
          <w:bCs/>
          <w:color w:val="0863A5"/>
          <w:sz w:val="24"/>
          <w:szCs w:val="24"/>
        </w:rPr>
        <w:t>Context?</w:t>
      </w:r>
    </w:p>
    <w:p w14:paraId="29A9E982" w14:textId="77777777" w:rsidR="007F79B1" w:rsidRPr="002A3799" w:rsidRDefault="007F79B1" w:rsidP="007F79B1">
      <w:pPr>
        <w:spacing w:before="60" w:after="60"/>
        <w:rPr>
          <w:rFonts w:ascii="Times New Roman" w:eastAsia="Times New Roman" w:hAnsi="Times New Roman" w:cs="Times New Roman"/>
          <w:color w:val="000000"/>
          <w:sz w:val="24"/>
          <w:szCs w:val="24"/>
        </w:rPr>
      </w:pPr>
      <w:r w:rsidRPr="002A3799">
        <w:rPr>
          <w:rFonts w:ascii="Times New Roman" w:eastAsia="Times New Roman" w:hAnsi="Times New Roman" w:cs="Times New Roman"/>
          <w:color w:val="414141"/>
          <w:sz w:val="24"/>
          <w:szCs w:val="24"/>
        </w:rPr>
        <w:t>   The three commonly used implementation of 'Application Context' are</w:t>
      </w:r>
    </w:p>
    <w:p w14:paraId="766FE2AF"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ClassPathXmlApplicationContext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color w:val="414141"/>
          <w:sz w:val="24"/>
          <w:szCs w:val="24"/>
        </w:rPr>
        <w:t xml:space="preserve"> It Loads context definition from an XML file located in the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treating context definitions as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resources. The application context is loaded from the application's </w:t>
      </w:r>
      <w:proofErr w:type="spellStart"/>
      <w:r w:rsidRPr="002A3799">
        <w:rPr>
          <w:rFonts w:ascii="Times New Roman" w:eastAsia="Times New Roman" w:hAnsi="Times New Roman" w:cs="Times New Roman"/>
          <w:color w:val="414141"/>
          <w:sz w:val="24"/>
          <w:szCs w:val="24"/>
        </w:rPr>
        <w:t>classpath</w:t>
      </w:r>
      <w:proofErr w:type="spellEnd"/>
      <w:r w:rsidRPr="002A3799">
        <w:rPr>
          <w:rFonts w:ascii="Times New Roman" w:eastAsia="Times New Roman" w:hAnsi="Times New Roman" w:cs="Times New Roman"/>
          <w:color w:val="414141"/>
          <w:sz w:val="24"/>
          <w:szCs w:val="24"/>
        </w:rPr>
        <w:t xml:space="preserve"> by using the code .</w:t>
      </w:r>
      <w:r w:rsidRPr="002A3799">
        <w:rPr>
          <w:rFonts w:ascii="Times New Roman" w:eastAsia="Times New Roman" w:hAnsi="Times New Roman" w:cs="Times New Roman"/>
          <w:color w:val="414141"/>
          <w:sz w:val="24"/>
          <w:szCs w:val="24"/>
        </w:rPr>
        <w:br/>
      </w: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context = new </w:t>
      </w:r>
      <w:proofErr w:type="spellStart"/>
      <w:r w:rsidRPr="002A3799">
        <w:rPr>
          <w:rFonts w:ascii="Times New Roman" w:eastAsia="Times New Roman" w:hAnsi="Times New Roman" w:cs="Times New Roman"/>
          <w:color w:val="222222"/>
          <w:sz w:val="24"/>
          <w:szCs w:val="24"/>
        </w:rPr>
        <w:t>ClassPathXmlApplicationContext</w:t>
      </w:r>
      <w:proofErr w:type="spellEnd"/>
      <w:r w:rsidRPr="002A3799">
        <w:rPr>
          <w:rFonts w:ascii="Times New Roman" w:eastAsia="Times New Roman" w:hAnsi="Times New Roman" w:cs="Times New Roman"/>
          <w:color w:val="222222"/>
          <w:sz w:val="24"/>
          <w:szCs w:val="24"/>
        </w:rPr>
        <w:t>("bean.xml");</w:t>
      </w:r>
    </w:p>
    <w:p w14:paraId="3D585833"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FileSystemXmlApplicationContext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color w:val="414141"/>
          <w:sz w:val="24"/>
          <w:szCs w:val="24"/>
        </w:rPr>
        <w:t> It loads context definition from an XML file in the filesystem. The application context is loaded from the file system by using the code .</w:t>
      </w:r>
      <w:r w:rsidRPr="002A3799">
        <w:rPr>
          <w:rFonts w:ascii="Times New Roman" w:eastAsia="Times New Roman" w:hAnsi="Times New Roman" w:cs="Times New Roman"/>
          <w:color w:val="414141"/>
          <w:sz w:val="24"/>
          <w:szCs w:val="24"/>
        </w:rPr>
        <w:br/>
      </w: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context = new </w:t>
      </w:r>
      <w:proofErr w:type="spellStart"/>
      <w:r w:rsidRPr="002A3799">
        <w:rPr>
          <w:rFonts w:ascii="Times New Roman" w:eastAsia="Times New Roman" w:hAnsi="Times New Roman" w:cs="Times New Roman"/>
          <w:color w:val="222222"/>
          <w:sz w:val="24"/>
          <w:szCs w:val="24"/>
        </w:rPr>
        <w:t>FileSystemXmlApplicationContext</w:t>
      </w:r>
      <w:proofErr w:type="spellEnd"/>
      <w:r w:rsidRPr="002A3799">
        <w:rPr>
          <w:rFonts w:ascii="Times New Roman" w:eastAsia="Times New Roman" w:hAnsi="Times New Roman" w:cs="Times New Roman"/>
          <w:color w:val="222222"/>
          <w:sz w:val="24"/>
          <w:szCs w:val="24"/>
        </w:rPr>
        <w:t>("bean.xml");</w:t>
      </w:r>
    </w:p>
    <w:p w14:paraId="013C637D" w14:textId="77777777" w:rsidR="007F79B1" w:rsidRPr="002A3799" w:rsidRDefault="007F79B1" w:rsidP="007F79B1">
      <w:pPr>
        <w:numPr>
          <w:ilvl w:val="0"/>
          <w:numId w:val="10"/>
        </w:numPr>
        <w:spacing w:before="100" w:beforeAutospacing="1" w:after="100" w:afterAutospacing="1"/>
        <w:rPr>
          <w:rFonts w:ascii="Times New Roman" w:eastAsia="Times New Roman" w:hAnsi="Times New Roman" w:cs="Times New Roman"/>
          <w:color w:val="414141"/>
          <w:sz w:val="24"/>
          <w:szCs w:val="24"/>
        </w:rPr>
      </w:pPr>
      <w:proofErr w:type="spellStart"/>
      <w:proofErr w:type="gramStart"/>
      <w:r w:rsidRPr="002A3799">
        <w:rPr>
          <w:rFonts w:ascii="Times New Roman" w:eastAsia="Times New Roman" w:hAnsi="Times New Roman" w:cs="Times New Roman"/>
          <w:b/>
          <w:bCs/>
          <w:color w:val="414141"/>
          <w:sz w:val="24"/>
          <w:szCs w:val="24"/>
        </w:rPr>
        <w:t>XmlWebApplicationContext</w:t>
      </w:r>
      <w:proofErr w:type="spellEnd"/>
      <w:r w:rsidRPr="002A3799">
        <w:rPr>
          <w:rFonts w:ascii="Times New Roman" w:eastAsia="Times New Roman" w:hAnsi="Times New Roman" w:cs="Times New Roman"/>
          <w:b/>
          <w:bCs/>
          <w:color w:val="414141"/>
          <w:sz w:val="24"/>
          <w:szCs w:val="24"/>
        </w:rPr>
        <w:t xml:space="preserve"> :</w:t>
      </w:r>
      <w:proofErr w:type="gramEnd"/>
      <w:r w:rsidRPr="002A3799">
        <w:rPr>
          <w:rFonts w:ascii="Times New Roman" w:eastAsia="Times New Roman" w:hAnsi="Times New Roman" w:cs="Times New Roman"/>
          <w:b/>
          <w:bCs/>
          <w:color w:val="414141"/>
          <w:sz w:val="24"/>
          <w:szCs w:val="24"/>
        </w:rPr>
        <w:t> </w:t>
      </w:r>
      <w:r w:rsidRPr="002A3799">
        <w:rPr>
          <w:rFonts w:ascii="Times New Roman" w:eastAsia="Times New Roman" w:hAnsi="Times New Roman" w:cs="Times New Roman"/>
          <w:color w:val="414141"/>
          <w:sz w:val="24"/>
          <w:szCs w:val="24"/>
        </w:rPr>
        <w:t>It loads context definition from an XML file contained within a web application.</w:t>
      </w:r>
    </w:p>
    <w:p w14:paraId="04C1666A" w14:textId="77777777" w:rsidR="007F79B1" w:rsidRPr="002A3799" w:rsidRDefault="007F79B1" w:rsidP="007F79B1">
      <w:pPr>
        <w:spacing w:after="0"/>
        <w:rPr>
          <w:rFonts w:ascii="Times New Roman" w:eastAsia="Times New Roman" w:hAnsi="Times New Roman" w:cs="Times New Roman"/>
          <w:sz w:val="24"/>
          <w:szCs w:val="24"/>
        </w:rPr>
      </w:pPr>
    </w:p>
    <w:p w14:paraId="0A82A63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13. </w:t>
      </w:r>
      <w:r w:rsidRPr="002A3799">
        <w:rPr>
          <w:rFonts w:ascii="Times New Roman" w:eastAsia="Times New Roman" w:hAnsi="Times New Roman" w:cs="Times New Roman"/>
          <w:b/>
          <w:bCs/>
          <w:color w:val="0863A5"/>
          <w:sz w:val="24"/>
          <w:szCs w:val="24"/>
        </w:rPr>
        <w:t xml:space="preserve">How is a typical spring implementation look </w:t>
      </w:r>
      <w:proofErr w:type="gramStart"/>
      <w:r w:rsidRPr="002A3799">
        <w:rPr>
          <w:rFonts w:ascii="Times New Roman" w:eastAsia="Times New Roman" w:hAnsi="Times New Roman" w:cs="Times New Roman"/>
          <w:b/>
          <w:bCs/>
          <w:color w:val="0863A5"/>
          <w:sz w:val="24"/>
          <w:szCs w:val="24"/>
        </w:rPr>
        <w:t>like ?</w:t>
      </w:r>
      <w:proofErr w:type="gramEnd"/>
    </w:p>
    <w:p w14:paraId="513013D6" w14:textId="735A2DD0"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   For a typical Spring </w:t>
      </w:r>
      <w:r w:rsidR="002A3799" w:rsidRPr="002A3799">
        <w:rPr>
          <w:rFonts w:ascii="Times New Roman" w:eastAsia="Times New Roman" w:hAnsi="Times New Roman" w:cs="Times New Roman"/>
          <w:color w:val="414141"/>
          <w:sz w:val="24"/>
          <w:szCs w:val="24"/>
        </w:rPr>
        <w:t>Application,</w:t>
      </w:r>
      <w:r w:rsidRPr="002A3799">
        <w:rPr>
          <w:rFonts w:ascii="Times New Roman" w:eastAsia="Times New Roman" w:hAnsi="Times New Roman" w:cs="Times New Roman"/>
          <w:color w:val="414141"/>
          <w:sz w:val="24"/>
          <w:szCs w:val="24"/>
        </w:rPr>
        <w:t xml:space="preserve"> we need the following files:</w:t>
      </w:r>
    </w:p>
    <w:p w14:paraId="3C75D09D"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interface that defines the functions.</w:t>
      </w:r>
    </w:p>
    <w:p w14:paraId="0ED0FB38"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An Implementation that contains properties, its setter and getter methods, functions etc.,</w:t>
      </w:r>
    </w:p>
    <w:p w14:paraId="02424134"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AOP (Aspect Oriented Programming)</w:t>
      </w:r>
    </w:p>
    <w:p w14:paraId="42CC21A9"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color w:val="414141"/>
          <w:sz w:val="24"/>
          <w:szCs w:val="24"/>
        </w:rPr>
        <w:t>A</w:t>
      </w:r>
      <w:proofErr w:type="gramEnd"/>
      <w:r w:rsidRPr="002A3799">
        <w:rPr>
          <w:rFonts w:ascii="Times New Roman" w:eastAsia="Times New Roman" w:hAnsi="Times New Roman" w:cs="Times New Roman"/>
          <w:color w:val="414141"/>
          <w:sz w:val="24"/>
          <w:szCs w:val="24"/>
        </w:rPr>
        <w:t xml:space="preserve"> XML file called Spring configuration file.</w:t>
      </w:r>
    </w:p>
    <w:p w14:paraId="2C342BF6" w14:textId="77777777" w:rsidR="007F79B1" w:rsidRPr="002A3799" w:rsidRDefault="007F79B1" w:rsidP="007F79B1">
      <w:pPr>
        <w:numPr>
          <w:ilvl w:val="0"/>
          <w:numId w:val="11"/>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Client program that uses the function.</w:t>
      </w:r>
    </w:p>
    <w:p w14:paraId="6887457F"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14.  What is the typical Bean life cycle in Spring Bean Factory Container ?</w:t>
      </w:r>
    </w:p>
    <w:p w14:paraId="2881FDC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Bean life cycle in Spring Bean Factory Container is as follows:</w:t>
      </w:r>
    </w:p>
    <w:p w14:paraId="1DF11FDF"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container finds the bean’s definition from the XML file and instantiates the bean.</w:t>
      </w:r>
    </w:p>
    <w:p w14:paraId="4660756B"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Using the dependency injection, spring populates all of the properties as specified in the bean definition</w:t>
      </w:r>
    </w:p>
    <w:p w14:paraId="7D8567A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the bean implements the </w:t>
      </w:r>
      <w:proofErr w:type="spellStart"/>
      <w:r w:rsidRPr="002A3799">
        <w:rPr>
          <w:rFonts w:ascii="Times New Roman" w:eastAsia="Times New Roman" w:hAnsi="Times New Roman" w:cs="Times New Roman"/>
          <w:color w:val="414141"/>
          <w:sz w:val="24"/>
          <w:szCs w:val="24"/>
        </w:rPr>
        <w:t>BeanNameAware</w:t>
      </w:r>
      <w:proofErr w:type="spellEnd"/>
      <w:r w:rsidRPr="002A3799">
        <w:rPr>
          <w:rFonts w:ascii="Times New Roman" w:eastAsia="Times New Roman" w:hAnsi="Times New Roman" w:cs="Times New Roman"/>
          <w:color w:val="414141"/>
          <w:sz w:val="24"/>
          <w:szCs w:val="24"/>
        </w:rPr>
        <w:t xml:space="preserve"> interface, the factory calls </w:t>
      </w:r>
      <w:proofErr w:type="spellStart"/>
      <w:proofErr w:type="gramStart"/>
      <w:r w:rsidRPr="002A3799">
        <w:rPr>
          <w:rFonts w:ascii="Times New Roman" w:eastAsia="Times New Roman" w:hAnsi="Times New Roman" w:cs="Times New Roman"/>
          <w:color w:val="222222"/>
          <w:sz w:val="24"/>
          <w:szCs w:val="24"/>
        </w:rPr>
        <w:t>setBeanName</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passing the bean’s ID.</w:t>
      </w:r>
    </w:p>
    <w:p w14:paraId="01E767F0"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the bean implements the </w:t>
      </w:r>
      <w:proofErr w:type="spellStart"/>
      <w:r w:rsidRPr="002A3799">
        <w:rPr>
          <w:rFonts w:ascii="Times New Roman" w:eastAsia="Times New Roman" w:hAnsi="Times New Roman" w:cs="Times New Roman"/>
          <w:color w:val="414141"/>
          <w:sz w:val="24"/>
          <w:szCs w:val="24"/>
        </w:rPr>
        <w:t>BeanFactoryAware</w:t>
      </w:r>
      <w:proofErr w:type="spellEnd"/>
      <w:r w:rsidRPr="002A3799">
        <w:rPr>
          <w:rFonts w:ascii="Times New Roman" w:eastAsia="Times New Roman" w:hAnsi="Times New Roman" w:cs="Times New Roman"/>
          <w:color w:val="414141"/>
          <w:sz w:val="24"/>
          <w:szCs w:val="24"/>
        </w:rPr>
        <w:t xml:space="preserve"> interface, the factory calls </w:t>
      </w:r>
      <w:proofErr w:type="spellStart"/>
      <w:r w:rsidRPr="002A3799">
        <w:rPr>
          <w:rFonts w:ascii="Times New Roman" w:eastAsia="Times New Roman" w:hAnsi="Times New Roman" w:cs="Times New Roman"/>
          <w:color w:val="222222"/>
          <w:sz w:val="24"/>
          <w:szCs w:val="24"/>
        </w:rPr>
        <w:t>setBeanFactory</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passing an instance of itself.</w:t>
      </w:r>
    </w:p>
    <w:p w14:paraId="258B210E"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there are any </w:t>
      </w:r>
      <w:proofErr w:type="spellStart"/>
      <w:r w:rsidRPr="002A3799">
        <w:rPr>
          <w:rFonts w:ascii="Times New Roman" w:eastAsia="Times New Roman" w:hAnsi="Times New Roman" w:cs="Times New Roman"/>
          <w:color w:val="414141"/>
          <w:sz w:val="24"/>
          <w:szCs w:val="24"/>
        </w:rPr>
        <w:t>BeanPostProcessors</w:t>
      </w:r>
      <w:proofErr w:type="spellEnd"/>
      <w:r w:rsidRPr="002A3799">
        <w:rPr>
          <w:rFonts w:ascii="Times New Roman" w:eastAsia="Times New Roman" w:hAnsi="Times New Roman" w:cs="Times New Roman"/>
          <w:color w:val="414141"/>
          <w:sz w:val="24"/>
          <w:szCs w:val="24"/>
        </w:rPr>
        <w:t xml:space="preserve"> associated with the bean, their post- </w:t>
      </w:r>
      <w:proofErr w:type="spellStart"/>
      <w:proofErr w:type="gramStart"/>
      <w:r w:rsidRPr="002A3799">
        <w:rPr>
          <w:rFonts w:ascii="Times New Roman" w:eastAsia="Times New Roman" w:hAnsi="Times New Roman" w:cs="Times New Roman"/>
          <w:color w:val="222222"/>
          <w:sz w:val="24"/>
          <w:szCs w:val="24"/>
        </w:rPr>
        <w:t>ProcessBeforeInitialization</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methods will be called.</w:t>
      </w:r>
    </w:p>
    <w:p w14:paraId="657FD8C6" w14:textId="77777777" w:rsidR="007F79B1" w:rsidRPr="002A3799" w:rsidRDefault="007F79B1" w:rsidP="007F79B1">
      <w:pPr>
        <w:numPr>
          <w:ilvl w:val="0"/>
          <w:numId w:val="12"/>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If an </w:t>
      </w:r>
      <w:proofErr w:type="spellStart"/>
      <w:r w:rsidRPr="002A3799">
        <w:rPr>
          <w:rFonts w:ascii="Times New Roman" w:eastAsia="Times New Roman" w:hAnsi="Times New Roman" w:cs="Times New Roman"/>
          <w:color w:val="414141"/>
          <w:sz w:val="24"/>
          <w:szCs w:val="24"/>
        </w:rPr>
        <w:t>init</w:t>
      </w:r>
      <w:proofErr w:type="spellEnd"/>
      <w:r w:rsidRPr="002A3799">
        <w:rPr>
          <w:rFonts w:ascii="Times New Roman" w:eastAsia="Times New Roman" w:hAnsi="Times New Roman" w:cs="Times New Roman"/>
          <w:color w:val="414141"/>
          <w:sz w:val="24"/>
          <w:szCs w:val="24"/>
        </w:rPr>
        <w:t>-method is specified for the bean, it will be called.</w:t>
      </w:r>
    </w:p>
    <w:p w14:paraId="74AC07BB" w14:textId="77777777" w:rsidR="007F79B1" w:rsidRPr="002A3799" w:rsidRDefault="007F79B1" w:rsidP="007F79B1">
      <w:pPr>
        <w:numPr>
          <w:ilvl w:val="0"/>
          <w:numId w:val="12"/>
        </w:num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Finally, if there are any </w:t>
      </w:r>
      <w:proofErr w:type="spellStart"/>
      <w:r w:rsidRPr="002A3799">
        <w:rPr>
          <w:rFonts w:ascii="Times New Roman" w:eastAsia="Times New Roman" w:hAnsi="Times New Roman" w:cs="Times New Roman"/>
          <w:color w:val="414141"/>
          <w:sz w:val="24"/>
          <w:szCs w:val="24"/>
        </w:rPr>
        <w:t>BeanPostProcessors</w:t>
      </w:r>
      <w:proofErr w:type="spellEnd"/>
      <w:r w:rsidRPr="002A3799">
        <w:rPr>
          <w:rFonts w:ascii="Times New Roman" w:eastAsia="Times New Roman" w:hAnsi="Times New Roman" w:cs="Times New Roman"/>
          <w:color w:val="414141"/>
          <w:sz w:val="24"/>
          <w:szCs w:val="24"/>
        </w:rPr>
        <w:t xml:space="preserve"> associated with the bean, their </w:t>
      </w:r>
      <w:proofErr w:type="spellStart"/>
      <w:proofErr w:type="gramStart"/>
      <w:r w:rsidRPr="002A3799">
        <w:rPr>
          <w:rFonts w:ascii="Times New Roman" w:eastAsia="Times New Roman" w:hAnsi="Times New Roman" w:cs="Times New Roman"/>
          <w:color w:val="222222"/>
          <w:sz w:val="24"/>
          <w:szCs w:val="24"/>
        </w:rPr>
        <w:t>postProcessAfterInitialization</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methods will be called.</w:t>
      </w:r>
    </w:p>
    <w:p w14:paraId="06B18F0B" w14:textId="77777777" w:rsidR="007F79B1" w:rsidRPr="002A3799" w:rsidRDefault="007F79B1" w:rsidP="007F79B1">
      <w:pPr>
        <w:spacing w:after="0"/>
        <w:rPr>
          <w:rFonts w:ascii="Times New Roman" w:eastAsia="Times New Roman" w:hAnsi="Times New Roman" w:cs="Times New Roman"/>
          <w:sz w:val="24"/>
          <w:szCs w:val="24"/>
        </w:rPr>
      </w:pPr>
    </w:p>
    <w:p w14:paraId="64C94115"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15. What do you mean by Bean wiring?</w:t>
      </w:r>
    </w:p>
    <w:p w14:paraId="17D2A34A"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act of </w:t>
      </w:r>
      <w:r w:rsidRPr="002A3799">
        <w:rPr>
          <w:rFonts w:ascii="Times New Roman" w:eastAsia="Times New Roman" w:hAnsi="Times New Roman" w:cs="Times New Roman"/>
          <w:color w:val="FF0000"/>
          <w:sz w:val="24"/>
          <w:szCs w:val="24"/>
        </w:rPr>
        <w:t xml:space="preserve">creating associations between application components </w:t>
      </w:r>
      <w:r w:rsidRPr="002A3799">
        <w:rPr>
          <w:rFonts w:ascii="Times New Roman" w:eastAsia="Times New Roman" w:hAnsi="Times New Roman" w:cs="Times New Roman"/>
          <w:color w:val="414141"/>
          <w:sz w:val="24"/>
          <w:szCs w:val="24"/>
        </w:rPr>
        <w:t>(beans) within the Spring container is referred to as Bean wiring.</w:t>
      </w:r>
    </w:p>
    <w:p w14:paraId="06CF0D80"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16. </w:t>
      </w:r>
      <w:r w:rsidRPr="002A3799">
        <w:rPr>
          <w:rFonts w:ascii="Times New Roman" w:eastAsia="Times New Roman" w:hAnsi="Times New Roman" w:cs="Times New Roman"/>
          <w:b/>
          <w:bCs/>
          <w:color w:val="0863A5"/>
          <w:sz w:val="24"/>
          <w:szCs w:val="24"/>
        </w:rPr>
        <w:t>What do you mean by Auto Wiring?</w:t>
      </w:r>
    </w:p>
    <w:p w14:paraId="5045A324" w14:textId="7E6AC6AC"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container is able to auto</w:t>
      </w:r>
      <w:r w:rsidR="002A3799">
        <w:rPr>
          <w:rFonts w:ascii="Times New Roman" w:eastAsia="Times New Roman" w:hAnsi="Times New Roman" w:cs="Times New Roman"/>
          <w:color w:val="414141"/>
          <w:sz w:val="24"/>
          <w:szCs w:val="24"/>
        </w:rPr>
        <w:t xml:space="preserve"> </w:t>
      </w:r>
      <w:r w:rsidRPr="002A3799">
        <w:rPr>
          <w:rFonts w:ascii="Times New Roman" w:eastAsia="Times New Roman" w:hAnsi="Times New Roman" w:cs="Times New Roman"/>
          <w:color w:val="414141"/>
          <w:sz w:val="24"/>
          <w:szCs w:val="24"/>
        </w:rPr>
        <w:t xml:space="preserve">wire relationships between collaborating beans. </w:t>
      </w:r>
      <w:r w:rsidRPr="002A3799">
        <w:rPr>
          <w:rFonts w:ascii="Times New Roman" w:eastAsia="Times New Roman" w:hAnsi="Times New Roman" w:cs="Times New Roman"/>
          <w:color w:val="FF0000"/>
          <w:sz w:val="24"/>
          <w:szCs w:val="24"/>
        </w:rPr>
        <w:t xml:space="preserve">This means that it is possible to automatically let Spring resolve collaborators (other beans) for your bean by inspecting the contents of the </w:t>
      </w:r>
      <w:proofErr w:type="spellStart"/>
      <w:r w:rsidRPr="002A3799">
        <w:rPr>
          <w:rFonts w:ascii="Times New Roman" w:eastAsia="Times New Roman" w:hAnsi="Times New Roman" w:cs="Times New Roman"/>
          <w:color w:val="FF0000"/>
          <w:sz w:val="24"/>
          <w:szCs w:val="24"/>
        </w:rPr>
        <w:t>BeanFactory</w:t>
      </w:r>
      <w:proofErr w:type="spellEnd"/>
      <w:r w:rsidRPr="002A3799">
        <w:rPr>
          <w:rFonts w:ascii="Times New Roman" w:eastAsia="Times New Roman" w:hAnsi="Times New Roman" w:cs="Times New Roman"/>
          <w:color w:val="FF0000"/>
          <w:sz w:val="24"/>
          <w:szCs w:val="24"/>
        </w:rPr>
        <w:t>.</w:t>
      </w:r>
      <w:r w:rsidRPr="002A3799">
        <w:rPr>
          <w:rFonts w:ascii="Times New Roman" w:eastAsia="Times New Roman" w:hAnsi="Times New Roman" w:cs="Times New Roman"/>
          <w:color w:val="414141"/>
          <w:sz w:val="24"/>
          <w:szCs w:val="24"/>
        </w:rPr>
        <w:t xml:space="preserve"> The </w:t>
      </w:r>
      <w:proofErr w:type="spellStart"/>
      <w:r w:rsidRPr="002A3799">
        <w:rPr>
          <w:rFonts w:ascii="Times New Roman" w:eastAsia="Times New Roman" w:hAnsi="Times New Roman" w:cs="Times New Roman"/>
          <w:color w:val="414141"/>
          <w:sz w:val="24"/>
          <w:szCs w:val="24"/>
        </w:rPr>
        <w:t>autowiring</w:t>
      </w:r>
      <w:proofErr w:type="spellEnd"/>
      <w:r w:rsidRPr="002A3799">
        <w:rPr>
          <w:rFonts w:ascii="Times New Roman" w:eastAsia="Times New Roman" w:hAnsi="Times New Roman" w:cs="Times New Roman"/>
          <w:color w:val="414141"/>
          <w:sz w:val="24"/>
          <w:szCs w:val="24"/>
        </w:rPr>
        <w:t xml:space="preserve"> functionality has </w:t>
      </w:r>
      <w:r w:rsidRPr="002A3799">
        <w:rPr>
          <w:rFonts w:ascii="Times New Roman" w:eastAsia="Times New Roman" w:hAnsi="Times New Roman" w:cs="Times New Roman"/>
          <w:i/>
          <w:iCs/>
          <w:color w:val="414141"/>
          <w:sz w:val="24"/>
          <w:szCs w:val="24"/>
        </w:rPr>
        <w:t>five modes</w:t>
      </w:r>
      <w:r w:rsidRPr="002A3799">
        <w:rPr>
          <w:rFonts w:ascii="Times New Roman" w:eastAsia="Times New Roman" w:hAnsi="Times New Roman" w:cs="Times New Roman"/>
          <w:color w:val="414141"/>
          <w:sz w:val="24"/>
          <w:szCs w:val="24"/>
        </w:rPr>
        <w:t>.</w:t>
      </w:r>
    </w:p>
    <w:p w14:paraId="1A908C6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w:t>
      </w:r>
    </w:p>
    <w:p w14:paraId="3666E33F"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byName</w:t>
      </w:r>
      <w:proofErr w:type="spellEnd"/>
    </w:p>
    <w:p w14:paraId="2428B896"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byType</w:t>
      </w:r>
      <w:proofErr w:type="spellEnd"/>
    </w:p>
    <w:p w14:paraId="493E1E05"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constructor</w:t>
      </w:r>
    </w:p>
    <w:p w14:paraId="6F128340" w14:textId="77777777" w:rsidR="007F79B1" w:rsidRPr="002A3799" w:rsidRDefault="007F79B1" w:rsidP="007F79B1">
      <w:pPr>
        <w:numPr>
          <w:ilvl w:val="0"/>
          <w:numId w:val="13"/>
        </w:numPr>
        <w:spacing w:before="60" w:after="6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autodirect</w:t>
      </w:r>
      <w:proofErr w:type="spellEnd"/>
    </w:p>
    <w:p w14:paraId="34421B7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17. </w:t>
      </w:r>
      <w:r w:rsidRPr="002A3799">
        <w:rPr>
          <w:rFonts w:ascii="Times New Roman" w:eastAsia="Times New Roman" w:hAnsi="Times New Roman" w:cs="Times New Roman"/>
          <w:b/>
          <w:bCs/>
          <w:color w:val="0863A5"/>
          <w:sz w:val="24"/>
          <w:szCs w:val="24"/>
        </w:rPr>
        <w:t xml:space="preserve">What is </w:t>
      </w:r>
      <w:proofErr w:type="spellStart"/>
      <w:r w:rsidRPr="002A3799">
        <w:rPr>
          <w:rFonts w:ascii="Times New Roman" w:eastAsia="Times New Roman" w:hAnsi="Times New Roman" w:cs="Times New Roman"/>
          <w:b/>
          <w:bCs/>
          <w:color w:val="FF0000"/>
          <w:sz w:val="24"/>
          <w:szCs w:val="24"/>
        </w:rPr>
        <w:t>DelegatingVariableResolver</w:t>
      </w:r>
      <w:proofErr w:type="spellEnd"/>
      <w:r w:rsidRPr="002A3799">
        <w:rPr>
          <w:rFonts w:ascii="Times New Roman" w:eastAsia="Times New Roman" w:hAnsi="Times New Roman" w:cs="Times New Roman"/>
          <w:b/>
          <w:bCs/>
          <w:color w:val="0863A5"/>
          <w:sz w:val="24"/>
          <w:szCs w:val="24"/>
        </w:rPr>
        <w:t>?</w:t>
      </w:r>
    </w:p>
    <w:p w14:paraId="6725AAA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       Spring provides a custom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w:t>
      </w:r>
      <w:proofErr w:type="spellStart"/>
      <w:r w:rsidRPr="002A3799">
        <w:rPr>
          <w:rFonts w:ascii="Times New Roman" w:eastAsia="Times New Roman" w:hAnsi="Times New Roman" w:cs="Times New Roman"/>
          <w:color w:val="414141"/>
          <w:sz w:val="24"/>
          <w:szCs w:val="24"/>
        </w:rPr>
        <w:t>VariableResolver</w:t>
      </w:r>
      <w:proofErr w:type="spellEnd"/>
      <w:r w:rsidRPr="002A3799">
        <w:rPr>
          <w:rFonts w:ascii="Times New Roman" w:eastAsia="Times New Roman" w:hAnsi="Times New Roman" w:cs="Times New Roman"/>
          <w:color w:val="414141"/>
          <w:sz w:val="24"/>
          <w:szCs w:val="24"/>
        </w:rPr>
        <w:t xml:space="preserve"> implementation that extends the standard Java Server Faces managed beans mechanism which lets you use JSF and Spring together. This variable resolver is called as</w:t>
      </w:r>
      <w:r w:rsidRPr="002A3799">
        <w:rPr>
          <w:rFonts w:ascii="Times New Roman" w:eastAsia="Times New Roman" w:hAnsi="Times New Roman" w:cs="Times New Roman"/>
          <w:i/>
          <w:iCs/>
          <w:color w:val="414141"/>
          <w:sz w:val="24"/>
          <w:szCs w:val="24"/>
        </w:rPr>
        <w:t> </w:t>
      </w:r>
      <w:proofErr w:type="spellStart"/>
      <w:r w:rsidRPr="002A3799">
        <w:rPr>
          <w:rFonts w:ascii="Times New Roman" w:eastAsia="Times New Roman" w:hAnsi="Times New Roman" w:cs="Times New Roman"/>
          <w:i/>
          <w:iCs/>
          <w:color w:val="414141"/>
          <w:sz w:val="24"/>
          <w:szCs w:val="24"/>
        </w:rPr>
        <w:t>DelegatingVariableResolver</w:t>
      </w:r>
      <w:proofErr w:type="spellEnd"/>
    </w:p>
    <w:p w14:paraId="2B11C35B" w14:textId="77777777" w:rsidR="007F79B1" w:rsidRPr="002A3799" w:rsidRDefault="007F79B1" w:rsidP="007F79B1">
      <w:pPr>
        <w:spacing w:after="0"/>
        <w:rPr>
          <w:rFonts w:ascii="Times New Roman" w:eastAsia="Times New Roman" w:hAnsi="Times New Roman" w:cs="Times New Roman"/>
          <w:sz w:val="24"/>
          <w:szCs w:val="24"/>
        </w:rPr>
      </w:pPr>
    </w:p>
    <w:p w14:paraId="638054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18. </w:t>
      </w:r>
      <w:r w:rsidRPr="002A3799">
        <w:rPr>
          <w:rFonts w:ascii="Times New Roman" w:eastAsia="Times New Roman" w:hAnsi="Times New Roman" w:cs="Times New Roman"/>
          <w:b/>
          <w:bCs/>
          <w:color w:val="0863A5"/>
          <w:sz w:val="24"/>
          <w:szCs w:val="24"/>
        </w:rPr>
        <w:t>How to integrate Java Server Faces (JSF) with Spring?</w:t>
      </w:r>
    </w:p>
    <w:p w14:paraId="4D30AF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JSF and Spring do share some of the same features, most noticeably in the area of IOC services. By declaring JSF managed-beans in the faces-config.xml configuration file, you allow the </w:t>
      </w:r>
      <w:proofErr w:type="spellStart"/>
      <w:r w:rsidRPr="002A3799">
        <w:rPr>
          <w:rFonts w:ascii="Times New Roman" w:eastAsia="Times New Roman" w:hAnsi="Times New Roman" w:cs="Times New Roman"/>
          <w:color w:val="414141"/>
          <w:sz w:val="24"/>
          <w:szCs w:val="24"/>
        </w:rPr>
        <w:t>FacesServlet</w:t>
      </w:r>
      <w:proofErr w:type="spellEnd"/>
      <w:r w:rsidRPr="002A3799">
        <w:rPr>
          <w:rFonts w:ascii="Times New Roman" w:eastAsia="Times New Roman" w:hAnsi="Times New Roman" w:cs="Times New Roman"/>
          <w:color w:val="414141"/>
          <w:sz w:val="24"/>
          <w:szCs w:val="24"/>
        </w:rPr>
        <w:t xml:space="preserve"> to instantiate that bean at startup. Your JSF pages have access to these beans and all of their properties. We can integrate JSF and Spring in two ways:</w:t>
      </w:r>
    </w:p>
    <w:p w14:paraId="5FC7B5CD"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b/>
          <w:bCs/>
          <w:color w:val="414141"/>
          <w:sz w:val="24"/>
          <w:szCs w:val="24"/>
        </w:rPr>
        <w:t>DelegatingVariableResolver</w:t>
      </w:r>
      <w:proofErr w:type="spellEnd"/>
      <w:r w:rsidRPr="002A3799">
        <w:rPr>
          <w:rFonts w:ascii="Times New Roman" w:eastAsia="Times New Roman" w:hAnsi="Times New Roman" w:cs="Times New Roman"/>
          <w:b/>
          <w:bCs/>
          <w:color w:val="414141"/>
          <w:sz w:val="24"/>
          <w:szCs w:val="24"/>
        </w:rPr>
        <w:t>:</w:t>
      </w:r>
      <w:r w:rsidRPr="002A3799">
        <w:rPr>
          <w:rFonts w:ascii="Times New Roman" w:eastAsia="Times New Roman" w:hAnsi="Times New Roman" w:cs="Times New Roman"/>
          <w:color w:val="414141"/>
          <w:sz w:val="24"/>
          <w:szCs w:val="24"/>
        </w:rPr>
        <w:t> Spring comes with a JSF variable resolver that lets you use JSF and Spring together.</w:t>
      </w:r>
    </w:p>
    <w:p w14:paraId="0B96705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&lt;?xml version="1.0" encoding="UTF-8"?&gt;</w:t>
      </w:r>
    </w:p>
    <w:p w14:paraId="255F63B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&lt;!DOCTYPE beans PUBLIC "-//SPRING//DTD BEAN//EN"</w:t>
      </w:r>
    </w:p>
    <w:p w14:paraId="57801A5F"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"http://www.springframework.org/dtd/spring-beans.dtd"&gt;</w:t>
      </w:r>
    </w:p>
    <w:p w14:paraId="68809AA2"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p>
    <w:p w14:paraId="28B916D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5FACFADC"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0A20A6D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&lt;variable-resolver&gt;</w:t>
      </w:r>
    </w:p>
    <w:p w14:paraId="21AD1C3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w:t>
      </w:r>
      <w:proofErr w:type="spellStart"/>
      <w:proofErr w:type="gramStart"/>
      <w:r w:rsidRPr="002A3799">
        <w:rPr>
          <w:rFonts w:ascii="Times New Roman" w:eastAsia="Times New Roman" w:hAnsi="Times New Roman" w:cs="Times New Roman"/>
          <w:color w:val="222222"/>
          <w:sz w:val="24"/>
          <w:szCs w:val="24"/>
        </w:rPr>
        <w:t>org.springframework.web.jsf.DelegatingVariableResolver</w:t>
      </w:r>
      <w:proofErr w:type="spellEnd"/>
      <w:proofErr w:type="gramEnd"/>
    </w:p>
    <w:p w14:paraId="09200D80"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&lt;/variable-resolver&gt;</w:t>
      </w:r>
    </w:p>
    <w:p w14:paraId="2DB29EB9"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 xml:space="preserve">   &lt;/application&gt;</w:t>
      </w:r>
    </w:p>
    <w:p w14:paraId="387FF407"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r w:rsidRPr="002A3799">
        <w:rPr>
          <w:rFonts w:ascii="Times New Roman" w:eastAsia="Times New Roman" w:hAnsi="Times New Roman" w:cs="Times New Roman"/>
          <w:color w:val="222222"/>
          <w:sz w:val="24"/>
          <w:szCs w:val="24"/>
        </w:rPr>
        <w:t>&lt;/faces-config&gt;</w:t>
      </w:r>
    </w:p>
    <w:p w14:paraId="1FC17BB3" w14:textId="77777777" w:rsidR="007F79B1" w:rsidRPr="002A3799" w:rsidRDefault="007F79B1" w:rsidP="007F79B1">
      <w:pPr>
        <w:spacing w:after="0"/>
        <w:ind w:left="720"/>
        <w:jc w:val="center"/>
        <w:rPr>
          <w:rFonts w:ascii="Times New Roman" w:eastAsia="Times New Roman" w:hAnsi="Times New Roman" w:cs="Times New Roman"/>
          <w:color w:val="414141"/>
          <w:sz w:val="24"/>
          <w:szCs w:val="24"/>
        </w:rPr>
      </w:pPr>
      <w:r w:rsidRPr="002A3799">
        <w:rPr>
          <w:rFonts w:ascii="Times New Roman" w:eastAsia="Times New Roman" w:hAnsi="Times New Roman" w:cs="Times New Roman"/>
          <w:noProof/>
          <w:color w:val="414141"/>
          <w:sz w:val="24"/>
          <w:szCs w:val="24"/>
        </w:rPr>
        <w:drawing>
          <wp:inline distT="0" distB="0" distL="0" distR="0" wp14:anchorId="494FA84F" wp14:editId="0FF8CA86">
            <wp:extent cx="3689350" cy="2655570"/>
            <wp:effectExtent l="0" t="0" r="6350" b="0"/>
            <wp:docPr id="2" name="Picture 2" descr="http://www.developersbook.com/spring/images/Jsf-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velopersbook.com/spring/images/Jsf-Spr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9350" cy="2655570"/>
                    </a:xfrm>
                    <a:prstGeom prst="rect">
                      <a:avLst/>
                    </a:prstGeom>
                    <a:noFill/>
                    <a:ln>
                      <a:noFill/>
                    </a:ln>
                  </pic:spPr>
                </pic:pic>
              </a:graphicData>
            </a:graphic>
          </wp:inline>
        </w:drawing>
      </w:r>
    </w:p>
    <w:p w14:paraId="5CB33C9F" w14:textId="77777777" w:rsidR="007F79B1" w:rsidRPr="002A3799" w:rsidRDefault="007F79B1" w:rsidP="007F79B1">
      <w:pPr>
        <w:spacing w:before="60" w:after="60"/>
        <w:ind w:left="720"/>
        <w:rPr>
          <w:rFonts w:ascii="Times New Roman" w:eastAsia="Times New Roman" w:hAnsi="Times New Roman" w:cs="Times New Roman"/>
          <w:color w:val="FF0000"/>
          <w:sz w:val="24"/>
          <w:szCs w:val="24"/>
        </w:rPr>
      </w:pPr>
      <w:r w:rsidRPr="002A3799">
        <w:rPr>
          <w:rFonts w:ascii="Times New Roman" w:eastAsia="Times New Roman" w:hAnsi="Times New Roman" w:cs="Times New Roman"/>
          <w:color w:val="FF0000"/>
          <w:sz w:val="24"/>
          <w:szCs w:val="24"/>
        </w:rPr>
        <w:t xml:space="preserve">The </w:t>
      </w:r>
      <w:proofErr w:type="spellStart"/>
      <w:r w:rsidRPr="002A3799">
        <w:rPr>
          <w:rFonts w:ascii="Times New Roman" w:eastAsia="Times New Roman" w:hAnsi="Times New Roman" w:cs="Times New Roman"/>
          <w:color w:val="FF0000"/>
          <w:sz w:val="24"/>
          <w:szCs w:val="24"/>
        </w:rPr>
        <w:t>DelegatingVariableResolver</w:t>
      </w:r>
      <w:proofErr w:type="spellEnd"/>
      <w:r w:rsidRPr="002A3799">
        <w:rPr>
          <w:rFonts w:ascii="Times New Roman" w:eastAsia="Times New Roman" w:hAnsi="Times New Roman" w:cs="Times New Roman"/>
          <w:color w:val="FF0000"/>
          <w:sz w:val="24"/>
          <w:szCs w:val="24"/>
        </w:rPr>
        <w:t xml:space="preserve"> will first delegate value lookups to the default resolver of the underlying JSF implementation, and then to Spring's 'business context' </w:t>
      </w:r>
      <w:proofErr w:type="spellStart"/>
      <w:r w:rsidRPr="002A3799">
        <w:rPr>
          <w:rFonts w:ascii="Times New Roman" w:eastAsia="Times New Roman" w:hAnsi="Times New Roman" w:cs="Times New Roman"/>
          <w:color w:val="FF0000"/>
          <w:sz w:val="24"/>
          <w:szCs w:val="24"/>
        </w:rPr>
        <w:t>WebApplicationContext</w:t>
      </w:r>
      <w:proofErr w:type="spellEnd"/>
      <w:r w:rsidRPr="002A3799">
        <w:rPr>
          <w:rFonts w:ascii="Times New Roman" w:eastAsia="Times New Roman" w:hAnsi="Times New Roman" w:cs="Times New Roman"/>
          <w:color w:val="FF0000"/>
          <w:sz w:val="24"/>
          <w:szCs w:val="24"/>
        </w:rPr>
        <w:t>. This allows one to easily inject dependencies into one's JSF-managed beans.</w:t>
      </w:r>
    </w:p>
    <w:p w14:paraId="63297B3F" w14:textId="77777777" w:rsidR="007F79B1" w:rsidRPr="002A3799" w:rsidRDefault="007F79B1" w:rsidP="007F79B1">
      <w:pPr>
        <w:numPr>
          <w:ilvl w:val="0"/>
          <w:numId w:val="14"/>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FacesContextUtils:custom</w:t>
      </w:r>
      <w:proofErr w:type="spellEnd"/>
      <w:r w:rsidRPr="002A3799">
        <w:rPr>
          <w:rFonts w:ascii="Times New Roman" w:eastAsia="Times New Roman" w:hAnsi="Times New Roman" w:cs="Times New Roman"/>
          <w:color w:val="414141"/>
          <w:sz w:val="24"/>
          <w:szCs w:val="24"/>
        </w:rPr>
        <w:t xml:space="preserve"> </w:t>
      </w:r>
      <w:proofErr w:type="spellStart"/>
      <w:r w:rsidRPr="002A3799">
        <w:rPr>
          <w:rFonts w:ascii="Times New Roman" w:eastAsia="Times New Roman" w:hAnsi="Times New Roman" w:cs="Times New Roman"/>
          <w:color w:val="414141"/>
          <w:sz w:val="24"/>
          <w:szCs w:val="24"/>
        </w:rPr>
        <w:t>VariableResolver</w:t>
      </w:r>
      <w:proofErr w:type="spellEnd"/>
      <w:r w:rsidRPr="002A3799">
        <w:rPr>
          <w:rFonts w:ascii="Times New Roman" w:eastAsia="Times New Roman" w:hAnsi="Times New Roman" w:cs="Times New Roman"/>
          <w:color w:val="414141"/>
          <w:sz w:val="24"/>
          <w:szCs w:val="24"/>
        </w:rPr>
        <w:t xml:space="preserve"> works well when mapping one's properties to beans in faces-config.xml, but at times one may need to grab a bean explicitly. The </w:t>
      </w:r>
      <w:proofErr w:type="spellStart"/>
      <w:r w:rsidRPr="002A3799">
        <w:rPr>
          <w:rFonts w:ascii="Times New Roman" w:eastAsia="Times New Roman" w:hAnsi="Times New Roman" w:cs="Times New Roman"/>
          <w:color w:val="414141"/>
          <w:sz w:val="24"/>
          <w:szCs w:val="24"/>
        </w:rPr>
        <w:t>FacesContextUtils</w:t>
      </w:r>
      <w:proofErr w:type="spellEnd"/>
      <w:r w:rsidRPr="002A3799">
        <w:rPr>
          <w:rFonts w:ascii="Times New Roman" w:eastAsia="Times New Roman" w:hAnsi="Times New Roman" w:cs="Times New Roman"/>
          <w:color w:val="414141"/>
          <w:sz w:val="24"/>
          <w:szCs w:val="24"/>
        </w:rPr>
        <w:t xml:space="preserve"> class makes this easy. It is similar to </w:t>
      </w:r>
      <w:proofErr w:type="spellStart"/>
      <w:r w:rsidRPr="002A3799">
        <w:rPr>
          <w:rFonts w:ascii="Times New Roman" w:eastAsia="Times New Roman" w:hAnsi="Times New Roman" w:cs="Times New Roman"/>
          <w:color w:val="414141"/>
          <w:sz w:val="24"/>
          <w:szCs w:val="24"/>
        </w:rPr>
        <w:t>WebApplicationContextUtils</w:t>
      </w:r>
      <w:proofErr w:type="spellEnd"/>
      <w:r w:rsidRPr="002A3799">
        <w:rPr>
          <w:rFonts w:ascii="Times New Roman" w:eastAsia="Times New Roman" w:hAnsi="Times New Roman" w:cs="Times New Roman"/>
          <w:color w:val="414141"/>
          <w:sz w:val="24"/>
          <w:szCs w:val="24"/>
        </w:rPr>
        <w:t xml:space="preserve">, except that it takes a </w:t>
      </w:r>
      <w:proofErr w:type="spellStart"/>
      <w:r w:rsidRPr="002A3799">
        <w:rPr>
          <w:rFonts w:ascii="Times New Roman" w:eastAsia="Times New Roman" w:hAnsi="Times New Roman" w:cs="Times New Roman"/>
          <w:color w:val="414141"/>
          <w:sz w:val="24"/>
          <w:szCs w:val="24"/>
        </w:rPr>
        <w:t>FacesContext</w:t>
      </w:r>
      <w:proofErr w:type="spellEnd"/>
      <w:r w:rsidRPr="002A3799">
        <w:rPr>
          <w:rFonts w:ascii="Times New Roman" w:eastAsia="Times New Roman" w:hAnsi="Times New Roman" w:cs="Times New Roman"/>
          <w:color w:val="414141"/>
          <w:sz w:val="24"/>
          <w:szCs w:val="24"/>
        </w:rPr>
        <w:t xml:space="preserve"> parameter rather than a </w:t>
      </w:r>
      <w:proofErr w:type="spellStart"/>
      <w:r w:rsidRPr="002A3799">
        <w:rPr>
          <w:rFonts w:ascii="Times New Roman" w:eastAsia="Times New Roman" w:hAnsi="Times New Roman" w:cs="Times New Roman"/>
          <w:color w:val="414141"/>
          <w:sz w:val="24"/>
          <w:szCs w:val="24"/>
        </w:rPr>
        <w:t>ServletContext</w:t>
      </w:r>
      <w:proofErr w:type="spellEnd"/>
      <w:r w:rsidRPr="002A3799">
        <w:rPr>
          <w:rFonts w:ascii="Times New Roman" w:eastAsia="Times New Roman" w:hAnsi="Times New Roman" w:cs="Times New Roman"/>
          <w:color w:val="414141"/>
          <w:sz w:val="24"/>
          <w:szCs w:val="24"/>
        </w:rPr>
        <w:t xml:space="preserve"> parameter.</w:t>
      </w:r>
    </w:p>
    <w:p w14:paraId="496A17C6"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Times New Roman" w:eastAsia="Times New Roman" w:hAnsi="Times New Roman" w:cs="Times New Roman"/>
          <w:color w:val="222222"/>
          <w:sz w:val="24"/>
          <w:szCs w:val="24"/>
        </w:rPr>
      </w:pPr>
      <w:proofErr w:type="spellStart"/>
      <w:r w:rsidRPr="002A3799">
        <w:rPr>
          <w:rFonts w:ascii="Times New Roman" w:eastAsia="Times New Roman" w:hAnsi="Times New Roman" w:cs="Times New Roman"/>
          <w:color w:val="222222"/>
          <w:sz w:val="24"/>
          <w:szCs w:val="24"/>
        </w:rPr>
        <w:t>ApplicationContext</w:t>
      </w:r>
      <w:proofErr w:type="spellEnd"/>
      <w:r w:rsidRPr="002A3799">
        <w:rPr>
          <w:rFonts w:ascii="Times New Roman" w:eastAsia="Times New Roman" w:hAnsi="Times New Roman" w:cs="Times New Roman"/>
          <w:color w:val="222222"/>
          <w:sz w:val="24"/>
          <w:szCs w:val="24"/>
        </w:rPr>
        <w:t xml:space="preserve"> </w:t>
      </w:r>
      <w:proofErr w:type="spellStart"/>
      <w:r w:rsidRPr="002A3799">
        <w:rPr>
          <w:rFonts w:ascii="Times New Roman" w:eastAsia="Times New Roman" w:hAnsi="Times New Roman" w:cs="Times New Roman"/>
          <w:color w:val="222222"/>
          <w:sz w:val="24"/>
          <w:szCs w:val="24"/>
        </w:rPr>
        <w:t>ctx</w:t>
      </w:r>
      <w:proofErr w:type="spellEnd"/>
      <w:r w:rsidRPr="002A3799">
        <w:rPr>
          <w:rFonts w:ascii="Times New Roman" w:eastAsia="Times New Roman" w:hAnsi="Times New Roman" w:cs="Times New Roman"/>
          <w:color w:val="222222"/>
          <w:sz w:val="24"/>
          <w:szCs w:val="24"/>
        </w:rPr>
        <w:t xml:space="preserve"> = FacesContextUtils.getWebApplicationContext(FacesContext.getCurrentInstance());</w:t>
      </w:r>
    </w:p>
    <w:p w14:paraId="061ED263" w14:textId="77777777" w:rsidR="007F79B1" w:rsidRPr="002A3799" w:rsidRDefault="00121163" w:rsidP="007F79B1">
      <w:pPr>
        <w:spacing w:before="100" w:beforeAutospacing="1" w:after="100" w:afterAutospacing="1"/>
        <w:jc w:val="center"/>
        <w:rPr>
          <w:rFonts w:ascii="Times New Roman" w:eastAsia="Times New Roman" w:hAnsi="Times New Roman" w:cs="Times New Roman"/>
          <w:b/>
          <w:bCs/>
          <w:color w:val="414141"/>
          <w:sz w:val="24"/>
          <w:szCs w:val="24"/>
        </w:rPr>
      </w:pPr>
      <w:hyperlink r:id="rId6" w:history="1">
        <w:r w:rsidR="007F79B1" w:rsidRPr="002A3799">
          <w:rPr>
            <w:rFonts w:ascii="Times New Roman" w:eastAsia="Times New Roman" w:hAnsi="Times New Roman" w:cs="Times New Roman"/>
            <w:b/>
            <w:bCs/>
            <w:color w:val="0863A5"/>
            <w:sz w:val="24"/>
            <w:szCs w:val="24"/>
            <w:u w:val="single"/>
          </w:rPr>
          <w:t>More about Spring-JSF integration » »</w:t>
        </w:r>
      </w:hyperlink>
    </w:p>
    <w:p w14:paraId="6779D011"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19. </w:t>
      </w:r>
      <w:r w:rsidRPr="002A3799">
        <w:rPr>
          <w:rFonts w:ascii="Times New Roman" w:eastAsia="Times New Roman" w:hAnsi="Times New Roman" w:cs="Times New Roman"/>
          <w:b/>
          <w:bCs/>
          <w:color w:val="0863A5"/>
          <w:sz w:val="24"/>
          <w:szCs w:val="24"/>
        </w:rPr>
        <w:t>What is Java Server Faces (JSF) - Spring integration mechanism?</w:t>
      </w:r>
    </w:p>
    <w:p w14:paraId="47300D8B"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provides a custom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w:t>
      </w:r>
      <w:proofErr w:type="spellStart"/>
      <w:r w:rsidRPr="002A3799">
        <w:rPr>
          <w:rFonts w:ascii="Times New Roman" w:eastAsia="Times New Roman" w:hAnsi="Times New Roman" w:cs="Times New Roman"/>
          <w:color w:val="FF0000"/>
          <w:sz w:val="24"/>
          <w:szCs w:val="24"/>
        </w:rPr>
        <w:t>VariableResolver</w:t>
      </w:r>
      <w:proofErr w:type="spellEnd"/>
      <w:r w:rsidRPr="002A3799">
        <w:rPr>
          <w:rFonts w:ascii="Times New Roman" w:eastAsia="Times New Roman" w:hAnsi="Times New Roman" w:cs="Times New Roman"/>
          <w:color w:val="FF0000"/>
          <w:sz w:val="24"/>
          <w:szCs w:val="24"/>
        </w:rPr>
        <w:t xml:space="preserve"> </w:t>
      </w:r>
      <w:r w:rsidRPr="002A3799">
        <w:rPr>
          <w:rFonts w:ascii="Times New Roman" w:eastAsia="Times New Roman" w:hAnsi="Times New Roman" w:cs="Times New Roman"/>
          <w:color w:val="414141"/>
          <w:sz w:val="24"/>
          <w:szCs w:val="24"/>
        </w:rPr>
        <w:t xml:space="preserve">implementation that extends the standard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managed beans mechanism. When asked to resolve a variable name, the following algorithm is performed:</w:t>
      </w:r>
    </w:p>
    <w:p w14:paraId="19846085"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a bean with the specified name already exist in some scope (request, session, application)? If so, return it</w:t>
      </w:r>
    </w:p>
    <w:p w14:paraId="06778BB0"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Is there a standard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managed bean definition for this variable name? If so, invoke it in the usual way, and return the bean that was created.</w:t>
      </w:r>
    </w:p>
    <w:p w14:paraId="33368959"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Is there configuration information for this variable name in the Spring </w:t>
      </w:r>
      <w:proofErr w:type="spellStart"/>
      <w:r w:rsidRPr="002A3799">
        <w:rPr>
          <w:rFonts w:ascii="Times New Roman" w:eastAsia="Times New Roman" w:hAnsi="Times New Roman" w:cs="Times New Roman"/>
          <w:color w:val="414141"/>
          <w:sz w:val="24"/>
          <w:szCs w:val="24"/>
        </w:rPr>
        <w:t>WebApplicationContext</w:t>
      </w:r>
      <w:proofErr w:type="spellEnd"/>
      <w:r w:rsidRPr="002A3799">
        <w:rPr>
          <w:rFonts w:ascii="Times New Roman" w:eastAsia="Times New Roman" w:hAnsi="Times New Roman" w:cs="Times New Roman"/>
          <w:color w:val="414141"/>
          <w:sz w:val="24"/>
          <w:szCs w:val="24"/>
        </w:rPr>
        <w:t xml:space="preserve"> for this application? If so, use it to create and configure an instance, and return that instance to the caller.</w:t>
      </w:r>
    </w:p>
    <w:p w14:paraId="4E3FEDD4"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If there is no managed bean or Spring definition for this variable name, return null instead.</w:t>
      </w:r>
    </w:p>
    <w:p w14:paraId="0593B756" w14:textId="77777777" w:rsidR="007F79B1" w:rsidRPr="002A3799" w:rsidRDefault="007F79B1" w:rsidP="007F79B1">
      <w:pPr>
        <w:numPr>
          <w:ilvl w:val="0"/>
          <w:numId w:val="15"/>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BeanFactory</w:t>
      </w:r>
      <w:proofErr w:type="spellEnd"/>
      <w:r w:rsidRPr="002A3799">
        <w:rPr>
          <w:rFonts w:ascii="Times New Roman" w:eastAsia="Times New Roman" w:hAnsi="Times New Roman" w:cs="Times New Roman"/>
          <w:color w:val="414141"/>
          <w:sz w:val="24"/>
          <w:szCs w:val="24"/>
        </w:rPr>
        <w:t xml:space="preserve"> also takes part in the life cycle of a bean, making calls to custom initialization and destruction methods.</w:t>
      </w:r>
    </w:p>
    <w:p w14:paraId="0EECFF24" w14:textId="77777777" w:rsidR="007F79B1" w:rsidRPr="002A3799" w:rsidRDefault="007F79B1" w:rsidP="007F79B1">
      <w:pPr>
        <w:spacing w:before="60" w:after="60"/>
        <w:ind w:left="72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As a result of this algorithm, you can transparently use either </w:t>
      </w:r>
      <w:proofErr w:type="spellStart"/>
      <w:r w:rsidRPr="002A3799">
        <w:rPr>
          <w:rFonts w:ascii="Times New Roman" w:eastAsia="Times New Roman" w:hAnsi="Times New Roman" w:cs="Times New Roman"/>
          <w:color w:val="414141"/>
          <w:sz w:val="24"/>
          <w:szCs w:val="24"/>
        </w:rPr>
        <w:t>JavaServer</w:t>
      </w:r>
      <w:proofErr w:type="spellEnd"/>
      <w:r w:rsidRPr="002A3799">
        <w:rPr>
          <w:rFonts w:ascii="Times New Roman" w:eastAsia="Times New Roman" w:hAnsi="Times New Roman" w:cs="Times New Roman"/>
          <w:color w:val="414141"/>
          <w:sz w:val="24"/>
          <w:szCs w:val="24"/>
        </w:rPr>
        <w:t xml:space="preserve"> Faces or Spring facilities to create beans on demand.</w:t>
      </w:r>
    </w:p>
    <w:p w14:paraId="3504B197" w14:textId="77777777" w:rsidR="007F79B1" w:rsidRPr="002A3799" w:rsidRDefault="007F79B1" w:rsidP="007F79B1">
      <w:pPr>
        <w:spacing w:after="0"/>
        <w:rPr>
          <w:rFonts w:ascii="Times New Roman" w:eastAsia="Times New Roman" w:hAnsi="Times New Roman" w:cs="Times New Roman"/>
          <w:sz w:val="24"/>
          <w:szCs w:val="24"/>
        </w:rPr>
      </w:pPr>
    </w:p>
    <w:p w14:paraId="101DB97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20. </w:t>
      </w:r>
      <w:r w:rsidRPr="002A3799">
        <w:rPr>
          <w:rFonts w:ascii="Times New Roman" w:eastAsia="Times New Roman" w:hAnsi="Times New Roman" w:cs="Times New Roman"/>
          <w:b/>
          <w:bCs/>
          <w:color w:val="0863A5"/>
          <w:sz w:val="24"/>
          <w:szCs w:val="24"/>
        </w:rPr>
        <w:t xml:space="preserve">What is Significance of JSF- Spring </w:t>
      </w:r>
      <w:proofErr w:type="gramStart"/>
      <w:r w:rsidRPr="002A3799">
        <w:rPr>
          <w:rFonts w:ascii="Times New Roman" w:eastAsia="Times New Roman" w:hAnsi="Times New Roman" w:cs="Times New Roman"/>
          <w:b/>
          <w:bCs/>
          <w:color w:val="0863A5"/>
          <w:sz w:val="24"/>
          <w:szCs w:val="24"/>
        </w:rPr>
        <w:t>integration ?</w:t>
      </w:r>
      <w:proofErr w:type="gramEnd"/>
    </w:p>
    <w:p w14:paraId="5F60A1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 - JSF integration is useful when an event handler wishes to explicitly invoke the bean factory to create beans on demand, such as a bean that encapsulates the business logic to be performed when a submit button is pressed.</w:t>
      </w:r>
    </w:p>
    <w:p w14:paraId="19302A69" w14:textId="77777777" w:rsidR="007F79B1" w:rsidRPr="002A3799" w:rsidRDefault="007F79B1" w:rsidP="007F79B1">
      <w:pPr>
        <w:spacing w:before="60" w:after="60"/>
        <w:rPr>
          <w:rFonts w:ascii="Times New Roman" w:eastAsia="Times New Roman" w:hAnsi="Times New Roman" w:cs="Times New Roman"/>
          <w:color w:val="414141"/>
          <w:sz w:val="24"/>
          <w:szCs w:val="24"/>
        </w:rPr>
      </w:pPr>
    </w:p>
    <w:p w14:paraId="67D7AB8D"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21. How to integrate your Struts application with Spring?  </w:t>
      </w:r>
    </w:p>
    <w:p w14:paraId="57DD1CE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To integrate your Struts application with Spring, we have two options:</w:t>
      </w:r>
    </w:p>
    <w:p w14:paraId="58AAE492" w14:textId="77777777" w:rsidR="007F79B1" w:rsidRPr="002A3799" w:rsidRDefault="007F79B1" w:rsidP="007F79B1">
      <w:pPr>
        <w:numPr>
          <w:ilvl w:val="0"/>
          <w:numId w:val="16"/>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Configure Spring to manage your Actions as beans, using the </w:t>
      </w:r>
      <w:proofErr w:type="spellStart"/>
      <w:r w:rsidRPr="002A3799">
        <w:rPr>
          <w:rFonts w:ascii="Times New Roman" w:eastAsia="Times New Roman" w:hAnsi="Times New Roman" w:cs="Times New Roman"/>
          <w:color w:val="FF0000"/>
          <w:sz w:val="24"/>
          <w:szCs w:val="24"/>
        </w:rPr>
        <w:t>ContextLoaderPlugin</w:t>
      </w:r>
      <w:proofErr w:type="spellEnd"/>
      <w:r w:rsidRPr="002A3799">
        <w:rPr>
          <w:rFonts w:ascii="Times New Roman" w:eastAsia="Times New Roman" w:hAnsi="Times New Roman" w:cs="Times New Roman"/>
          <w:color w:val="414141"/>
          <w:sz w:val="24"/>
          <w:szCs w:val="24"/>
        </w:rPr>
        <w:t>, and set their dependencies in a Spring context file.</w:t>
      </w:r>
    </w:p>
    <w:p w14:paraId="2F0F8B48" w14:textId="77777777" w:rsidR="007F79B1" w:rsidRPr="002A3799" w:rsidRDefault="007F79B1" w:rsidP="007F79B1">
      <w:pPr>
        <w:numPr>
          <w:ilvl w:val="0"/>
          <w:numId w:val="1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Subclass Spring's </w:t>
      </w:r>
      <w:proofErr w:type="spellStart"/>
      <w:r w:rsidRPr="002A3799">
        <w:rPr>
          <w:rFonts w:ascii="Times New Roman" w:eastAsia="Times New Roman" w:hAnsi="Times New Roman" w:cs="Times New Roman"/>
          <w:color w:val="414141"/>
          <w:sz w:val="24"/>
          <w:szCs w:val="24"/>
        </w:rPr>
        <w:t>ActionSupport</w:t>
      </w:r>
      <w:proofErr w:type="spellEnd"/>
      <w:r w:rsidRPr="002A3799">
        <w:rPr>
          <w:rFonts w:ascii="Times New Roman" w:eastAsia="Times New Roman" w:hAnsi="Times New Roman" w:cs="Times New Roman"/>
          <w:color w:val="414141"/>
          <w:sz w:val="24"/>
          <w:szCs w:val="24"/>
        </w:rPr>
        <w:t xml:space="preserve"> classes and grab your Spring-managed beans explicitly using a </w:t>
      </w:r>
      <w:proofErr w:type="spellStart"/>
      <w:r w:rsidRPr="002A3799">
        <w:rPr>
          <w:rFonts w:ascii="Times New Roman" w:eastAsia="Times New Roman" w:hAnsi="Times New Roman" w:cs="Times New Roman"/>
          <w:color w:val="222222"/>
          <w:sz w:val="24"/>
          <w:szCs w:val="24"/>
        </w:rPr>
        <w:t>getWebApplicationContext</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method.</w:t>
      </w:r>
    </w:p>
    <w:p w14:paraId="025F259F"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22. </w:t>
      </w:r>
      <w:r w:rsidRPr="002A3799">
        <w:rPr>
          <w:b/>
          <w:bCs/>
          <w:color w:val="0863A5"/>
          <w:sz w:val="24"/>
          <w:szCs w:val="24"/>
        </w:rPr>
        <w:t xml:space="preserve">What are ORM’s Spring </w:t>
      </w:r>
      <w:proofErr w:type="gramStart"/>
      <w:r w:rsidRPr="002A3799">
        <w:rPr>
          <w:b/>
          <w:bCs/>
          <w:color w:val="0863A5"/>
          <w:sz w:val="24"/>
          <w:szCs w:val="24"/>
        </w:rPr>
        <w:t>supports ?</w:t>
      </w:r>
      <w:proofErr w:type="gramEnd"/>
      <w:r w:rsidRPr="002A3799">
        <w:rPr>
          <w:rStyle w:val="apple-converted-space"/>
          <w:b/>
          <w:bCs/>
          <w:color w:val="0863A5"/>
          <w:sz w:val="24"/>
          <w:szCs w:val="24"/>
        </w:rPr>
        <w:t> </w:t>
      </w:r>
    </w:p>
    <w:p w14:paraId="1732FDC9"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b/>
          <w:bCs/>
          <w:color w:val="414141"/>
        </w:rPr>
        <w:t>Spring supports the following ORM’s</w:t>
      </w:r>
      <w:r w:rsidRPr="002A3799">
        <w:rPr>
          <w:rStyle w:val="apple-converted-space"/>
          <w:color w:val="414141"/>
        </w:rPr>
        <w:t> </w:t>
      </w:r>
      <w:r w:rsidRPr="002A3799">
        <w:rPr>
          <w:color w:val="414141"/>
        </w:rPr>
        <w:t>:</w:t>
      </w:r>
    </w:p>
    <w:p w14:paraId="1A3EC444"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Hibernate</w:t>
      </w:r>
    </w:p>
    <w:p w14:paraId="74FC30AD"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proofErr w:type="spellStart"/>
      <w:r w:rsidRPr="002A3799">
        <w:rPr>
          <w:rFonts w:ascii="Times New Roman" w:hAnsi="Times New Roman" w:cs="Times New Roman"/>
          <w:color w:val="414141"/>
          <w:sz w:val="24"/>
          <w:szCs w:val="24"/>
        </w:rPr>
        <w:t>iBatis</w:t>
      </w:r>
      <w:proofErr w:type="spellEnd"/>
    </w:p>
    <w:p w14:paraId="09E46419"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JPA (Java Persistence API)</w:t>
      </w:r>
    </w:p>
    <w:p w14:paraId="19E0C151"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TopLink</w:t>
      </w:r>
    </w:p>
    <w:p w14:paraId="5E64F6AC"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JDO (Java Data Objects)</w:t>
      </w:r>
    </w:p>
    <w:p w14:paraId="625811CE" w14:textId="77777777" w:rsidR="007F79B1" w:rsidRPr="002A3799" w:rsidRDefault="007F79B1" w:rsidP="007F79B1">
      <w:pPr>
        <w:numPr>
          <w:ilvl w:val="0"/>
          <w:numId w:val="17"/>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OJB</w:t>
      </w:r>
    </w:p>
    <w:p w14:paraId="67AFE633"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23. </w:t>
      </w:r>
      <w:r w:rsidRPr="002A3799">
        <w:rPr>
          <w:b/>
          <w:bCs/>
          <w:color w:val="FF0000"/>
          <w:sz w:val="24"/>
          <w:szCs w:val="24"/>
        </w:rPr>
        <w:t xml:space="preserve">What are the ways to access Hibernate using </w:t>
      </w:r>
      <w:proofErr w:type="gramStart"/>
      <w:r w:rsidRPr="002A3799">
        <w:rPr>
          <w:b/>
          <w:bCs/>
          <w:color w:val="FF0000"/>
          <w:sz w:val="24"/>
          <w:szCs w:val="24"/>
        </w:rPr>
        <w:t>Spring ?</w:t>
      </w:r>
      <w:proofErr w:type="gramEnd"/>
    </w:p>
    <w:p w14:paraId="621F0E9D"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There are two approaches to Spring’s Hibernate integration:</w:t>
      </w:r>
    </w:p>
    <w:p w14:paraId="5C807FF0"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Inversion of Control with a </w:t>
      </w:r>
      <w:proofErr w:type="spellStart"/>
      <w:r w:rsidRPr="002A3799">
        <w:rPr>
          <w:rFonts w:ascii="Times New Roman" w:hAnsi="Times New Roman" w:cs="Times New Roman"/>
          <w:color w:val="414141"/>
          <w:sz w:val="24"/>
          <w:szCs w:val="24"/>
        </w:rPr>
        <w:t>HibernateTemplate</w:t>
      </w:r>
      <w:proofErr w:type="spellEnd"/>
      <w:r w:rsidRPr="002A3799">
        <w:rPr>
          <w:rFonts w:ascii="Times New Roman" w:hAnsi="Times New Roman" w:cs="Times New Roman"/>
          <w:color w:val="414141"/>
          <w:sz w:val="24"/>
          <w:szCs w:val="24"/>
        </w:rPr>
        <w:t xml:space="preserve"> and Callback</w:t>
      </w:r>
    </w:p>
    <w:p w14:paraId="48B91166" w14:textId="77777777" w:rsidR="007F79B1" w:rsidRPr="002A3799" w:rsidRDefault="007F79B1" w:rsidP="007F79B1">
      <w:pPr>
        <w:numPr>
          <w:ilvl w:val="0"/>
          <w:numId w:val="18"/>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Extending </w:t>
      </w:r>
      <w:proofErr w:type="spellStart"/>
      <w:r w:rsidRPr="002A3799">
        <w:rPr>
          <w:rFonts w:ascii="Times New Roman" w:hAnsi="Times New Roman" w:cs="Times New Roman"/>
          <w:color w:val="FF0000"/>
          <w:sz w:val="24"/>
          <w:szCs w:val="24"/>
        </w:rPr>
        <w:t>HibernateDaoSupport</w:t>
      </w:r>
      <w:proofErr w:type="spellEnd"/>
      <w:r w:rsidRPr="002A3799">
        <w:rPr>
          <w:rFonts w:ascii="Times New Roman" w:hAnsi="Times New Roman" w:cs="Times New Roman"/>
          <w:color w:val="FF0000"/>
          <w:sz w:val="24"/>
          <w:szCs w:val="24"/>
        </w:rPr>
        <w:t xml:space="preserve"> </w:t>
      </w:r>
      <w:r w:rsidRPr="002A3799">
        <w:rPr>
          <w:rFonts w:ascii="Times New Roman" w:hAnsi="Times New Roman" w:cs="Times New Roman"/>
          <w:color w:val="414141"/>
          <w:sz w:val="24"/>
          <w:szCs w:val="24"/>
        </w:rPr>
        <w:t>and Applying an AOP Interceptor</w:t>
      </w:r>
    </w:p>
    <w:p w14:paraId="7EDD4F84"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24. </w:t>
      </w:r>
      <w:r w:rsidRPr="002A3799">
        <w:rPr>
          <w:b/>
          <w:bCs/>
          <w:color w:val="FF0000"/>
          <w:sz w:val="24"/>
          <w:szCs w:val="24"/>
        </w:rPr>
        <w:t xml:space="preserve">How to integrate Spring and Hibernate using </w:t>
      </w:r>
      <w:proofErr w:type="spellStart"/>
      <w:r w:rsidRPr="002A3799">
        <w:rPr>
          <w:b/>
          <w:bCs/>
          <w:color w:val="FF0000"/>
          <w:sz w:val="24"/>
          <w:szCs w:val="24"/>
        </w:rPr>
        <w:t>HibernateDaoSupport</w:t>
      </w:r>
      <w:proofErr w:type="spellEnd"/>
      <w:r w:rsidRPr="002A3799">
        <w:rPr>
          <w:b/>
          <w:bCs/>
          <w:color w:val="FF0000"/>
          <w:sz w:val="24"/>
          <w:szCs w:val="24"/>
        </w:rPr>
        <w:t>?</w:t>
      </w:r>
    </w:p>
    <w:p w14:paraId="0B407683"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Spring and Hibernate can integrate using Spring’s </w:t>
      </w:r>
      <w:proofErr w:type="spellStart"/>
      <w:r w:rsidRPr="002A3799">
        <w:rPr>
          <w:color w:val="414141"/>
        </w:rPr>
        <w:t>SessionFactory</w:t>
      </w:r>
      <w:proofErr w:type="spellEnd"/>
      <w:r w:rsidRPr="002A3799">
        <w:rPr>
          <w:color w:val="414141"/>
        </w:rPr>
        <w:t xml:space="preserve"> called </w:t>
      </w:r>
      <w:proofErr w:type="spellStart"/>
      <w:r w:rsidRPr="002A3799">
        <w:rPr>
          <w:color w:val="414141"/>
        </w:rPr>
        <w:t>LocalSessionFactory</w:t>
      </w:r>
      <w:proofErr w:type="spellEnd"/>
      <w:r w:rsidRPr="002A3799">
        <w:rPr>
          <w:color w:val="414141"/>
        </w:rPr>
        <w:t>. The integration process is of 3 steps.</w:t>
      </w:r>
    </w:p>
    <w:p w14:paraId="430F474C"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Configure the Hibernate </w:t>
      </w:r>
      <w:proofErr w:type="spellStart"/>
      <w:r w:rsidRPr="002A3799">
        <w:rPr>
          <w:rFonts w:ascii="Times New Roman" w:hAnsi="Times New Roman" w:cs="Times New Roman"/>
          <w:color w:val="414141"/>
          <w:sz w:val="24"/>
          <w:szCs w:val="24"/>
        </w:rPr>
        <w:t>SessionFactory</w:t>
      </w:r>
      <w:proofErr w:type="spellEnd"/>
    </w:p>
    <w:p w14:paraId="3C2F01EE"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 xml:space="preserve">Extend your DAO Implementation from </w:t>
      </w:r>
      <w:proofErr w:type="spellStart"/>
      <w:r w:rsidRPr="002A3799">
        <w:rPr>
          <w:rFonts w:ascii="Times New Roman" w:hAnsi="Times New Roman" w:cs="Times New Roman"/>
          <w:color w:val="414141"/>
          <w:sz w:val="24"/>
          <w:szCs w:val="24"/>
        </w:rPr>
        <w:t>HibernateDaoSupport</w:t>
      </w:r>
      <w:proofErr w:type="spellEnd"/>
    </w:p>
    <w:p w14:paraId="7269E0B3" w14:textId="77777777" w:rsidR="007F79B1" w:rsidRPr="002A3799" w:rsidRDefault="007F79B1" w:rsidP="007F79B1">
      <w:pPr>
        <w:numPr>
          <w:ilvl w:val="0"/>
          <w:numId w:val="19"/>
        </w:numPr>
        <w:spacing w:before="100" w:beforeAutospacing="1" w:after="100" w:afterAutospacing="1"/>
        <w:rPr>
          <w:rFonts w:ascii="Times New Roman" w:hAnsi="Times New Roman" w:cs="Times New Roman"/>
          <w:color w:val="414141"/>
          <w:sz w:val="24"/>
          <w:szCs w:val="24"/>
        </w:rPr>
      </w:pPr>
      <w:r w:rsidRPr="002A3799">
        <w:rPr>
          <w:rFonts w:ascii="Times New Roman" w:hAnsi="Times New Roman" w:cs="Times New Roman"/>
          <w:color w:val="414141"/>
          <w:sz w:val="24"/>
          <w:szCs w:val="24"/>
        </w:rPr>
        <w:t>Wire in Transaction Support with AOP</w:t>
      </w:r>
    </w:p>
    <w:p w14:paraId="62DE19AD" w14:textId="77777777" w:rsidR="007F79B1" w:rsidRPr="002A3799" w:rsidRDefault="007F79B1" w:rsidP="007F79B1">
      <w:pPr>
        <w:spacing w:after="0"/>
        <w:rPr>
          <w:rFonts w:ascii="Times New Roman" w:hAnsi="Times New Roman" w:cs="Times New Roman"/>
          <w:sz w:val="24"/>
          <w:szCs w:val="24"/>
        </w:rPr>
      </w:pPr>
    </w:p>
    <w:p w14:paraId="7D8BFC5A" w14:textId="77777777" w:rsidR="007F79B1" w:rsidRPr="002A3799" w:rsidRDefault="007F79B1" w:rsidP="007F79B1">
      <w:pPr>
        <w:spacing w:before="60" w:after="60"/>
        <w:rPr>
          <w:b/>
          <w:bCs/>
          <w:color w:val="FF0000"/>
          <w:sz w:val="24"/>
          <w:szCs w:val="24"/>
        </w:rPr>
      </w:pPr>
      <w:r w:rsidRPr="002A3799">
        <w:rPr>
          <w:rStyle w:val="queindex"/>
          <w:b/>
          <w:bCs/>
          <w:color w:val="FF0000"/>
          <w:sz w:val="24"/>
          <w:szCs w:val="24"/>
        </w:rPr>
        <w:t>25. </w:t>
      </w:r>
      <w:r w:rsidRPr="002A3799">
        <w:rPr>
          <w:b/>
          <w:bCs/>
          <w:color w:val="FF0000"/>
          <w:sz w:val="24"/>
          <w:szCs w:val="24"/>
        </w:rPr>
        <w:t xml:space="preserve">What are Bean scopes in Spring </w:t>
      </w:r>
      <w:proofErr w:type="gramStart"/>
      <w:r w:rsidRPr="002A3799">
        <w:rPr>
          <w:b/>
          <w:bCs/>
          <w:color w:val="FF0000"/>
          <w:sz w:val="24"/>
          <w:szCs w:val="24"/>
        </w:rPr>
        <w:t>Framework ?</w:t>
      </w:r>
      <w:proofErr w:type="gramEnd"/>
    </w:p>
    <w:tbl>
      <w:tblPr>
        <w:tblpPr w:leftFromText="180" w:rightFromText="180" w:vertAnchor="text" w:horzAnchor="margin" w:tblpXSpec="center" w:tblpY="584"/>
        <w:tblW w:w="11473" w:type="dxa"/>
        <w:tblBorders>
          <w:top w:val="single" w:sz="6" w:space="0" w:color="EFEFEF"/>
          <w:left w:val="single" w:sz="6" w:space="0" w:color="EFEFEF"/>
          <w:bottom w:val="single" w:sz="6" w:space="0" w:color="EFEFEF"/>
          <w:right w:val="single" w:sz="6" w:space="0" w:color="EFEFEF"/>
        </w:tblBorders>
        <w:tblCellMar>
          <w:top w:w="15" w:type="dxa"/>
          <w:left w:w="15" w:type="dxa"/>
          <w:bottom w:w="15" w:type="dxa"/>
          <w:right w:w="120" w:type="dxa"/>
        </w:tblCellMar>
        <w:tblLook w:val="04A0" w:firstRow="1" w:lastRow="0" w:firstColumn="1" w:lastColumn="0" w:noHBand="0" w:noVBand="1"/>
      </w:tblPr>
      <w:tblGrid>
        <w:gridCol w:w="1171"/>
        <w:gridCol w:w="10302"/>
      </w:tblGrid>
      <w:tr w:rsidR="007F79B1" w:rsidRPr="002A3799" w14:paraId="7D985E42" w14:textId="77777777" w:rsidTr="00DA3F6A">
        <w:trPr>
          <w:trHeight w:val="420"/>
          <w:tblHeader/>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7E5D0838"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Scope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vAlign w:val="center"/>
            <w:hideMark/>
          </w:tcPr>
          <w:p w14:paraId="5211528A" w14:textId="77777777" w:rsidR="007F79B1" w:rsidRPr="002A3799" w:rsidRDefault="007F79B1" w:rsidP="00DA3F6A">
            <w:pPr>
              <w:spacing w:before="60" w:after="60"/>
              <w:jc w:val="center"/>
              <w:rPr>
                <w:rFonts w:ascii="Times New Roman" w:hAnsi="Times New Roman" w:cs="Times New Roman"/>
                <w:b/>
                <w:bCs/>
                <w:color w:val="414141"/>
                <w:sz w:val="24"/>
                <w:szCs w:val="24"/>
              </w:rPr>
            </w:pPr>
            <w:r w:rsidRPr="002A3799">
              <w:rPr>
                <w:rFonts w:ascii="Times New Roman" w:hAnsi="Times New Roman" w:cs="Times New Roman"/>
                <w:b/>
                <w:bCs/>
                <w:color w:val="414141"/>
                <w:sz w:val="24"/>
                <w:szCs w:val="24"/>
              </w:rPr>
              <w:t>Description</w:t>
            </w:r>
          </w:p>
        </w:tc>
      </w:tr>
      <w:tr w:rsidR="007F79B1" w:rsidRPr="002A3799" w14:paraId="23557E76"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5964F9E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singleton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11D4949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 xml:space="preserve">Scopes a single bean definition to a single object instance per Spring </w:t>
            </w:r>
            <w:proofErr w:type="spellStart"/>
            <w:r w:rsidRPr="002A3799">
              <w:rPr>
                <w:color w:val="414141"/>
              </w:rPr>
              <w:t>IoC</w:t>
            </w:r>
            <w:proofErr w:type="spellEnd"/>
            <w:r w:rsidRPr="002A3799">
              <w:rPr>
                <w:color w:val="414141"/>
              </w:rPr>
              <w:t xml:space="preserve"> container.</w:t>
            </w:r>
          </w:p>
        </w:tc>
      </w:tr>
      <w:tr w:rsidR="007F79B1" w:rsidRPr="002A3799" w14:paraId="1B3721A2" w14:textId="77777777" w:rsidTr="00DA3F6A">
        <w:trPr>
          <w:trHeight w:val="420"/>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21E13648"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prototype</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57EC3196"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any number of object instances.</w:t>
            </w:r>
          </w:p>
        </w:tc>
      </w:tr>
      <w:tr w:rsidR="007F79B1" w:rsidRPr="002A3799" w14:paraId="728B8B12"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D120B09"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request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283E212D"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single HTTP request; that is each and every HTTP request will have its own instance of a bean created off the back of a single bean definition.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r w:rsidR="007F79B1" w:rsidRPr="002A3799" w14:paraId="18C93A1D" w14:textId="77777777" w:rsidTr="00DA3F6A">
        <w:trPr>
          <w:trHeight w:val="408"/>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E631591"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session</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vAlign w:val="center"/>
            <w:hideMark/>
          </w:tcPr>
          <w:p w14:paraId="6A3F4865"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HTTP</w:t>
            </w:r>
            <w:r w:rsidRPr="002A3799">
              <w:rPr>
                <w:rStyle w:val="apple-converted-space"/>
                <w:color w:val="414141"/>
              </w:rPr>
              <w:t> </w:t>
            </w:r>
            <w:r w:rsidRPr="002A3799">
              <w:rPr>
                <w:rStyle w:val="HTMLTypewriter"/>
                <w:color w:val="414141"/>
                <w:sz w:val="24"/>
                <w:szCs w:val="24"/>
              </w:rPr>
              <w:t>Session</w:t>
            </w:r>
            <w:r w:rsidRPr="002A3799">
              <w:rPr>
                <w:color w:val="414141"/>
              </w:rPr>
              <w:t>.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r w:rsidR="007F79B1" w:rsidRPr="002A3799" w14:paraId="28976CBB" w14:textId="77777777" w:rsidTr="00DA3F6A">
        <w:trPr>
          <w:trHeight w:val="705"/>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7AC721D4"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global session</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vAlign w:val="center"/>
            <w:hideMark/>
          </w:tcPr>
          <w:p w14:paraId="4469C42B" w14:textId="77777777" w:rsidR="007F79B1" w:rsidRPr="002A3799" w:rsidRDefault="007F79B1" w:rsidP="00DA3F6A">
            <w:pPr>
              <w:pStyle w:val="content"/>
              <w:spacing w:before="60" w:beforeAutospacing="0" w:after="60" w:afterAutospacing="0" w:line="276" w:lineRule="auto"/>
              <w:rPr>
                <w:color w:val="414141"/>
              </w:rPr>
            </w:pPr>
            <w:r w:rsidRPr="002A3799">
              <w:rPr>
                <w:color w:val="414141"/>
              </w:rPr>
              <w:t>Scopes a single bean definition to the lifecycle of a global HTTP</w:t>
            </w:r>
            <w:r w:rsidRPr="002A3799">
              <w:rPr>
                <w:rStyle w:val="apple-converted-space"/>
                <w:color w:val="414141"/>
              </w:rPr>
              <w:t> </w:t>
            </w:r>
            <w:r w:rsidRPr="002A3799">
              <w:rPr>
                <w:rStyle w:val="HTMLTypewriter"/>
                <w:color w:val="414141"/>
                <w:sz w:val="24"/>
                <w:szCs w:val="24"/>
              </w:rPr>
              <w:t>Session</w:t>
            </w:r>
            <w:r w:rsidRPr="002A3799">
              <w:rPr>
                <w:color w:val="414141"/>
              </w:rPr>
              <w:t xml:space="preserve">. </w:t>
            </w:r>
            <w:proofErr w:type="gramStart"/>
            <w:r w:rsidRPr="002A3799">
              <w:rPr>
                <w:color w:val="414141"/>
              </w:rPr>
              <w:t>Typically</w:t>
            </w:r>
            <w:proofErr w:type="gramEnd"/>
            <w:r w:rsidRPr="002A3799">
              <w:rPr>
                <w:color w:val="414141"/>
              </w:rPr>
              <w:t xml:space="preserve"> only valid when used in a portlet context. Only valid in the context of a web-aware Spring</w:t>
            </w:r>
            <w:r w:rsidRPr="002A3799">
              <w:rPr>
                <w:rStyle w:val="apple-converted-space"/>
                <w:color w:val="414141"/>
              </w:rPr>
              <w:t> </w:t>
            </w:r>
            <w:proofErr w:type="spellStart"/>
            <w:r w:rsidRPr="002A3799">
              <w:rPr>
                <w:rStyle w:val="HTMLTypewriter"/>
                <w:color w:val="414141"/>
                <w:sz w:val="24"/>
                <w:szCs w:val="24"/>
              </w:rPr>
              <w:t>ApplicationContext</w:t>
            </w:r>
            <w:proofErr w:type="spellEnd"/>
            <w:r w:rsidRPr="002A3799">
              <w:rPr>
                <w:color w:val="414141"/>
              </w:rPr>
              <w:t>.</w:t>
            </w:r>
          </w:p>
        </w:tc>
      </w:tr>
    </w:tbl>
    <w:p w14:paraId="543303D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xml:space="preserve">   The Spring Framework supports exactly five scopes (of which three are available only if you are using a web-aware </w:t>
      </w:r>
      <w:proofErr w:type="spellStart"/>
      <w:r w:rsidRPr="002A3799">
        <w:rPr>
          <w:color w:val="414141"/>
        </w:rPr>
        <w:t>ApplicationContext</w:t>
      </w:r>
      <w:proofErr w:type="spellEnd"/>
      <w:r w:rsidRPr="002A3799">
        <w:rPr>
          <w:color w:val="414141"/>
        </w:rPr>
        <w:t>). The scopes supported are listed below:</w:t>
      </w:r>
    </w:p>
    <w:p w14:paraId="442855DB" w14:textId="77777777" w:rsidR="007F79B1" w:rsidRPr="002A3799" w:rsidRDefault="007F79B1" w:rsidP="007F79B1">
      <w:pPr>
        <w:spacing w:after="240"/>
        <w:rPr>
          <w:rFonts w:ascii="Times New Roman" w:hAnsi="Times New Roman" w:cs="Times New Roman"/>
          <w:sz w:val="24"/>
          <w:szCs w:val="24"/>
        </w:rPr>
      </w:pPr>
    </w:p>
    <w:tbl>
      <w:tblPr>
        <w:tblpPr w:leftFromText="45" w:rightFromText="45" w:vertAnchor="text" w:tblpXSpec="right" w:tblpYSpec="center"/>
        <w:tblW w:w="1250" w:type="pct"/>
        <w:tblCellSpacing w:w="15" w:type="dxa"/>
        <w:tblCellMar>
          <w:top w:w="15" w:type="dxa"/>
          <w:left w:w="15" w:type="dxa"/>
          <w:bottom w:w="15" w:type="dxa"/>
          <w:right w:w="15" w:type="dxa"/>
        </w:tblCellMar>
        <w:tblLook w:val="04A0" w:firstRow="1" w:lastRow="0" w:firstColumn="1" w:lastColumn="0" w:noHBand="0" w:noVBand="1"/>
      </w:tblPr>
      <w:tblGrid>
        <w:gridCol w:w="2363"/>
      </w:tblGrid>
      <w:tr w:rsidR="007F79B1" w:rsidRPr="002A3799" w14:paraId="78F985C8" w14:textId="77777777" w:rsidTr="00DA3F6A">
        <w:trPr>
          <w:tblCellSpacing w:w="15" w:type="dxa"/>
        </w:trPr>
        <w:tc>
          <w:tcPr>
            <w:tcW w:w="0" w:type="auto"/>
            <w:vAlign w:val="center"/>
            <w:hideMark/>
          </w:tcPr>
          <w:p w14:paraId="5A729636" w14:textId="77777777" w:rsidR="007F79B1" w:rsidRPr="002A3799" w:rsidRDefault="007F79B1" w:rsidP="00DA3F6A">
            <w:pPr>
              <w:rPr>
                <w:rFonts w:ascii="Times New Roman" w:hAnsi="Times New Roman" w:cs="Times New Roman"/>
                <w:sz w:val="24"/>
                <w:szCs w:val="24"/>
              </w:rPr>
            </w:pPr>
          </w:p>
        </w:tc>
      </w:tr>
    </w:tbl>
    <w:p w14:paraId="178E46A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26. </w:t>
      </w:r>
      <w:r w:rsidRPr="002A3799">
        <w:rPr>
          <w:b/>
          <w:bCs/>
          <w:color w:val="0863A5"/>
          <w:sz w:val="24"/>
          <w:szCs w:val="24"/>
        </w:rPr>
        <w:t>What is AOP?</w:t>
      </w:r>
    </w:p>
    <w:p w14:paraId="4838B428"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14:paraId="42642D4F" w14:textId="77777777" w:rsidR="007F79B1" w:rsidRPr="002A3799" w:rsidRDefault="007F79B1" w:rsidP="007F79B1">
      <w:pPr>
        <w:rPr>
          <w:rFonts w:ascii="Times New Roman" w:hAnsi="Times New Roman" w:cs="Times New Roman"/>
          <w:sz w:val="24"/>
          <w:szCs w:val="24"/>
        </w:rPr>
      </w:pPr>
    </w:p>
    <w:p w14:paraId="182B142E"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27. </w:t>
      </w:r>
      <w:r w:rsidRPr="002A3799">
        <w:rPr>
          <w:b/>
          <w:bCs/>
          <w:color w:val="0863A5"/>
          <w:sz w:val="24"/>
          <w:szCs w:val="24"/>
        </w:rPr>
        <w:t>How the AOP used in Spring?</w:t>
      </w:r>
    </w:p>
    <w:p w14:paraId="47B1F271"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   </w:t>
      </w:r>
      <w:r w:rsidRPr="002A3799">
        <w:rPr>
          <w:rStyle w:val="Emphasis"/>
          <w:color w:val="FF0000"/>
        </w:rPr>
        <w:t>AOP is used in the Spring Framework:</w:t>
      </w:r>
      <w:r w:rsidRPr="002A3799">
        <w:rPr>
          <w:rStyle w:val="apple-converted-space"/>
          <w:color w:val="FF0000"/>
        </w:rPr>
        <w:t> </w:t>
      </w:r>
      <w:r w:rsidRPr="002A3799">
        <w:rPr>
          <w:color w:val="FF0000"/>
        </w:rPr>
        <w:t xml:space="preserve">To provide declarative enterprise services, especially as a replacement for EJB declarative services. </w:t>
      </w:r>
      <w:r w:rsidRPr="002A3799">
        <w:rPr>
          <w:color w:val="414141"/>
        </w:rPr>
        <w:t>The most important such service is declarative transaction management, which builds on the Spring Framework's transaction abstraction. To allow users to implement custom aspects, complementing their use of OOP with AOP.</w:t>
      </w:r>
      <w:r w:rsidRPr="002A3799">
        <w:rPr>
          <w:rStyle w:val="apple-converted-space"/>
          <w:color w:val="414141"/>
        </w:rPr>
        <w:t> </w:t>
      </w:r>
    </w:p>
    <w:p w14:paraId="10AEA8B4" w14:textId="77777777" w:rsidR="007F79B1" w:rsidRPr="002A3799" w:rsidRDefault="007F79B1" w:rsidP="007F79B1">
      <w:pPr>
        <w:rPr>
          <w:rFonts w:ascii="Times New Roman" w:hAnsi="Times New Roman" w:cs="Times New Roman"/>
          <w:sz w:val="24"/>
          <w:szCs w:val="24"/>
        </w:rPr>
      </w:pPr>
    </w:p>
    <w:p w14:paraId="178AB817"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28. </w:t>
      </w:r>
      <w:r w:rsidRPr="002A3799">
        <w:rPr>
          <w:b/>
          <w:bCs/>
          <w:color w:val="0863A5"/>
          <w:sz w:val="24"/>
          <w:szCs w:val="24"/>
        </w:rPr>
        <w:t>What do you mean by Aspect ?</w:t>
      </w:r>
    </w:p>
    <w:p w14:paraId="3FC514C2"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 A modularization of a concern that cuts across multiple objects</w:t>
      </w:r>
      <w:r w:rsidRPr="002A3799">
        <w:rPr>
          <w:color w:val="414141"/>
        </w:rPr>
        <w:t xml:space="preserve">. Transaction management is a good example of a crosscutting concern in J2EE applications. In Spring AOP, aspects are implemented using regular classes (the schema-based approach) or regular classes annotated with the @Aspect annotation </w:t>
      </w:r>
      <w:r w:rsidRPr="002A3799">
        <w:rPr>
          <w:color w:val="FF0000"/>
        </w:rPr>
        <w:t xml:space="preserve">(@AspectJ </w:t>
      </w:r>
      <w:r w:rsidRPr="002A3799">
        <w:rPr>
          <w:color w:val="414141"/>
        </w:rPr>
        <w:t>style).</w:t>
      </w:r>
    </w:p>
    <w:p w14:paraId="06BA3E7B" w14:textId="77777777" w:rsidR="007F79B1" w:rsidRPr="002A3799" w:rsidRDefault="007F79B1" w:rsidP="007F79B1">
      <w:pPr>
        <w:rPr>
          <w:rFonts w:ascii="Times New Roman" w:hAnsi="Times New Roman" w:cs="Times New Roman"/>
          <w:sz w:val="24"/>
          <w:szCs w:val="24"/>
        </w:rPr>
      </w:pPr>
    </w:p>
    <w:p w14:paraId="31FBACA8"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29. </w:t>
      </w:r>
      <w:r w:rsidRPr="002A3799">
        <w:rPr>
          <w:b/>
          <w:bCs/>
          <w:color w:val="0863A5"/>
          <w:sz w:val="24"/>
          <w:szCs w:val="24"/>
        </w:rPr>
        <w:t xml:space="preserve">What do you mean by </w:t>
      </w:r>
      <w:proofErr w:type="spellStart"/>
      <w:proofErr w:type="gramStart"/>
      <w:r w:rsidRPr="002A3799">
        <w:rPr>
          <w:b/>
          <w:bCs/>
          <w:color w:val="0863A5"/>
          <w:sz w:val="24"/>
          <w:szCs w:val="24"/>
        </w:rPr>
        <w:t>JointPoint</w:t>
      </w:r>
      <w:proofErr w:type="spellEnd"/>
      <w:r w:rsidRPr="002A3799">
        <w:rPr>
          <w:b/>
          <w:bCs/>
          <w:color w:val="0863A5"/>
          <w:sz w:val="24"/>
          <w:szCs w:val="24"/>
        </w:rPr>
        <w:t xml:space="preserve"> ?</w:t>
      </w:r>
      <w:proofErr w:type="gramEnd"/>
    </w:p>
    <w:p w14:paraId="1F1B76CF"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A point during the execution of a program, such as the execution of a method or the handling of an exception. In Spring AOP, a join point always represents a method execution.</w:t>
      </w:r>
    </w:p>
    <w:p w14:paraId="7BA9AB80" w14:textId="77777777" w:rsidR="007F79B1" w:rsidRPr="002A3799" w:rsidRDefault="007F79B1" w:rsidP="007F79B1">
      <w:pPr>
        <w:rPr>
          <w:rFonts w:ascii="Times New Roman" w:hAnsi="Times New Roman" w:cs="Times New Roman"/>
          <w:sz w:val="24"/>
          <w:szCs w:val="24"/>
        </w:rPr>
      </w:pPr>
    </w:p>
    <w:p w14:paraId="37255891"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30. </w:t>
      </w:r>
      <w:r w:rsidRPr="002A3799">
        <w:rPr>
          <w:b/>
          <w:bCs/>
          <w:color w:val="0863A5"/>
          <w:sz w:val="24"/>
          <w:szCs w:val="24"/>
        </w:rPr>
        <w:t>What do you mean by Advice?</w:t>
      </w:r>
    </w:p>
    <w:p w14:paraId="2EC39150" w14:textId="77777777" w:rsidR="007F79B1" w:rsidRPr="002A3799" w:rsidRDefault="007F79B1" w:rsidP="007F79B1">
      <w:pPr>
        <w:pStyle w:val="content"/>
        <w:spacing w:before="60" w:beforeAutospacing="0" w:after="60" w:afterAutospacing="0" w:line="276" w:lineRule="auto"/>
        <w:rPr>
          <w:color w:val="414141"/>
        </w:rPr>
      </w:pPr>
      <w:r w:rsidRPr="002A3799">
        <w:rPr>
          <w:color w:val="FF0000"/>
        </w:rPr>
        <w:t>Action taken by an aspect at a particular join point</w:t>
      </w:r>
      <w:r w:rsidRPr="002A3799">
        <w:rPr>
          <w:color w:val="414141"/>
        </w:rPr>
        <w:t>. Different types of advice include "around," "before" and "after" advice. Many AOP frameworks, including Spring, model an advice as an interceptor, maintaining a chain of interceptors "around" the join point.</w:t>
      </w:r>
    </w:p>
    <w:p w14:paraId="1FAA6D5A" w14:textId="77777777" w:rsidR="007F79B1" w:rsidRPr="002A3799" w:rsidRDefault="007F79B1" w:rsidP="007F79B1">
      <w:pPr>
        <w:rPr>
          <w:rFonts w:ascii="Times New Roman" w:hAnsi="Times New Roman" w:cs="Times New Roman"/>
          <w:sz w:val="24"/>
          <w:szCs w:val="24"/>
        </w:rPr>
      </w:pPr>
    </w:p>
    <w:p w14:paraId="6831CD84" w14:textId="77777777" w:rsidR="007F79B1" w:rsidRPr="002A3799" w:rsidRDefault="007F79B1" w:rsidP="007F79B1">
      <w:pPr>
        <w:spacing w:before="60" w:after="60"/>
        <w:rPr>
          <w:b/>
          <w:bCs/>
          <w:color w:val="0863A5"/>
          <w:sz w:val="24"/>
          <w:szCs w:val="24"/>
        </w:rPr>
      </w:pPr>
      <w:r w:rsidRPr="002A3799">
        <w:rPr>
          <w:rStyle w:val="queindex"/>
          <w:b/>
          <w:bCs/>
          <w:color w:val="414141"/>
          <w:sz w:val="24"/>
          <w:szCs w:val="24"/>
        </w:rPr>
        <w:t>31. </w:t>
      </w:r>
      <w:r w:rsidRPr="002A3799">
        <w:rPr>
          <w:b/>
          <w:bCs/>
          <w:color w:val="0863A5"/>
          <w:sz w:val="24"/>
          <w:szCs w:val="24"/>
        </w:rPr>
        <w:t>What are the types of Advice?</w:t>
      </w:r>
    </w:p>
    <w:p w14:paraId="59A62727" w14:textId="77777777" w:rsidR="007F79B1" w:rsidRPr="002A3799" w:rsidRDefault="007F79B1" w:rsidP="007F79B1">
      <w:pPr>
        <w:pStyle w:val="content"/>
        <w:spacing w:before="60" w:beforeAutospacing="0" w:after="60" w:afterAutospacing="0" w:line="276" w:lineRule="auto"/>
        <w:rPr>
          <w:color w:val="414141"/>
        </w:rPr>
      </w:pPr>
      <w:r w:rsidRPr="002A3799">
        <w:rPr>
          <w:color w:val="414141"/>
        </w:rPr>
        <w:t>Types of advice:</w:t>
      </w:r>
    </w:p>
    <w:p w14:paraId="5638FA14"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Before advice</w:t>
      </w:r>
      <w:r w:rsidRPr="002A3799">
        <w:rPr>
          <w:rFonts w:ascii="Times New Roman" w:hAnsi="Times New Roman" w:cs="Times New Roman"/>
          <w:color w:val="414141"/>
          <w:sz w:val="24"/>
          <w:szCs w:val="24"/>
        </w:rPr>
        <w:t>: Advice that executes before a join point, but which does not have the ability to prevent execution flow proceeding to the join point (unless it throws an exception).</w:t>
      </w:r>
    </w:p>
    <w:p w14:paraId="62DEB538"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returning advice</w:t>
      </w:r>
      <w:r w:rsidRPr="002A3799">
        <w:rPr>
          <w:rFonts w:ascii="Times New Roman" w:hAnsi="Times New Roman" w:cs="Times New Roman"/>
          <w:color w:val="414141"/>
          <w:sz w:val="24"/>
          <w:szCs w:val="24"/>
        </w:rPr>
        <w:t>: Advice to be executed after a join point completes normally: for example, if a method returns without throwing an exception.</w:t>
      </w:r>
    </w:p>
    <w:p w14:paraId="14DB0B06"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throwing advice</w:t>
      </w:r>
      <w:r w:rsidRPr="002A3799">
        <w:rPr>
          <w:rFonts w:ascii="Times New Roman" w:hAnsi="Times New Roman" w:cs="Times New Roman"/>
          <w:color w:val="414141"/>
          <w:sz w:val="24"/>
          <w:szCs w:val="24"/>
        </w:rPr>
        <w:t>: Advice to be executed if a method exits by throwing an exception.</w:t>
      </w:r>
    </w:p>
    <w:p w14:paraId="3242AB5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After (finally) advice</w:t>
      </w:r>
      <w:r w:rsidRPr="002A3799">
        <w:rPr>
          <w:rFonts w:ascii="Times New Roman" w:hAnsi="Times New Roman" w:cs="Times New Roman"/>
          <w:color w:val="414141"/>
          <w:sz w:val="24"/>
          <w:szCs w:val="24"/>
        </w:rPr>
        <w:t>: Advice to be executed regardless of the means by which a join point exits (normal or exceptional return).</w:t>
      </w:r>
    </w:p>
    <w:p w14:paraId="42B2F680" w14:textId="77777777" w:rsidR="007F79B1" w:rsidRPr="002A3799" w:rsidRDefault="007F79B1" w:rsidP="007F79B1">
      <w:pPr>
        <w:numPr>
          <w:ilvl w:val="0"/>
          <w:numId w:val="20"/>
        </w:numPr>
        <w:spacing w:before="100" w:beforeAutospacing="1" w:after="100" w:afterAutospacing="1"/>
        <w:ind w:firstLine="0"/>
        <w:rPr>
          <w:rFonts w:ascii="Times New Roman" w:hAnsi="Times New Roman" w:cs="Times New Roman"/>
          <w:color w:val="414141"/>
          <w:sz w:val="24"/>
          <w:szCs w:val="24"/>
        </w:rPr>
      </w:pPr>
      <w:r w:rsidRPr="002A3799">
        <w:rPr>
          <w:rStyle w:val="Emphasis"/>
          <w:rFonts w:ascii="Times New Roman" w:hAnsi="Times New Roman" w:cs="Times New Roman"/>
          <w:color w:val="414141"/>
          <w:sz w:val="24"/>
          <w:szCs w:val="24"/>
        </w:rPr>
        <w:t>Around advice</w:t>
      </w:r>
      <w:r w:rsidRPr="002A3799">
        <w:rPr>
          <w:rFonts w:ascii="Times New Roman" w:hAnsi="Times New Roman" w:cs="Times New Roman"/>
          <w:color w:val="414141"/>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14:paraId="66A76F8E" w14:textId="77777777" w:rsidR="007F79B1" w:rsidRPr="002A3799" w:rsidRDefault="007F79B1" w:rsidP="007F79B1">
      <w:pPr>
        <w:ind w:left="720"/>
        <w:jc w:val="center"/>
        <w:rPr>
          <w:rStyle w:val="Hyperlink"/>
          <w:rFonts w:ascii="Times New Roman" w:hAnsi="Times New Roman" w:cs="Times New Roman"/>
          <w:b/>
          <w:bCs/>
          <w:color w:val="FF0000"/>
          <w:sz w:val="24"/>
          <w:szCs w:val="24"/>
        </w:rPr>
      </w:pPr>
      <w:r w:rsidRPr="002A3799">
        <w:rPr>
          <w:rFonts w:ascii="Times New Roman" w:hAnsi="Times New Roman" w:cs="Times New Roman"/>
          <w:color w:val="FF0000"/>
          <w:sz w:val="24"/>
          <w:szCs w:val="24"/>
        </w:rPr>
        <w:fldChar w:fldCharType="begin"/>
      </w:r>
      <w:r w:rsidRPr="002A3799">
        <w:rPr>
          <w:rFonts w:ascii="Times New Roman" w:hAnsi="Times New Roman" w:cs="Times New Roman"/>
          <w:color w:val="FF0000"/>
          <w:sz w:val="24"/>
          <w:szCs w:val="24"/>
        </w:rPr>
        <w:instrText xml:space="preserve"> HYPERLINK "http://www.developersbook.com/spring/interview-questions/spring-interview-questions-faqs-4.php" </w:instrText>
      </w:r>
      <w:r w:rsidRPr="002A3799">
        <w:rPr>
          <w:rFonts w:ascii="Times New Roman" w:hAnsi="Times New Roman" w:cs="Times New Roman"/>
          <w:color w:val="FF0000"/>
          <w:sz w:val="24"/>
          <w:szCs w:val="24"/>
        </w:rPr>
        <w:fldChar w:fldCharType="separate"/>
      </w:r>
    </w:p>
    <w:p w14:paraId="406F795F" w14:textId="77777777" w:rsidR="007F79B1" w:rsidRPr="002A3799" w:rsidRDefault="007F79B1" w:rsidP="007F79B1">
      <w:pPr>
        <w:pStyle w:val="Heading1"/>
        <w:spacing w:before="0"/>
        <w:ind w:left="720"/>
        <w:jc w:val="center"/>
        <w:rPr>
          <w:color w:val="FF0000"/>
          <w:sz w:val="24"/>
          <w:szCs w:val="24"/>
        </w:rPr>
      </w:pPr>
      <w:ins w:id="0" w:author="Unknown">
        <w:r w:rsidRPr="002A3799">
          <w:rPr>
            <w:b w:val="0"/>
            <w:bCs w:val="0"/>
            <w:color w:val="FF0000"/>
            <w:sz w:val="24"/>
            <w:szCs w:val="24"/>
            <w:u w:val="single"/>
            <w:bdr w:val="none" w:sz="0" w:space="0" w:color="auto" w:frame="1"/>
          </w:rPr>
          <w:br/>
        </w:r>
      </w:ins>
    </w:p>
    <w:p w14:paraId="0F9002BD" w14:textId="77777777" w:rsidR="007F79B1" w:rsidRPr="002A3799" w:rsidRDefault="007F79B1" w:rsidP="007F79B1">
      <w:pPr>
        <w:spacing w:before="60" w:after="60"/>
        <w:rPr>
          <w:b/>
          <w:bCs/>
          <w:color w:val="FF0000"/>
          <w:sz w:val="24"/>
          <w:szCs w:val="24"/>
        </w:rPr>
      </w:pPr>
      <w:r w:rsidRPr="002A3799">
        <w:rPr>
          <w:color w:val="FF0000"/>
          <w:sz w:val="24"/>
          <w:szCs w:val="24"/>
        </w:rPr>
        <w:fldChar w:fldCharType="end"/>
      </w:r>
      <w:r w:rsidRPr="002A3799">
        <w:rPr>
          <w:b/>
          <w:bCs/>
          <w:color w:val="FF0000"/>
          <w:sz w:val="24"/>
          <w:szCs w:val="24"/>
        </w:rPr>
        <w:t xml:space="preserve">32. What are the types of the transaction management Spring </w:t>
      </w:r>
      <w:proofErr w:type="gramStart"/>
      <w:r w:rsidRPr="002A3799">
        <w:rPr>
          <w:b/>
          <w:bCs/>
          <w:color w:val="FF0000"/>
          <w:sz w:val="24"/>
          <w:szCs w:val="24"/>
        </w:rPr>
        <w:t>supports ?</w:t>
      </w:r>
      <w:proofErr w:type="gramEnd"/>
    </w:p>
    <w:p w14:paraId="22C5BC3E"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Framework supports:</w:t>
      </w:r>
    </w:p>
    <w:p w14:paraId="16D3571D"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Programmatic transaction management.</w:t>
      </w:r>
    </w:p>
    <w:p w14:paraId="44C1BD0A" w14:textId="77777777" w:rsidR="007F79B1" w:rsidRPr="002A3799" w:rsidRDefault="007F79B1" w:rsidP="007F79B1">
      <w:pPr>
        <w:numPr>
          <w:ilvl w:val="0"/>
          <w:numId w:val="2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management.</w:t>
      </w:r>
    </w:p>
    <w:p w14:paraId="577E09BD"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p>
    <w:p w14:paraId="19488116"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33. </w:t>
      </w:r>
      <w:r w:rsidRPr="002A3799">
        <w:rPr>
          <w:rFonts w:ascii="Times New Roman" w:eastAsia="Times New Roman" w:hAnsi="Times New Roman" w:cs="Times New Roman"/>
          <w:b/>
          <w:bCs/>
          <w:color w:val="0863A5"/>
          <w:sz w:val="24"/>
          <w:szCs w:val="24"/>
        </w:rPr>
        <w:t>What are the benefits of the Spring Framework transaction management ?</w:t>
      </w:r>
    </w:p>
    <w:p w14:paraId="0D8CF24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Spring Framework provides a consistent abstraction for transaction management that delivers the following benefits:</w:t>
      </w:r>
    </w:p>
    <w:p w14:paraId="733733A1"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consistent programming model across different transaction APIs such as JTA, JDBC, Hibernate, JPA, and JDO.</w:t>
      </w:r>
    </w:p>
    <w:p w14:paraId="27C49D47"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transaction management.</w:t>
      </w:r>
    </w:p>
    <w:p w14:paraId="3CD274F3"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a simpler API for programmatic transaction management than a number of complex transaction APIs such as JTA.</w:t>
      </w:r>
    </w:p>
    <w:p w14:paraId="70DD650B" w14:textId="77777777" w:rsidR="007F79B1" w:rsidRPr="002A3799" w:rsidRDefault="007F79B1" w:rsidP="007F79B1">
      <w:pPr>
        <w:numPr>
          <w:ilvl w:val="0"/>
          <w:numId w:val="2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Integrates very well with Spring's various data access abstractions.</w:t>
      </w:r>
    </w:p>
    <w:p w14:paraId="787A3DDF" w14:textId="77777777" w:rsidR="007F79B1" w:rsidRPr="002A3799" w:rsidRDefault="007F79B1" w:rsidP="007F79B1">
      <w:pPr>
        <w:spacing w:after="0"/>
        <w:rPr>
          <w:rFonts w:ascii="Times New Roman" w:eastAsia="Times New Roman" w:hAnsi="Times New Roman" w:cs="Times New Roman"/>
          <w:sz w:val="24"/>
          <w:szCs w:val="24"/>
        </w:rPr>
      </w:pPr>
    </w:p>
    <w:p w14:paraId="04A47CF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34. </w:t>
      </w:r>
      <w:r w:rsidRPr="002A3799">
        <w:rPr>
          <w:rFonts w:ascii="Times New Roman" w:eastAsia="Times New Roman" w:hAnsi="Times New Roman" w:cs="Times New Roman"/>
          <w:b/>
          <w:bCs/>
          <w:color w:val="0863A5"/>
          <w:sz w:val="24"/>
          <w:szCs w:val="24"/>
        </w:rPr>
        <w:t> Why most users of the Spring Framework choose declarative transaction management ?</w:t>
      </w:r>
    </w:p>
    <w:p w14:paraId="355BBBD2"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Most users of the Spring Framework choose declarative transaction management because it is the option with the least impact on application code, and hence is most consistent with the ideals of a non-invasive lightweight container.</w:t>
      </w:r>
    </w:p>
    <w:p w14:paraId="1B412CD3" w14:textId="77777777" w:rsidR="007F79B1" w:rsidRPr="002A3799" w:rsidRDefault="007F79B1" w:rsidP="007F79B1">
      <w:pPr>
        <w:spacing w:after="0"/>
        <w:rPr>
          <w:rFonts w:ascii="Times New Roman" w:eastAsia="Times New Roman" w:hAnsi="Times New Roman" w:cs="Times New Roman"/>
          <w:sz w:val="24"/>
          <w:szCs w:val="24"/>
        </w:rPr>
      </w:pPr>
    </w:p>
    <w:p w14:paraId="2E6163B5"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35. </w:t>
      </w:r>
      <w:r w:rsidRPr="002A3799">
        <w:rPr>
          <w:rFonts w:ascii="Times New Roman" w:eastAsia="Times New Roman" w:hAnsi="Times New Roman" w:cs="Times New Roman"/>
          <w:b/>
          <w:bCs/>
          <w:color w:val="0863A5"/>
          <w:sz w:val="24"/>
          <w:szCs w:val="24"/>
        </w:rPr>
        <w:t>Explain the similarities and differences between EJB CMT and the Spring Framework's declarative transaction</w:t>
      </w:r>
      <w:r w:rsidRPr="002A3799">
        <w:rPr>
          <w:rFonts w:ascii="Times New Roman" w:eastAsia="Times New Roman" w:hAnsi="Times New Roman" w:cs="Times New Roman"/>
          <w:b/>
          <w:bCs/>
          <w:color w:val="0863A5"/>
          <w:sz w:val="24"/>
          <w:szCs w:val="24"/>
        </w:rPr>
        <w:br/>
        <w:t>       management ?</w:t>
      </w:r>
    </w:p>
    <w:p w14:paraId="693AF469"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basic approach is similar: it is possible to specify transaction behavior (or lack of it) down to individual method level. It is</w:t>
      </w:r>
      <w:r w:rsidRPr="002A3799">
        <w:rPr>
          <w:rFonts w:ascii="Times New Roman" w:eastAsia="Times New Roman" w:hAnsi="Times New Roman" w:cs="Times New Roman"/>
          <w:color w:val="414141"/>
          <w:sz w:val="24"/>
          <w:szCs w:val="24"/>
        </w:rPr>
        <w:br/>
        <w:t xml:space="preserve">    possible to make a </w:t>
      </w:r>
      <w:proofErr w:type="spellStart"/>
      <w:proofErr w:type="gramStart"/>
      <w:r w:rsidRPr="002A3799">
        <w:rPr>
          <w:rFonts w:ascii="Times New Roman" w:eastAsia="Times New Roman" w:hAnsi="Times New Roman" w:cs="Times New Roman"/>
          <w:color w:val="414141"/>
          <w:sz w:val="24"/>
          <w:szCs w:val="24"/>
        </w:rPr>
        <w:t>setRollbackOnly</w:t>
      </w:r>
      <w:proofErr w:type="spellEnd"/>
      <w:r w:rsidRPr="002A3799">
        <w:rPr>
          <w:rFonts w:ascii="Times New Roman" w:eastAsia="Times New Roman" w:hAnsi="Times New Roman" w:cs="Times New Roman"/>
          <w:color w:val="414141"/>
          <w:sz w:val="24"/>
          <w:szCs w:val="24"/>
        </w:rPr>
        <w:t>(</w:t>
      </w:r>
      <w:proofErr w:type="gramEnd"/>
      <w:r w:rsidRPr="002A3799">
        <w:rPr>
          <w:rFonts w:ascii="Times New Roman" w:eastAsia="Times New Roman" w:hAnsi="Times New Roman" w:cs="Times New Roman"/>
          <w:color w:val="414141"/>
          <w:sz w:val="24"/>
          <w:szCs w:val="24"/>
        </w:rPr>
        <w:t>) call within a transaction context if necessary. The differences are:</w:t>
      </w:r>
    </w:p>
    <w:p w14:paraId="15BF624C"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Unlike EJB CMT, which is tied to JTA, the Spring Framework's declarative transaction management works in any environment. It can work with JDBC, JDO, Hibernate or other transactions under the covers, with configuration changes only.</w:t>
      </w:r>
    </w:p>
    <w:p w14:paraId="6A2AC4A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enables declarative transaction management to be applied to any class, not merely special classes such as EJBs.</w:t>
      </w:r>
    </w:p>
    <w:p w14:paraId="05C6A8EA"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offers declarative rollback rules: this is a feature with no EJB equivalent. Both programmatic and declarative support for rollback rules is provided.</w:t>
      </w:r>
    </w:p>
    <w:p w14:paraId="314ACA9D"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The Spring Framework gives you an opportunity to customize transactional behavior, using AOP. With EJB CMT, you have no way to influence the container's transaction management other than </w:t>
      </w:r>
      <w:proofErr w:type="spellStart"/>
      <w:proofErr w:type="gramStart"/>
      <w:r w:rsidRPr="002A3799">
        <w:rPr>
          <w:rFonts w:ascii="Times New Roman" w:eastAsia="Times New Roman" w:hAnsi="Times New Roman" w:cs="Times New Roman"/>
          <w:color w:val="414141"/>
          <w:sz w:val="24"/>
          <w:szCs w:val="24"/>
        </w:rPr>
        <w:t>setRollbackOnly</w:t>
      </w:r>
      <w:proofErr w:type="spellEnd"/>
      <w:r w:rsidRPr="002A3799">
        <w:rPr>
          <w:rFonts w:ascii="Times New Roman" w:eastAsia="Times New Roman" w:hAnsi="Times New Roman" w:cs="Times New Roman"/>
          <w:color w:val="414141"/>
          <w:sz w:val="24"/>
          <w:szCs w:val="24"/>
        </w:rPr>
        <w:t>(</w:t>
      </w:r>
      <w:proofErr w:type="gramEnd"/>
      <w:r w:rsidRPr="002A3799">
        <w:rPr>
          <w:rFonts w:ascii="Times New Roman" w:eastAsia="Times New Roman" w:hAnsi="Times New Roman" w:cs="Times New Roman"/>
          <w:color w:val="414141"/>
          <w:sz w:val="24"/>
          <w:szCs w:val="24"/>
        </w:rPr>
        <w:t>).</w:t>
      </w:r>
    </w:p>
    <w:p w14:paraId="1D4BA5F4" w14:textId="77777777" w:rsidR="007F79B1" w:rsidRPr="002A3799" w:rsidRDefault="007F79B1" w:rsidP="007F79B1">
      <w:pPr>
        <w:numPr>
          <w:ilvl w:val="0"/>
          <w:numId w:val="23"/>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Spring Framework does not support propagation of transaction contexts across remote calls, as do high-end application servers.</w:t>
      </w:r>
    </w:p>
    <w:p w14:paraId="7A2A4EF7"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442444F4" w14:textId="77777777" w:rsidR="007F79B1" w:rsidRPr="002A3799" w:rsidRDefault="007F79B1" w:rsidP="007F79B1">
      <w:pPr>
        <w:spacing w:before="60" w:after="60"/>
        <w:rPr>
          <w:rFonts w:ascii="Times New Roman" w:eastAsia="Times New Roman" w:hAnsi="Times New Roman" w:cs="Times New Roman"/>
          <w:b/>
          <w:bCs/>
          <w:color w:val="FF0000"/>
          <w:sz w:val="24"/>
          <w:szCs w:val="24"/>
        </w:rPr>
      </w:pPr>
      <w:r w:rsidRPr="002A3799">
        <w:rPr>
          <w:rFonts w:ascii="Times New Roman" w:eastAsia="Times New Roman" w:hAnsi="Times New Roman" w:cs="Times New Roman"/>
          <w:b/>
          <w:bCs/>
          <w:color w:val="FF0000"/>
          <w:sz w:val="24"/>
          <w:szCs w:val="24"/>
        </w:rPr>
        <w:t xml:space="preserve">37. When to use programmatic and declarative transaction </w:t>
      </w:r>
      <w:proofErr w:type="gramStart"/>
      <w:r w:rsidRPr="002A3799">
        <w:rPr>
          <w:rFonts w:ascii="Times New Roman" w:eastAsia="Times New Roman" w:hAnsi="Times New Roman" w:cs="Times New Roman"/>
          <w:b/>
          <w:bCs/>
          <w:color w:val="FF0000"/>
          <w:sz w:val="24"/>
          <w:szCs w:val="24"/>
        </w:rPr>
        <w:t>management ?</w:t>
      </w:r>
      <w:proofErr w:type="gramEnd"/>
    </w:p>
    <w:p w14:paraId="3E761BC8"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Programmatic transaction management is usually a good idea only if you have a small number of transactional operations. </w:t>
      </w:r>
      <w:r w:rsidRPr="002A3799">
        <w:rPr>
          <w:rFonts w:ascii="Times New Roman" w:eastAsia="Times New Roman" w:hAnsi="Times New Roman" w:cs="Times New Roman"/>
          <w:color w:val="414141"/>
          <w:sz w:val="24"/>
          <w:szCs w:val="24"/>
        </w:rPr>
        <w:br/>
        <w:t>On the other hand, if your application has numerous transactional operations, declarative transaction management is usually worthwhile. It keeps transaction management out of business logic, and is not difficult to configure. </w:t>
      </w:r>
    </w:p>
    <w:p w14:paraId="5414AB0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37F16663"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38. </w:t>
      </w:r>
      <w:r w:rsidRPr="002A3799">
        <w:rPr>
          <w:rFonts w:ascii="Times New Roman" w:eastAsia="Times New Roman" w:hAnsi="Times New Roman" w:cs="Times New Roman"/>
          <w:b/>
          <w:bCs/>
          <w:color w:val="0863A5"/>
          <w:sz w:val="24"/>
          <w:szCs w:val="24"/>
        </w:rPr>
        <w:t xml:space="preserve">Explain about the Spring DAO </w:t>
      </w:r>
      <w:proofErr w:type="gramStart"/>
      <w:r w:rsidRPr="002A3799">
        <w:rPr>
          <w:rFonts w:ascii="Times New Roman" w:eastAsia="Times New Roman" w:hAnsi="Times New Roman" w:cs="Times New Roman"/>
          <w:b/>
          <w:bCs/>
          <w:color w:val="0863A5"/>
          <w:sz w:val="24"/>
          <w:szCs w:val="24"/>
        </w:rPr>
        <w:t>support ?</w:t>
      </w:r>
      <w:proofErr w:type="gramEnd"/>
    </w:p>
    <w:p w14:paraId="42F1A4B4"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The Data Access Object (DAO) support in Spring is aimed at making it easy to work with data access technologies like JDBC, Hibernate or JDO in a consistent way. This allows one to switch between the persistence technologies fairly easily and it also allows one to code without worrying about catching exceptions that are specific to each technology.</w:t>
      </w:r>
    </w:p>
    <w:p w14:paraId="4B4864D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3351183F"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39. </w:t>
      </w:r>
      <w:r w:rsidRPr="002A3799">
        <w:rPr>
          <w:rFonts w:ascii="Times New Roman" w:eastAsia="Times New Roman" w:hAnsi="Times New Roman" w:cs="Times New Roman"/>
          <w:b/>
          <w:bCs/>
          <w:color w:val="0863A5"/>
          <w:sz w:val="24"/>
          <w:szCs w:val="24"/>
        </w:rPr>
        <w:t xml:space="preserve">What are the exceptions thrown by the Spring DAO </w:t>
      </w:r>
      <w:proofErr w:type="gramStart"/>
      <w:r w:rsidRPr="002A3799">
        <w:rPr>
          <w:rFonts w:ascii="Times New Roman" w:eastAsia="Times New Roman" w:hAnsi="Times New Roman" w:cs="Times New Roman"/>
          <w:b/>
          <w:bCs/>
          <w:color w:val="0863A5"/>
          <w:sz w:val="24"/>
          <w:szCs w:val="24"/>
        </w:rPr>
        <w:t>classes ?</w:t>
      </w:r>
      <w:proofErr w:type="gramEnd"/>
    </w:p>
    <w:p w14:paraId="491BECB2"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Spring DAO classes throw exceptions which are subclasses of </w:t>
      </w:r>
      <w:r w:rsidRPr="002A3799">
        <w:rPr>
          <w:rFonts w:ascii="Times New Roman" w:eastAsia="Times New Roman" w:hAnsi="Times New Roman" w:cs="Times New Roman"/>
          <w:color w:val="FF0000"/>
          <w:sz w:val="24"/>
          <w:szCs w:val="24"/>
        </w:rPr>
        <w:t>DataAccessException</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 xml:space="preserve">.Spring provides a convenient translation from technology-specific exceptions </w:t>
      </w:r>
      <w:proofErr w:type="spellStart"/>
      <w:r w:rsidRPr="002A3799">
        <w:rPr>
          <w:rFonts w:ascii="Times New Roman" w:eastAsia="Times New Roman" w:hAnsi="Times New Roman" w:cs="Times New Roman"/>
          <w:color w:val="414141"/>
          <w:sz w:val="24"/>
          <w:szCs w:val="24"/>
        </w:rPr>
        <w:t>like</w:t>
      </w:r>
      <w:r w:rsidRPr="002A3799">
        <w:rPr>
          <w:rFonts w:ascii="Times New Roman" w:eastAsia="Times New Roman" w:hAnsi="Times New Roman" w:cs="Times New Roman"/>
          <w:color w:val="222222"/>
          <w:sz w:val="24"/>
          <w:szCs w:val="24"/>
        </w:rPr>
        <w:t>SQLException</w:t>
      </w:r>
      <w:proofErr w:type="spellEnd"/>
      <w:r w:rsidRPr="002A3799">
        <w:rPr>
          <w:rFonts w:ascii="Times New Roman" w:eastAsia="Times New Roman" w:hAnsi="Times New Roman" w:cs="Times New Roman"/>
          <w:color w:val="414141"/>
          <w:sz w:val="24"/>
          <w:szCs w:val="24"/>
        </w:rPr>
        <w:t> to its own exception class hierarchy with the </w:t>
      </w:r>
      <w:proofErr w:type="spellStart"/>
      <w:r w:rsidRPr="002A3799">
        <w:rPr>
          <w:rFonts w:ascii="Times New Roman" w:eastAsia="Times New Roman" w:hAnsi="Times New Roman" w:cs="Times New Roman"/>
          <w:color w:val="FF0000"/>
          <w:sz w:val="24"/>
          <w:szCs w:val="24"/>
        </w:rPr>
        <w:t>DataAccessException</w:t>
      </w:r>
      <w:proofErr w:type="spellEnd"/>
      <w:r w:rsidRPr="002A3799">
        <w:rPr>
          <w:rFonts w:ascii="Times New Roman" w:eastAsia="Times New Roman" w:hAnsi="Times New Roman" w:cs="Times New Roman"/>
          <w:color w:val="FF0000"/>
          <w:sz w:val="24"/>
          <w:szCs w:val="24"/>
        </w:rPr>
        <w:t> </w:t>
      </w:r>
      <w:r w:rsidRPr="002A3799">
        <w:rPr>
          <w:rFonts w:ascii="Times New Roman" w:eastAsia="Times New Roman" w:hAnsi="Times New Roman" w:cs="Times New Roman"/>
          <w:color w:val="414141"/>
          <w:sz w:val="24"/>
          <w:szCs w:val="24"/>
        </w:rPr>
        <w:t>as the root exception. These exceptions wrap the original exception.</w:t>
      </w:r>
    </w:p>
    <w:p w14:paraId="4F545143" w14:textId="77777777" w:rsidR="007F79B1" w:rsidRPr="002A3799" w:rsidRDefault="007F79B1" w:rsidP="007F79B1">
      <w:pPr>
        <w:spacing w:after="0"/>
        <w:rPr>
          <w:rFonts w:ascii="Times New Roman" w:eastAsia="Times New Roman" w:hAnsi="Times New Roman" w:cs="Times New Roman"/>
          <w:sz w:val="24"/>
          <w:szCs w:val="24"/>
        </w:rPr>
      </w:pPr>
      <w:r w:rsidRPr="002A3799">
        <w:rPr>
          <w:rFonts w:ascii="Times New Roman" w:eastAsia="Times New Roman" w:hAnsi="Times New Roman" w:cs="Times New Roman"/>
          <w:color w:val="000000"/>
          <w:sz w:val="24"/>
          <w:szCs w:val="24"/>
        </w:rPr>
        <w:br/>
      </w:r>
      <w:r w:rsidRPr="002A3799">
        <w:rPr>
          <w:rFonts w:ascii="Times New Roman" w:eastAsia="Times New Roman" w:hAnsi="Times New Roman" w:cs="Times New Roman"/>
          <w:color w:val="000000"/>
          <w:sz w:val="24"/>
          <w:szCs w:val="24"/>
        </w:rPr>
        <w:br/>
      </w:r>
    </w:p>
    <w:p w14:paraId="70BE670E"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40. 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SQLExceptionTranslator</w:t>
      </w:r>
      <w:proofErr w:type="spellEnd"/>
      <w:r w:rsidRPr="002A3799">
        <w:rPr>
          <w:rFonts w:ascii="Times New Roman" w:eastAsia="Times New Roman" w:hAnsi="Times New Roman" w:cs="Times New Roman"/>
          <w:b/>
          <w:bCs/>
          <w:color w:val="0863A5"/>
          <w:sz w:val="24"/>
          <w:szCs w:val="24"/>
        </w:rPr>
        <w:t xml:space="preserve"> ?</w:t>
      </w:r>
      <w:proofErr w:type="gramEnd"/>
    </w:p>
    <w:p w14:paraId="53847D9E" w14:textId="77777777" w:rsidR="007F79B1" w:rsidRPr="002A3799" w:rsidRDefault="007F79B1" w:rsidP="007F79B1">
      <w:pPr>
        <w:spacing w:after="0"/>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222222"/>
          <w:sz w:val="24"/>
          <w:szCs w:val="24"/>
        </w:rPr>
        <w:t>SQLExceptionTranslator</w:t>
      </w:r>
      <w:proofErr w:type="spellEnd"/>
      <w:r w:rsidRPr="002A3799">
        <w:rPr>
          <w:rFonts w:ascii="Times New Roman" w:eastAsia="Times New Roman" w:hAnsi="Times New Roman" w:cs="Times New Roman"/>
          <w:color w:val="222222"/>
          <w:sz w:val="24"/>
          <w:szCs w:val="24"/>
        </w:rPr>
        <w:t>,</w:t>
      </w:r>
      <w:r w:rsidRPr="002A3799">
        <w:rPr>
          <w:rFonts w:ascii="Times New Roman" w:eastAsia="Times New Roman" w:hAnsi="Times New Roman" w:cs="Times New Roman"/>
          <w:color w:val="414141"/>
          <w:sz w:val="24"/>
          <w:szCs w:val="24"/>
        </w:rPr>
        <w:t xml:space="preserve"> is an interface to be implemented by classes that can translate between </w:t>
      </w:r>
      <w:proofErr w:type="spellStart"/>
      <w:r w:rsidRPr="002A3799">
        <w:rPr>
          <w:rFonts w:ascii="Times New Roman" w:eastAsia="Times New Roman" w:hAnsi="Times New Roman" w:cs="Times New Roman"/>
          <w:color w:val="414141"/>
          <w:sz w:val="24"/>
          <w:szCs w:val="24"/>
        </w:rPr>
        <w:t>SQLExceptions</w:t>
      </w:r>
      <w:proofErr w:type="spellEnd"/>
      <w:r w:rsidRPr="002A3799">
        <w:rPr>
          <w:rFonts w:ascii="Times New Roman" w:eastAsia="Times New Roman" w:hAnsi="Times New Roman" w:cs="Times New Roman"/>
          <w:color w:val="414141"/>
          <w:sz w:val="24"/>
          <w:szCs w:val="24"/>
        </w:rPr>
        <w:t xml:space="preserve"> and Spring's own data-access-strategy-agnostic</w:t>
      </w:r>
      <w:r w:rsidRPr="002A3799">
        <w:rPr>
          <w:rFonts w:ascii="Times New Roman" w:eastAsia="Times New Roman" w:hAnsi="Times New Roman" w:cs="Times New Roman"/>
          <w:color w:val="222222"/>
          <w:sz w:val="24"/>
          <w:szCs w:val="24"/>
        </w:rPr>
        <w:t>org.springframework.dao.DataAccessException</w:t>
      </w:r>
      <w:r w:rsidRPr="002A3799">
        <w:rPr>
          <w:rFonts w:ascii="Times New Roman" w:eastAsia="Times New Roman" w:hAnsi="Times New Roman" w:cs="Times New Roman"/>
          <w:color w:val="414141"/>
          <w:sz w:val="24"/>
          <w:szCs w:val="24"/>
        </w:rPr>
        <w:t>.</w:t>
      </w:r>
    </w:p>
    <w:p w14:paraId="1CD4083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41. </w:t>
      </w:r>
      <w:r w:rsidRPr="002A3799">
        <w:rPr>
          <w:rFonts w:ascii="Times New Roman" w:eastAsia="Times New Roman" w:hAnsi="Times New Roman" w:cs="Times New Roman"/>
          <w:b/>
          <w:bCs/>
          <w:color w:val="0863A5"/>
          <w:sz w:val="24"/>
          <w:szCs w:val="24"/>
        </w:rPr>
        <w:t xml:space="preserve">What is Spring's </w:t>
      </w:r>
      <w:proofErr w:type="spellStart"/>
      <w:proofErr w:type="gramStart"/>
      <w:r w:rsidRPr="002A3799">
        <w:rPr>
          <w:rFonts w:ascii="Times New Roman" w:eastAsia="Times New Roman" w:hAnsi="Times New Roman" w:cs="Times New Roman"/>
          <w:b/>
          <w:bCs/>
          <w:color w:val="0863A5"/>
          <w:sz w:val="24"/>
          <w:szCs w:val="24"/>
        </w:rPr>
        <w:t>JdbcTemplate</w:t>
      </w:r>
      <w:proofErr w:type="spellEnd"/>
      <w:r w:rsidRPr="002A3799">
        <w:rPr>
          <w:rFonts w:ascii="Times New Roman" w:eastAsia="Times New Roman" w:hAnsi="Times New Roman" w:cs="Times New Roman"/>
          <w:b/>
          <w:bCs/>
          <w:color w:val="0863A5"/>
          <w:sz w:val="24"/>
          <w:szCs w:val="24"/>
        </w:rPr>
        <w:t xml:space="preserve"> ?</w:t>
      </w:r>
      <w:proofErr w:type="gramEnd"/>
    </w:p>
    <w:p w14:paraId="0D4BFC73"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Spring's </w:t>
      </w:r>
      <w:proofErr w:type="spellStart"/>
      <w:r w:rsidRPr="002A3799">
        <w:rPr>
          <w:rFonts w:ascii="Times New Roman" w:eastAsia="Times New Roman" w:hAnsi="Times New Roman" w:cs="Times New Roman"/>
          <w:i/>
          <w:iCs/>
          <w:color w:val="414141"/>
          <w:sz w:val="24"/>
          <w:szCs w:val="24"/>
        </w:rPr>
        <w:t>JdbcTemplate</w:t>
      </w:r>
      <w:proofErr w:type="spellEnd"/>
      <w:r w:rsidRPr="002A3799">
        <w:rPr>
          <w:rFonts w:ascii="Times New Roman" w:eastAsia="Times New Roman" w:hAnsi="Times New Roman" w:cs="Times New Roman"/>
          <w:color w:val="414141"/>
          <w:sz w:val="24"/>
          <w:szCs w:val="24"/>
        </w:rPr>
        <w:t> is central class to interact with a database through JDBC. </w:t>
      </w:r>
      <w:proofErr w:type="spellStart"/>
      <w:r w:rsidRPr="002A3799">
        <w:rPr>
          <w:rFonts w:ascii="Times New Roman" w:eastAsia="Times New Roman" w:hAnsi="Times New Roman" w:cs="Times New Roman"/>
          <w:color w:val="414141"/>
          <w:sz w:val="24"/>
          <w:szCs w:val="24"/>
        </w:rPr>
        <w:t>JdbcTemplate</w:t>
      </w:r>
      <w:proofErr w:type="spellEnd"/>
      <w:r w:rsidRPr="002A3799">
        <w:rPr>
          <w:rFonts w:ascii="Times New Roman" w:eastAsia="Times New Roman" w:hAnsi="Times New Roman" w:cs="Times New Roman"/>
          <w:color w:val="414141"/>
          <w:sz w:val="24"/>
          <w:szCs w:val="24"/>
        </w:rPr>
        <w:t xml:space="preserve"> provides many convenience methods for doing things such as converting database data into primitives or objects, executing prepared and callable statements, and providing custom database error handling. </w:t>
      </w:r>
    </w:p>
    <w:p w14:paraId="372092C8" w14:textId="77777777" w:rsidR="007F79B1" w:rsidRPr="002A3799" w:rsidRDefault="007F79B1" w:rsidP="007F79B1">
      <w:pPr>
        <w:pBdr>
          <w:top w:val="single" w:sz="12" w:space="0" w:color="EFEFEF"/>
          <w:left w:val="single" w:sz="12" w:space="0" w:color="EFEFEF"/>
          <w:bottom w:val="single" w:sz="12" w:space="4" w:color="EFEFEF"/>
          <w:right w:val="single" w:sz="12" w:space="0" w:color="EFEFEF"/>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222222"/>
          <w:sz w:val="24"/>
          <w:szCs w:val="24"/>
        </w:rPr>
      </w:pPr>
      <w:proofErr w:type="spellStart"/>
      <w:r w:rsidRPr="002A3799">
        <w:rPr>
          <w:rFonts w:ascii="Times New Roman" w:eastAsia="Times New Roman" w:hAnsi="Times New Roman" w:cs="Times New Roman"/>
          <w:color w:val="222222"/>
          <w:sz w:val="24"/>
          <w:szCs w:val="24"/>
        </w:rPr>
        <w:t>JdbcTemplate</w:t>
      </w:r>
      <w:proofErr w:type="spellEnd"/>
      <w:r w:rsidRPr="002A3799">
        <w:rPr>
          <w:rFonts w:ascii="Times New Roman" w:eastAsia="Times New Roman" w:hAnsi="Times New Roman" w:cs="Times New Roman"/>
          <w:color w:val="222222"/>
          <w:sz w:val="24"/>
          <w:szCs w:val="24"/>
        </w:rPr>
        <w:t xml:space="preserve"> template = new </w:t>
      </w:r>
      <w:proofErr w:type="spellStart"/>
      <w:r w:rsidRPr="002A3799">
        <w:rPr>
          <w:rFonts w:ascii="Times New Roman" w:eastAsia="Times New Roman" w:hAnsi="Times New Roman" w:cs="Times New Roman"/>
          <w:color w:val="222222"/>
          <w:sz w:val="24"/>
          <w:szCs w:val="24"/>
        </w:rPr>
        <w:t>JdbcTemplate</w:t>
      </w:r>
      <w:proofErr w:type="spellEnd"/>
      <w:r w:rsidRPr="002A3799">
        <w:rPr>
          <w:rFonts w:ascii="Times New Roman" w:eastAsia="Times New Roman" w:hAnsi="Times New Roman" w:cs="Times New Roman"/>
          <w:color w:val="222222"/>
          <w:sz w:val="24"/>
          <w:szCs w:val="24"/>
        </w:rPr>
        <w:t>(</w:t>
      </w:r>
      <w:proofErr w:type="spellStart"/>
      <w:r w:rsidRPr="002A3799">
        <w:rPr>
          <w:rFonts w:ascii="Times New Roman" w:eastAsia="Times New Roman" w:hAnsi="Times New Roman" w:cs="Times New Roman"/>
          <w:color w:val="222222"/>
          <w:sz w:val="24"/>
          <w:szCs w:val="24"/>
        </w:rPr>
        <w:t>myDataSource</w:t>
      </w:r>
      <w:proofErr w:type="spellEnd"/>
      <w:r w:rsidRPr="002A3799">
        <w:rPr>
          <w:rFonts w:ascii="Times New Roman" w:eastAsia="Times New Roman" w:hAnsi="Times New Roman" w:cs="Times New Roman"/>
          <w:color w:val="222222"/>
          <w:sz w:val="24"/>
          <w:szCs w:val="24"/>
        </w:rPr>
        <w:t>);</w:t>
      </w:r>
    </w:p>
    <w:p w14:paraId="77ABD5AC"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16313195" w14:textId="77777777" w:rsidR="007F79B1" w:rsidRPr="002A3799" w:rsidRDefault="007F79B1" w:rsidP="007F79B1">
      <w:pPr>
        <w:spacing w:before="60" w:after="60"/>
        <w:rPr>
          <w:rFonts w:ascii="Times New Roman" w:eastAsia="Times New Roman" w:hAnsi="Times New Roman" w:cs="Times New Roman"/>
          <w:b/>
          <w:bCs/>
          <w:color w:val="414141"/>
          <w:sz w:val="24"/>
          <w:szCs w:val="24"/>
        </w:rPr>
      </w:pPr>
    </w:p>
    <w:p w14:paraId="7847CB9C"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42. 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PreparedStatementCreator</w:t>
      </w:r>
      <w:proofErr w:type="spellEnd"/>
      <w:r w:rsidRPr="002A3799">
        <w:rPr>
          <w:rFonts w:ascii="Times New Roman" w:eastAsia="Times New Roman" w:hAnsi="Times New Roman" w:cs="Times New Roman"/>
          <w:b/>
          <w:bCs/>
          <w:color w:val="0863A5"/>
          <w:sz w:val="24"/>
          <w:szCs w:val="24"/>
        </w:rPr>
        <w:t xml:space="preserve"> ?</w:t>
      </w:r>
      <w:proofErr w:type="gramEnd"/>
    </w:p>
    <w:p w14:paraId="755B1F7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w:t>
      </w:r>
      <w:proofErr w:type="spellStart"/>
      <w:r w:rsidRPr="002A3799">
        <w:rPr>
          <w:rFonts w:ascii="Times New Roman" w:eastAsia="Times New Roman" w:hAnsi="Times New Roman" w:cs="Times New Roman"/>
          <w:color w:val="414141"/>
          <w:sz w:val="24"/>
          <w:szCs w:val="24"/>
        </w:rPr>
        <w:t>PreparedStatementCreator</w:t>
      </w:r>
      <w:proofErr w:type="spellEnd"/>
      <w:r w:rsidRPr="002A3799">
        <w:rPr>
          <w:rFonts w:ascii="Times New Roman" w:eastAsia="Times New Roman" w:hAnsi="Times New Roman" w:cs="Times New Roman"/>
          <w:color w:val="414141"/>
          <w:sz w:val="24"/>
          <w:szCs w:val="24"/>
        </w:rPr>
        <w:t>:</w:t>
      </w:r>
    </w:p>
    <w:p w14:paraId="43D446D8" w14:textId="77777777" w:rsidR="007F79B1" w:rsidRPr="002A3799" w:rsidRDefault="007F79B1" w:rsidP="007F79B1">
      <w:pPr>
        <w:numPr>
          <w:ilvl w:val="0"/>
          <w:numId w:val="24"/>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Is one of the most common </w:t>
      </w:r>
      <w:proofErr w:type="spellStart"/>
      <w:r w:rsidRPr="002A3799">
        <w:rPr>
          <w:rFonts w:ascii="Times New Roman" w:eastAsia="Times New Roman" w:hAnsi="Times New Roman" w:cs="Times New Roman"/>
          <w:color w:val="414141"/>
          <w:sz w:val="24"/>
          <w:szCs w:val="24"/>
        </w:rPr>
        <w:t>used</w:t>
      </w:r>
      <w:proofErr w:type="spellEnd"/>
      <w:r w:rsidRPr="002A3799">
        <w:rPr>
          <w:rFonts w:ascii="Times New Roman" w:eastAsia="Times New Roman" w:hAnsi="Times New Roman" w:cs="Times New Roman"/>
          <w:color w:val="414141"/>
          <w:sz w:val="24"/>
          <w:szCs w:val="24"/>
        </w:rPr>
        <w:t xml:space="preserve"> interfaces for writing data to database.</w:t>
      </w:r>
    </w:p>
    <w:p w14:paraId="41AEA21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spellStart"/>
      <w:proofErr w:type="gramStart"/>
      <w:r w:rsidRPr="002A3799">
        <w:rPr>
          <w:rFonts w:ascii="Times New Roman" w:eastAsia="Times New Roman" w:hAnsi="Times New Roman" w:cs="Times New Roman"/>
          <w:color w:val="222222"/>
          <w:sz w:val="24"/>
          <w:szCs w:val="24"/>
        </w:rPr>
        <w:t>createPreparedStatement</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Connection)</w:t>
      </w:r>
    </w:p>
    <w:p w14:paraId="638DFD9D"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Responsible for creating a </w:t>
      </w:r>
      <w:proofErr w:type="spellStart"/>
      <w:r w:rsidRPr="002A3799">
        <w:rPr>
          <w:rFonts w:ascii="Times New Roman" w:eastAsia="Times New Roman" w:hAnsi="Times New Roman" w:cs="Times New Roman"/>
          <w:color w:val="222222"/>
          <w:sz w:val="24"/>
          <w:szCs w:val="24"/>
        </w:rPr>
        <w:t>PreparedStatement</w:t>
      </w:r>
      <w:proofErr w:type="spellEnd"/>
      <w:r w:rsidRPr="002A3799">
        <w:rPr>
          <w:rFonts w:ascii="Times New Roman" w:eastAsia="Times New Roman" w:hAnsi="Times New Roman" w:cs="Times New Roman"/>
          <w:color w:val="414141"/>
          <w:sz w:val="24"/>
          <w:szCs w:val="24"/>
        </w:rPr>
        <w:t>.</w:t>
      </w:r>
    </w:p>
    <w:p w14:paraId="59474A06" w14:textId="77777777" w:rsidR="007F79B1" w:rsidRPr="002A3799" w:rsidRDefault="007F79B1" w:rsidP="007F79B1">
      <w:pPr>
        <w:numPr>
          <w:ilvl w:val="0"/>
          <w:numId w:val="24"/>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need to handle </w:t>
      </w:r>
      <w:proofErr w:type="spellStart"/>
      <w:r w:rsidRPr="002A3799">
        <w:rPr>
          <w:rFonts w:ascii="Times New Roman" w:eastAsia="Times New Roman" w:hAnsi="Times New Roman" w:cs="Times New Roman"/>
          <w:color w:val="222222"/>
          <w:sz w:val="24"/>
          <w:szCs w:val="24"/>
        </w:rPr>
        <w:t>SQLExceptions</w:t>
      </w:r>
      <w:proofErr w:type="spellEnd"/>
      <w:r w:rsidRPr="002A3799">
        <w:rPr>
          <w:rFonts w:ascii="Times New Roman" w:eastAsia="Times New Roman" w:hAnsi="Times New Roman" w:cs="Times New Roman"/>
          <w:color w:val="414141"/>
          <w:sz w:val="24"/>
          <w:szCs w:val="24"/>
        </w:rPr>
        <w:t>.</w:t>
      </w:r>
    </w:p>
    <w:p w14:paraId="1EEFA7CA"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43. </w:t>
      </w:r>
      <w:r w:rsidRPr="002A3799">
        <w:rPr>
          <w:rFonts w:ascii="Times New Roman" w:eastAsia="Times New Roman" w:hAnsi="Times New Roman" w:cs="Times New Roman"/>
          <w:b/>
          <w:bCs/>
          <w:color w:val="0863A5"/>
          <w:sz w:val="24"/>
          <w:szCs w:val="24"/>
        </w:rPr>
        <w:t xml:space="preserve">What is </w:t>
      </w:r>
      <w:proofErr w:type="spellStart"/>
      <w:proofErr w:type="gramStart"/>
      <w:r w:rsidRPr="002A3799">
        <w:rPr>
          <w:rFonts w:ascii="Times New Roman" w:eastAsia="Times New Roman" w:hAnsi="Times New Roman" w:cs="Times New Roman"/>
          <w:b/>
          <w:bCs/>
          <w:color w:val="0863A5"/>
          <w:sz w:val="24"/>
          <w:szCs w:val="24"/>
        </w:rPr>
        <w:t>SQLProvider</w:t>
      </w:r>
      <w:proofErr w:type="spellEnd"/>
      <w:r w:rsidRPr="002A3799">
        <w:rPr>
          <w:rFonts w:ascii="Times New Roman" w:eastAsia="Times New Roman" w:hAnsi="Times New Roman" w:cs="Times New Roman"/>
          <w:b/>
          <w:bCs/>
          <w:color w:val="0863A5"/>
          <w:sz w:val="24"/>
          <w:szCs w:val="24"/>
        </w:rPr>
        <w:t xml:space="preserve"> ?</w:t>
      </w:r>
      <w:proofErr w:type="gramEnd"/>
    </w:p>
    <w:p w14:paraId="6B04C187"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w:t>
      </w:r>
      <w:proofErr w:type="spellStart"/>
      <w:r w:rsidRPr="002A3799">
        <w:rPr>
          <w:rFonts w:ascii="Times New Roman" w:eastAsia="Times New Roman" w:hAnsi="Times New Roman" w:cs="Times New Roman"/>
          <w:color w:val="414141"/>
          <w:sz w:val="24"/>
          <w:szCs w:val="24"/>
        </w:rPr>
        <w:t>SQLProvider</w:t>
      </w:r>
      <w:proofErr w:type="spellEnd"/>
      <w:r w:rsidRPr="002A3799">
        <w:rPr>
          <w:rFonts w:ascii="Times New Roman" w:eastAsia="Times New Roman" w:hAnsi="Times New Roman" w:cs="Times New Roman"/>
          <w:color w:val="414141"/>
          <w:sz w:val="24"/>
          <w:szCs w:val="24"/>
        </w:rPr>
        <w:t>:</w:t>
      </w:r>
    </w:p>
    <w:p w14:paraId="30814D62"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spellStart"/>
      <w:proofErr w:type="gramStart"/>
      <w:r w:rsidRPr="002A3799">
        <w:rPr>
          <w:rFonts w:ascii="Times New Roman" w:eastAsia="Times New Roman" w:hAnsi="Times New Roman" w:cs="Times New Roman"/>
          <w:color w:val="222222"/>
          <w:sz w:val="24"/>
          <w:szCs w:val="24"/>
        </w:rPr>
        <w:t>getSql</w:t>
      </w:r>
      <w:proofErr w:type="spellEnd"/>
      <w:r w:rsidRPr="002A3799">
        <w:rPr>
          <w:rFonts w:ascii="Times New Roman" w:eastAsia="Times New Roman" w:hAnsi="Times New Roman" w:cs="Times New Roman"/>
          <w:color w:val="222222"/>
          <w:sz w:val="24"/>
          <w:szCs w:val="24"/>
        </w:rPr>
        <w:t>(</w:t>
      </w:r>
      <w:proofErr w:type="gramEnd"/>
      <w:r w:rsidRPr="002A3799">
        <w:rPr>
          <w:rFonts w:ascii="Times New Roman" w:eastAsia="Times New Roman" w:hAnsi="Times New Roman" w:cs="Times New Roman"/>
          <w:color w:val="222222"/>
          <w:sz w:val="24"/>
          <w:szCs w:val="24"/>
        </w:rPr>
        <w:t>)</w:t>
      </w:r>
    </w:p>
    <w:p w14:paraId="6B826D75" w14:textId="77777777" w:rsidR="007F79B1" w:rsidRPr="002A3799" w:rsidRDefault="007F79B1" w:rsidP="007F79B1">
      <w:pPr>
        <w:numPr>
          <w:ilvl w:val="0"/>
          <w:numId w:val="25"/>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Typically implemented </w:t>
      </w:r>
      <w:proofErr w:type="spellStart"/>
      <w:r w:rsidRPr="002A3799">
        <w:rPr>
          <w:rFonts w:ascii="Times New Roman" w:eastAsia="Times New Roman" w:hAnsi="Times New Roman" w:cs="Times New Roman"/>
          <w:color w:val="414141"/>
          <w:sz w:val="24"/>
          <w:szCs w:val="24"/>
        </w:rPr>
        <w:t>by</w:t>
      </w:r>
      <w:r w:rsidRPr="002A3799">
        <w:rPr>
          <w:rFonts w:ascii="Times New Roman" w:eastAsia="Times New Roman" w:hAnsi="Times New Roman" w:cs="Times New Roman"/>
          <w:color w:val="222222"/>
          <w:sz w:val="24"/>
          <w:szCs w:val="24"/>
        </w:rPr>
        <w:t>PreparedStatementCreator</w:t>
      </w:r>
      <w:proofErr w:type="spellEnd"/>
      <w:r w:rsidRPr="002A3799">
        <w:rPr>
          <w:rFonts w:ascii="Times New Roman" w:eastAsia="Times New Roman" w:hAnsi="Times New Roman" w:cs="Times New Roman"/>
          <w:color w:val="414141"/>
          <w:sz w:val="24"/>
          <w:szCs w:val="24"/>
        </w:rPr>
        <w:t> implementers.</w:t>
      </w:r>
    </w:p>
    <w:p w14:paraId="05AE1EF0" w14:textId="77777777" w:rsidR="007F79B1" w:rsidRPr="002A3799" w:rsidRDefault="007F79B1" w:rsidP="007F79B1">
      <w:pPr>
        <w:numPr>
          <w:ilvl w:val="0"/>
          <w:numId w:val="25"/>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Useful for debugging.</w:t>
      </w:r>
    </w:p>
    <w:p w14:paraId="03E5935D"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44</w:t>
      </w:r>
      <w:r w:rsidRPr="002A3799">
        <w:rPr>
          <w:rFonts w:ascii="Times New Roman" w:eastAsia="Times New Roman" w:hAnsi="Times New Roman" w:cs="Times New Roman"/>
          <w:b/>
          <w:bCs/>
          <w:color w:val="FF0000"/>
          <w:sz w:val="24"/>
          <w:szCs w:val="24"/>
        </w:rPr>
        <w:t xml:space="preserve">. What is </w:t>
      </w:r>
      <w:proofErr w:type="spellStart"/>
      <w:proofErr w:type="gramStart"/>
      <w:r w:rsidRPr="002A3799">
        <w:rPr>
          <w:rFonts w:ascii="Times New Roman" w:eastAsia="Times New Roman" w:hAnsi="Times New Roman" w:cs="Times New Roman"/>
          <w:b/>
          <w:bCs/>
          <w:color w:val="FF0000"/>
          <w:sz w:val="24"/>
          <w:szCs w:val="24"/>
        </w:rPr>
        <w:t>RowCallbackHandler</w:t>
      </w:r>
      <w:proofErr w:type="spellEnd"/>
      <w:r w:rsidRPr="002A3799">
        <w:rPr>
          <w:rFonts w:ascii="Times New Roman" w:eastAsia="Times New Roman" w:hAnsi="Times New Roman" w:cs="Times New Roman"/>
          <w:b/>
          <w:bCs/>
          <w:color w:val="FF0000"/>
          <w:sz w:val="24"/>
          <w:szCs w:val="24"/>
        </w:rPr>
        <w:t xml:space="preserve"> </w:t>
      </w:r>
      <w:r w:rsidRPr="002A3799">
        <w:rPr>
          <w:rFonts w:ascii="Times New Roman" w:eastAsia="Times New Roman" w:hAnsi="Times New Roman" w:cs="Times New Roman"/>
          <w:b/>
          <w:bCs/>
          <w:color w:val="0863A5"/>
          <w:sz w:val="24"/>
          <w:szCs w:val="24"/>
        </w:rPr>
        <w:t>?</w:t>
      </w:r>
      <w:proofErr w:type="gramEnd"/>
    </w:p>
    <w:p w14:paraId="195316C7" w14:textId="77777777" w:rsidR="007F79B1" w:rsidRPr="002A3799" w:rsidRDefault="007F79B1" w:rsidP="007F79B1">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The </w:t>
      </w:r>
      <w:proofErr w:type="spellStart"/>
      <w:r w:rsidRPr="002A3799">
        <w:rPr>
          <w:rFonts w:ascii="Times New Roman" w:eastAsia="Times New Roman" w:hAnsi="Times New Roman" w:cs="Times New Roman"/>
          <w:color w:val="222222"/>
          <w:sz w:val="24"/>
          <w:szCs w:val="24"/>
        </w:rPr>
        <w:t>RowCallbackHandler</w:t>
      </w:r>
      <w:proofErr w:type="spellEnd"/>
      <w:r w:rsidRPr="002A3799">
        <w:rPr>
          <w:rFonts w:ascii="Times New Roman" w:eastAsia="Times New Roman" w:hAnsi="Times New Roman" w:cs="Times New Roman"/>
          <w:color w:val="414141"/>
          <w:sz w:val="24"/>
          <w:szCs w:val="24"/>
        </w:rPr>
        <w:t xml:space="preserve"> interface extracts values from each row of a </w:t>
      </w:r>
      <w:proofErr w:type="spellStart"/>
      <w:r w:rsidRPr="002A3799">
        <w:rPr>
          <w:rFonts w:ascii="Times New Roman" w:eastAsia="Times New Roman" w:hAnsi="Times New Roman" w:cs="Times New Roman"/>
          <w:color w:val="414141"/>
          <w:sz w:val="24"/>
          <w:szCs w:val="24"/>
        </w:rPr>
        <w:t>ResultSet</w:t>
      </w:r>
      <w:proofErr w:type="spellEnd"/>
      <w:r w:rsidRPr="002A3799">
        <w:rPr>
          <w:rFonts w:ascii="Times New Roman" w:eastAsia="Times New Roman" w:hAnsi="Times New Roman" w:cs="Times New Roman"/>
          <w:color w:val="414141"/>
          <w:sz w:val="24"/>
          <w:szCs w:val="24"/>
        </w:rPr>
        <w:t>.</w:t>
      </w:r>
    </w:p>
    <w:p w14:paraId="239D886B"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Has one method – </w:t>
      </w:r>
      <w:proofErr w:type="spellStart"/>
      <w:proofErr w:type="gramStart"/>
      <w:r w:rsidRPr="002A3799">
        <w:rPr>
          <w:rFonts w:ascii="Times New Roman" w:eastAsia="Times New Roman" w:hAnsi="Times New Roman" w:cs="Times New Roman"/>
          <w:color w:val="222222"/>
          <w:sz w:val="24"/>
          <w:szCs w:val="24"/>
        </w:rPr>
        <w:t>processRow</w:t>
      </w:r>
      <w:proofErr w:type="spellEnd"/>
      <w:r w:rsidRPr="002A3799">
        <w:rPr>
          <w:rFonts w:ascii="Times New Roman" w:eastAsia="Times New Roman" w:hAnsi="Times New Roman" w:cs="Times New Roman"/>
          <w:color w:val="222222"/>
          <w:sz w:val="24"/>
          <w:szCs w:val="24"/>
        </w:rPr>
        <w:t>(</w:t>
      </w:r>
      <w:proofErr w:type="spellStart"/>
      <w:proofErr w:type="gramEnd"/>
      <w:r w:rsidRPr="002A3799">
        <w:rPr>
          <w:rFonts w:ascii="Times New Roman" w:eastAsia="Times New Roman" w:hAnsi="Times New Roman" w:cs="Times New Roman"/>
          <w:color w:val="222222"/>
          <w:sz w:val="24"/>
          <w:szCs w:val="24"/>
        </w:rPr>
        <w:t>ResultSet</w:t>
      </w:r>
      <w:proofErr w:type="spellEnd"/>
      <w:r w:rsidRPr="002A3799">
        <w:rPr>
          <w:rFonts w:ascii="Times New Roman" w:eastAsia="Times New Roman" w:hAnsi="Times New Roman" w:cs="Times New Roman"/>
          <w:color w:val="222222"/>
          <w:sz w:val="24"/>
          <w:szCs w:val="24"/>
        </w:rPr>
        <w:t>)</w:t>
      </w:r>
    </w:p>
    <w:p w14:paraId="6D872638" w14:textId="77777777" w:rsidR="007F79B1" w:rsidRPr="002A3799" w:rsidRDefault="007F79B1" w:rsidP="007F79B1">
      <w:pPr>
        <w:numPr>
          <w:ilvl w:val="0"/>
          <w:numId w:val="26"/>
        </w:numPr>
        <w:spacing w:beforeAutospacing="1" w:after="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Called for each row in </w:t>
      </w:r>
      <w:proofErr w:type="spellStart"/>
      <w:r w:rsidRPr="002A3799">
        <w:rPr>
          <w:rFonts w:ascii="Times New Roman" w:eastAsia="Times New Roman" w:hAnsi="Times New Roman" w:cs="Times New Roman"/>
          <w:color w:val="222222"/>
          <w:sz w:val="24"/>
          <w:szCs w:val="24"/>
        </w:rPr>
        <w:t>ResultSet</w:t>
      </w:r>
      <w:proofErr w:type="spellEnd"/>
      <w:r w:rsidRPr="002A3799">
        <w:rPr>
          <w:rFonts w:ascii="Times New Roman" w:eastAsia="Times New Roman" w:hAnsi="Times New Roman" w:cs="Times New Roman"/>
          <w:color w:val="414141"/>
          <w:sz w:val="24"/>
          <w:szCs w:val="24"/>
        </w:rPr>
        <w:t>.</w:t>
      </w:r>
    </w:p>
    <w:p w14:paraId="74D218C5" w14:textId="77777777" w:rsidR="007F79B1" w:rsidRPr="002A3799" w:rsidRDefault="007F79B1" w:rsidP="007F79B1">
      <w:pPr>
        <w:numPr>
          <w:ilvl w:val="0"/>
          <w:numId w:val="26"/>
        </w:numPr>
        <w:spacing w:before="100" w:beforeAutospacing="1" w:after="100" w:afterAutospacing="1"/>
        <w:rPr>
          <w:rFonts w:ascii="Times New Roman" w:eastAsia="Times New Roman" w:hAnsi="Times New Roman" w:cs="Times New Roman"/>
          <w:color w:val="414141"/>
          <w:sz w:val="24"/>
          <w:szCs w:val="24"/>
        </w:rPr>
      </w:pPr>
      <w:proofErr w:type="gramStart"/>
      <w:r w:rsidRPr="002A3799">
        <w:rPr>
          <w:rFonts w:ascii="Times New Roman" w:eastAsia="Times New Roman" w:hAnsi="Times New Roman" w:cs="Times New Roman"/>
          <w:color w:val="414141"/>
          <w:sz w:val="24"/>
          <w:szCs w:val="24"/>
        </w:rPr>
        <w:t>Typically</w:t>
      </w:r>
      <w:proofErr w:type="gramEnd"/>
      <w:r w:rsidRPr="002A3799">
        <w:rPr>
          <w:rFonts w:ascii="Times New Roman" w:eastAsia="Times New Roman" w:hAnsi="Times New Roman" w:cs="Times New Roman"/>
          <w:color w:val="414141"/>
          <w:sz w:val="24"/>
          <w:szCs w:val="24"/>
        </w:rPr>
        <w:t xml:space="preserve"> stateful.</w:t>
      </w:r>
      <w:r w:rsidRPr="002A3799">
        <w:rPr>
          <w:rFonts w:ascii="Times New Roman" w:eastAsia="Times New Roman" w:hAnsi="Times New Roman" w:cs="Times New Roman"/>
          <w:color w:val="000000"/>
          <w:sz w:val="24"/>
          <w:szCs w:val="24"/>
        </w:rPr>
        <w:br/>
      </w:r>
    </w:p>
    <w:p w14:paraId="3B0D231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2082E5B"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EE71C59"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53373A28"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08BEE760"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1EBF155C"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23A328D7" w14:textId="77777777" w:rsidR="007F79B1" w:rsidRPr="002A3799" w:rsidRDefault="007F79B1" w:rsidP="007F79B1">
      <w:pPr>
        <w:spacing w:before="100" w:beforeAutospacing="1" w:after="100" w:afterAutospacing="1"/>
        <w:rPr>
          <w:rFonts w:ascii="Times New Roman" w:eastAsia="Times New Roman" w:hAnsi="Times New Roman" w:cs="Times New Roman"/>
          <w:color w:val="414141"/>
          <w:sz w:val="24"/>
          <w:szCs w:val="24"/>
        </w:rPr>
      </w:pPr>
    </w:p>
    <w:p w14:paraId="45627F58" w14:textId="77777777" w:rsidR="007F79B1" w:rsidRPr="002A3799" w:rsidRDefault="007F79B1" w:rsidP="007F79B1">
      <w:pPr>
        <w:spacing w:before="60" w:after="60"/>
        <w:rPr>
          <w:rFonts w:ascii="Times New Roman" w:eastAsia="Times New Roman" w:hAnsi="Times New Roman" w:cs="Times New Roman"/>
          <w:b/>
          <w:bCs/>
          <w:color w:val="0863A5"/>
          <w:sz w:val="24"/>
          <w:szCs w:val="24"/>
        </w:rPr>
      </w:pPr>
      <w:r w:rsidRPr="002A3799">
        <w:rPr>
          <w:rFonts w:ascii="Times New Roman" w:eastAsia="Times New Roman" w:hAnsi="Times New Roman" w:cs="Times New Roman"/>
          <w:b/>
          <w:bCs/>
          <w:color w:val="414141"/>
          <w:sz w:val="24"/>
          <w:szCs w:val="24"/>
        </w:rPr>
        <w:t>45. </w:t>
      </w:r>
      <w:r w:rsidRPr="002A3799">
        <w:rPr>
          <w:rFonts w:ascii="Times New Roman" w:eastAsia="Times New Roman" w:hAnsi="Times New Roman" w:cs="Times New Roman"/>
          <w:b/>
          <w:bCs/>
          <w:color w:val="0863A5"/>
          <w:sz w:val="24"/>
          <w:szCs w:val="24"/>
        </w:rPr>
        <w:t xml:space="preserve">What are the differences between EJB and </w:t>
      </w:r>
      <w:proofErr w:type="gramStart"/>
      <w:r w:rsidRPr="002A3799">
        <w:rPr>
          <w:rFonts w:ascii="Times New Roman" w:eastAsia="Times New Roman" w:hAnsi="Times New Roman" w:cs="Times New Roman"/>
          <w:b/>
          <w:bCs/>
          <w:color w:val="0863A5"/>
          <w:sz w:val="24"/>
          <w:szCs w:val="24"/>
        </w:rPr>
        <w:t>Spring ?</w:t>
      </w:r>
      <w:proofErr w:type="gramEnd"/>
    </w:p>
    <w:tbl>
      <w:tblPr>
        <w:tblpPr w:leftFromText="180" w:rightFromText="180" w:vertAnchor="text" w:horzAnchor="margin" w:tblpXSpec="center" w:tblpY="190"/>
        <w:tblW w:w="11328" w:type="dxa"/>
        <w:tblBorders>
          <w:top w:val="single" w:sz="6" w:space="0" w:color="ADD2E2"/>
          <w:left w:val="single" w:sz="6" w:space="0" w:color="ADD2E2"/>
          <w:bottom w:val="single" w:sz="6" w:space="0" w:color="ADD2E2"/>
          <w:right w:val="single" w:sz="6" w:space="0" w:color="ADD2E2"/>
        </w:tblBorders>
        <w:tblCellMar>
          <w:top w:w="30" w:type="dxa"/>
          <w:left w:w="30" w:type="dxa"/>
          <w:bottom w:w="30" w:type="dxa"/>
          <w:right w:w="30" w:type="dxa"/>
        </w:tblCellMar>
        <w:tblLook w:val="04A0" w:firstRow="1" w:lastRow="0" w:firstColumn="1" w:lastColumn="0" w:noHBand="0" w:noVBand="1"/>
      </w:tblPr>
      <w:tblGrid>
        <w:gridCol w:w="1578"/>
        <w:gridCol w:w="3806"/>
        <w:gridCol w:w="5944"/>
      </w:tblGrid>
      <w:tr w:rsidR="007F79B1" w:rsidRPr="002A3799" w14:paraId="27FF7305" w14:textId="77777777" w:rsidTr="00DA3F6A">
        <w:trPr>
          <w:trHeight w:val="292"/>
        </w:trPr>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EBC38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Feature</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45D03EB2"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EJB</w:t>
            </w:r>
          </w:p>
        </w:tc>
        <w:tc>
          <w:tcPr>
            <w:tcW w:w="0" w:type="auto"/>
            <w:tcBorders>
              <w:top w:val="single" w:sz="6" w:space="0" w:color="ADD2E2"/>
              <w:left w:val="single" w:sz="6" w:space="0" w:color="ADD2E2"/>
              <w:bottom w:val="single" w:sz="6" w:space="0" w:color="ADD2E2"/>
              <w:right w:val="single" w:sz="6" w:space="0" w:color="ADD2E2"/>
            </w:tcBorders>
            <w:shd w:val="clear" w:color="auto" w:fill="EFF3F7"/>
            <w:tcMar>
              <w:top w:w="60" w:type="dxa"/>
              <w:left w:w="60" w:type="dxa"/>
              <w:bottom w:w="60" w:type="dxa"/>
              <w:right w:w="60" w:type="dxa"/>
            </w:tcMar>
            <w:hideMark/>
          </w:tcPr>
          <w:p w14:paraId="6102157E" w14:textId="77777777" w:rsidR="007F79B1" w:rsidRPr="002A3799" w:rsidRDefault="007F79B1" w:rsidP="00DA3F6A">
            <w:pPr>
              <w:spacing w:after="0"/>
              <w:jc w:val="center"/>
              <w:rPr>
                <w:rFonts w:ascii="Times New Roman" w:eastAsia="Times New Roman" w:hAnsi="Times New Roman" w:cs="Times New Roman"/>
                <w:b/>
                <w:bCs/>
                <w:color w:val="414141"/>
                <w:sz w:val="24"/>
                <w:szCs w:val="24"/>
              </w:rPr>
            </w:pPr>
            <w:r w:rsidRPr="002A3799">
              <w:rPr>
                <w:rFonts w:ascii="Times New Roman" w:eastAsia="Times New Roman" w:hAnsi="Times New Roman" w:cs="Times New Roman"/>
                <w:b/>
                <w:bCs/>
                <w:color w:val="414141"/>
                <w:sz w:val="24"/>
                <w:szCs w:val="24"/>
              </w:rPr>
              <w:t>Spring</w:t>
            </w:r>
          </w:p>
        </w:tc>
      </w:tr>
      <w:tr w:rsidR="007F79B1" w:rsidRPr="002A3799" w14:paraId="09D011C4" w14:textId="77777777" w:rsidTr="00DA3F6A">
        <w:trPr>
          <w:trHeight w:val="1690"/>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0DEC3E0B"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Transaction management</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B14DA74"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Must use a JTA transaction manager.</w:t>
            </w:r>
          </w:p>
          <w:p w14:paraId="2A0D5F4C" w14:textId="77777777" w:rsidR="007F79B1" w:rsidRPr="002A3799" w:rsidRDefault="007F79B1" w:rsidP="007F79B1">
            <w:pPr>
              <w:numPr>
                <w:ilvl w:val="0"/>
                <w:numId w:val="27"/>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transactions that span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5E0DA134"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Supports multiple transaction environments through </w:t>
            </w:r>
            <w:proofErr w:type="spellStart"/>
            <w:r w:rsidRPr="002A3799">
              <w:rPr>
                <w:rFonts w:ascii="Times New Roman" w:eastAsia="Times New Roman" w:hAnsi="Times New Roman" w:cs="Times New Roman"/>
                <w:color w:val="414141"/>
                <w:sz w:val="24"/>
                <w:szCs w:val="24"/>
              </w:rPr>
              <w:t>itsPlatformTransactionManager</w:t>
            </w:r>
            <w:proofErr w:type="spellEnd"/>
            <w:r w:rsidRPr="002A3799">
              <w:rPr>
                <w:rFonts w:ascii="Times New Roman" w:eastAsia="Times New Roman" w:hAnsi="Times New Roman" w:cs="Times New Roman"/>
                <w:color w:val="414141"/>
                <w:sz w:val="24"/>
                <w:szCs w:val="24"/>
              </w:rPr>
              <w:t> interface, including JTA, Hibernate, JDO, and JDBC.</w:t>
            </w:r>
          </w:p>
          <w:p w14:paraId="4BEE2361" w14:textId="77777777" w:rsidR="007F79B1" w:rsidRPr="002A3799" w:rsidRDefault="007F79B1" w:rsidP="007F79B1">
            <w:pPr>
              <w:numPr>
                <w:ilvl w:val="0"/>
                <w:numId w:val="28"/>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Does not natively support distributed transactions—it must be used with a JTA transaction manager.</w:t>
            </w:r>
          </w:p>
        </w:tc>
      </w:tr>
      <w:tr w:rsidR="007F79B1" w:rsidRPr="002A3799" w14:paraId="1C986772" w14:textId="77777777" w:rsidTr="00DA3F6A">
        <w:trPr>
          <w:trHeight w:val="198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E46314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transaction support</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35DDE0B7"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deployment descriptor.</w:t>
            </w:r>
          </w:p>
          <w:p w14:paraId="1C02977C"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 behavior per method or per class by using the wildcard character *.</w:t>
            </w:r>
          </w:p>
          <w:p w14:paraId="2A7A4312" w14:textId="77777777" w:rsidR="007F79B1" w:rsidRPr="002A3799" w:rsidRDefault="007F79B1" w:rsidP="007F79B1">
            <w:pPr>
              <w:numPr>
                <w:ilvl w:val="0"/>
                <w:numId w:val="29"/>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Cannot declaratively define rollback behavior—this must be done programmatically.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2F6BC6E8"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transactions declaratively through the Spring configuration file or through class metadata.</w:t>
            </w:r>
          </w:p>
          <w:p w14:paraId="54BA830E"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define which methods to apply transaction behavior explicitly or by using regular expressions.</w:t>
            </w:r>
          </w:p>
          <w:p w14:paraId="12428296" w14:textId="77777777" w:rsidR="007F79B1" w:rsidRPr="002A3799" w:rsidRDefault="007F79B1" w:rsidP="007F79B1">
            <w:pPr>
              <w:numPr>
                <w:ilvl w:val="0"/>
                <w:numId w:val="30"/>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Can declaratively define rollback behavior per method and per exception type.</w:t>
            </w:r>
          </w:p>
        </w:tc>
      </w:tr>
      <w:tr w:rsidR="007F79B1" w:rsidRPr="002A3799" w14:paraId="57301495"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DC547A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45B615C"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programmatic bean-managed persistence and declarative container managed persistence.</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30B2D20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xml:space="preserve">Provides a framework for integrating with several persistence technologies, including JDBC, Hibernate, JDO, and </w:t>
            </w:r>
            <w:proofErr w:type="spellStart"/>
            <w:r w:rsidRPr="002A3799">
              <w:rPr>
                <w:rFonts w:ascii="Times New Roman" w:eastAsia="Times New Roman" w:hAnsi="Times New Roman" w:cs="Times New Roman"/>
                <w:color w:val="414141"/>
                <w:sz w:val="24"/>
                <w:szCs w:val="24"/>
              </w:rPr>
              <w:t>iBATIS</w:t>
            </w:r>
            <w:proofErr w:type="spellEnd"/>
            <w:r w:rsidRPr="002A3799">
              <w:rPr>
                <w:rFonts w:ascii="Times New Roman" w:eastAsia="Times New Roman" w:hAnsi="Times New Roman" w:cs="Times New Roman"/>
                <w:color w:val="414141"/>
                <w:sz w:val="24"/>
                <w:szCs w:val="24"/>
              </w:rPr>
              <w:t>.</w:t>
            </w:r>
          </w:p>
        </w:tc>
      </w:tr>
      <w:tr w:rsidR="007F79B1" w:rsidRPr="002A3799" w14:paraId="32AEE883" w14:textId="77777777" w:rsidTr="00DA3F6A">
        <w:trPr>
          <w:trHeight w:val="1702"/>
        </w:trPr>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6A92814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11756E63"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Supports declarative security through users and roles. The management and implementation of users and roles is container specific.</w:t>
            </w:r>
          </w:p>
          <w:p w14:paraId="61188249" w14:textId="77777777" w:rsidR="007F79B1" w:rsidRPr="002A3799" w:rsidRDefault="007F79B1" w:rsidP="007F79B1">
            <w:pPr>
              <w:numPr>
                <w:ilvl w:val="0"/>
                <w:numId w:val="31"/>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Declarative security is configured in the deployment descriptor.</w:t>
            </w:r>
          </w:p>
        </w:tc>
        <w:tc>
          <w:tcPr>
            <w:tcW w:w="0" w:type="auto"/>
            <w:tcBorders>
              <w:top w:val="single" w:sz="6" w:space="0" w:color="EFEFEF"/>
              <w:left w:val="single" w:sz="6" w:space="0" w:color="EFEFEF"/>
              <w:bottom w:val="single" w:sz="6" w:space="0" w:color="EFEFEF"/>
              <w:right w:val="single" w:sz="6" w:space="0" w:color="EFEFEF"/>
            </w:tcBorders>
            <w:shd w:val="clear" w:color="auto" w:fill="FAFAFA"/>
            <w:tcMar>
              <w:top w:w="60" w:type="dxa"/>
              <w:left w:w="60" w:type="dxa"/>
              <w:bottom w:w="60" w:type="dxa"/>
              <w:right w:w="60" w:type="dxa"/>
            </w:tcMar>
            <w:hideMark/>
          </w:tcPr>
          <w:p w14:paraId="044B1ED0"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No security implementation out-of-the box.</w:t>
            </w:r>
          </w:p>
          <w:p w14:paraId="50E9C171" w14:textId="77777777" w:rsidR="007F79B1" w:rsidRPr="002A3799" w:rsidRDefault="007F79B1" w:rsidP="007F79B1">
            <w:pPr>
              <w:numPr>
                <w:ilvl w:val="0"/>
                <w:numId w:val="32"/>
              </w:numPr>
              <w:spacing w:before="100" w:beforeAutospacing="1" w:after="100" w:afterAutospacing="1"/>
              <w:rPr>
                <w:rFonts w:ascii="Times New Roman" w:eastAsia="Times New Roman" w:hAnsi="Times New Roman" w:cs="Times New Roman"/>
                <w:color w:val="414141"/>
                <w:sz w:val="24"/>
                <w:szCs w:val="24"/>
              </w:rPr>
            </w:pPr>
            <w:proofErr w:type="spellStart"/>
            <w:r w:rsidRPr="002A3799">
              <w:rPr>
                <w:rFonts w:ascii="Times New Roman" w:eastAsia="Times New Roman" w:hAnsi="Times New Roman" w:cs="Times New Roman"/>
                <w:color w:val="414141"/>
                <w:sz w:val="24"/>
                <w:szCs w:val="24"/>
              </w:rPr>
              <w:t>Acegi</w:t>
            </w:r>
            <w:proofErr w:type="spellEnd"/>
            <w:r w:rsidRPr="002A3799">
              <w:rPr>
                <w:rFonts w:ascii="Times New Roman" w:eastAsia="Times New Roman" w:hAnsi="Times New Roman" w:cs="Times New Roman"/>
                <w:color w:val="414141"/>
                <w:sz w:val="24"/>
                <w:szCs w:val="24"/>
              </w:rPr>
              <w:t>, an open source security framework built on top of Spring, provides declarative security through the Spring configuration file or class metadata.</w:t>
            </w:r>
          </w:p>
        </w:tc>
      </w:tr>
      <w:tr w:rsidR="007F79B1" w:rsidRPr="002A3799" w14:paraId="561A2BC1" w14:textId="77777777" w:rsidTr="00DA3F6A">
        <w:trPr>
          <w:trHeight w:val="572"/>
        </w:trPr>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7B1AC8F8"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Distributed computing</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4D9CDB10"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container-managed remote method calls.</w:t>
            </w:r>
          </w:p>
        </w:tc>
        <w:tc>
          <w:tcPr>
            <w:tcW w:w="0" w:type="auto"/>
            <w:tcBorders>
              <w:top w:val="single" w:sz="6" w:space="0" w:color="EFEFEF"/>
              <w:left w:val="single" w:sz="6" w:space="0" w:color="EFEFEF"/>
              <w:bottom w:val="single" w:sz="6" w:space="0" w:color="EFEFEF"/>
              <w:right w:val="single" w:sz="6" w:space="0" w:color="EFEFEF"/>
            </w:tcBorders>
            <w:tcMar>
              <w:top w:w="60" w:type="dxa"/>
              <w:left w:w="60" w:type="dxa"/>
              <w:bottom w:w="60" w:type="dxa"/>
              <w:right w:w="60" w:type="dxa"/>
            </w:tcMar>
            <w:hideMark/>
          </w:tcPr>
          <w:p w14:paraId="158CD027" w14:textId="77777777" w:rsidR="007F79B1" w:rsidRPr="002A3799" w:rsidRDefault="007F79B1" w:rsidP="00DA3F6A">
            <w:pPr>
              <w:spacing w:after="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Provides proxying for remote calls via RMI, JAX-RPC, and web services.</w:t>
            </w:r>
          </w:p>
        </w:tc>
      </w:tr>
    </w:tbl>
    <w:p w14:paraId="450D5ECF" w14:textId="77777777" w:rsidR="007F79B1" w:rsidRPr="002A3799" w:rsidRDefault="007F79B1" w:rsidP="007F79B1">
      <w:pPr>
        <w:spacing w:before="60" w:after="60"/>
        <w:rPr>
          <w:rFonts w:ascii="Times New Roman" w:eastAsia="Times New Roman" w:hAnsi="Times New Roman" w:cs="Times New Roman"/>
          <w:color w:val="414141"/>
          <w:sz w:val="24"/>
          <w:szCs w:val="24"/>
        </w:rPr>
      </w:pPr>
      <w:r w:rsidRPr="002A3799">
        <w:rPr>
          <w:rFonts w:ascii="Times New Roman" w:eastAsia="Times New Roman" w:hAnsi="Times New Roman" w:cs="Times New Roman"/>
          <w:color w:val="414141"/>
          <w:sz w:val="24"/>
          <w:szCs w:val="24"/>
        </w:rPr>
        <w:t>   Spring and EJB feature comparison.</w:t>
      </w:r>
    </w:p>
    <w:p w14:paraId="2CFB00EB" w14:textId="77777777" w:rsidR="007F79B1" w:rsidRPr="002A3799" w:rsidRDefault="007F79B1" w:rsidP="007F79B1">
      <w:pPr>
        <w:rPr>
          <w:rFonts w:ascii="Times New Roman" w:hAnsi="Times New Roman" w:cs="Times New Roman"/>
          <w:sz w:val="24"/>
          <w:szCs w:val="24"/>
        </w:rPr>
      </w:pPr>
    </w:p>
    <w:p w14:paraId="345F096B" w14:textId="77777777" w:rsidR="007F79B1" w:rsidRPr="002A3799" w:rsidRDefault="007F79B1" w:rsidP="007F79B1">
      <w:pPr>
        <w:rPr>
          <w:rFonts w:ascii="Times New Roman" w:hAnsi="Times New Roman" w:cs="Times New Roman"/>
          <w:color w:val="FF0000"/>
          <w:sz w:val="24"/>
          <w:szCs w:val="24"/>
        </w:rPr>
      </w:pPr>
      <w:r w:rsidRPr="002A3799">
        <w:rPr>
          <w:rFonts w:ascii="Times New Roman" w:hAnsi="Times New Roman" w:cs="Times New Roman"/>
          <w:color w:val="FF0000"/>
          <w:sz w:val="24"/>
          <w:szCs w:val="24"/>
        </w:rPr>
        <w:t>===========================================================================</w:t>
      </w:r>
    </w:p>
    <w:p w14:paraId="3CF923BD"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r w:rsidRPr="002A3799">
        <w:rPr>
          <w:rFonts w:ascii="Times New Roman" w:hAnsi="Times New Roman" w:cs="Times New Roman"/>
          <w:color w:val="FF0000"/>
          <w:spacing w:val="15"/>
        </w:rPr>
        <w:t>What is Spring Framework?</w:t>
      </w:r>
    </w:p>
    <w:p w14:paraId="3CDCE9A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333333"/>
        </w:rPr>
        <w:t xml:space="preserve">Spring is one of the most widely used Java EE framework. Spring framework </w:t>
      </w:r>
      <w:r w:rsidRPr="002A3799">
        <w:rPr>
          <w:color w:val="FF0000"/>
        </w:rPr>
        <w:t>core concepts are “Dependency Injection” and “Aspect Oriented Programming”.</w:t>
      </w:r>
    </w:p>
    <w:p w14:paraId="01FC2C9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framework can be used in normal java applications also </w:t>
      </w:r>
      <w:r w:rsidRPr="002A3799">
        <w:rPr>
          <w:color w:val="FF0000"/>
        </w:rPr>
        <w:t>to achieve loose coupling between different components by</w:t>
      </w:r>
      <w:r w:rsidRPr="002A3799">
        <w:rPr>
          <w:color w:val="333333"/>
        </w:rPr>
        <w:t xml:space="preserve"> implementing dependency injection and we can</w:t>
      </w:r>
      <w:r w:rsidRPr="002A3799">
        <w:rPr>
          <w:color w:val="FF0000"/>
        </w:rPr>
        <w:t xml:space="preserve"> perform cross cutting tasks such as logging and authenticatio</w:t>
      </w:r>
      <w:r w:rsidRPr="002A3799">
        <w:rPr>
          <w:color w:val="333333"/>
        </w:rPr>
        <w:t>n using spring support for aspect oriented programming.</w:t>
      </w:r>
    </w:p>
    <w:p w14:paraId="4246976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spring because it provides a lot of features and different modules for specific tasks such as Spring MVC and Spring JDBC. Since it’s an open source framework with a lot of online resources and active community members, working with Spring framework is easy and fun at same time.</w:t>
      </w:r>
    </w:p>
    <w:p w14:paraId="292B5DB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 w:name="spring-advantages"/>
      <w:bookmarkEnd w:id="1"/>
      <w:r w:rsidRPr="002A3799">
        <w:rPr>
          <w:rFonts w:ascii="Times New Roman" w:hAnsi="Times New Roman" w:cs="Times New Roman"/>
          <w:color w:val="FF0000"/>
          <w:spacing w:val="15"/>
        </w:rPr>
        <w:t>What are some of the important features and advantages of Spring Framework?</w:t>
      </w:r>
    </w:p>
    <w:p w14:paraId="7FB79D7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built on top of two design concepts – Dependency Injection and Aspect Oriented Programming.</w:t>
      </w:r>
    </w:p>
    <w:p w14:paraId="4220792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w:t>
      </w:r>
      <w:r w:rsidRPr="002A3799">
        <w:rPr>
          <w:color w:val="FF0000"/>
        </w:rPr>
        <w:t xml:space="preserve">features of spring framework </w:t>
      </w:r>
      <w:r w:rsidRPr="002A3799">
        <w:rPr>
          <w:color w:val="333333"/>
        </w:rPr>
        <w:t>are:</w:t>
      </w:r>
    </w:p>
    <w:p w14:paraId="72D3C8E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Lightweight </w:t>
      </w:r>
      <w:r w:rsidRPr="002A3799">
        <w:rPr>
          <w:rFonts w:ascii="Times New Roman" w:hAnsi="Times New Roman" w:cs="Times New Roman"/>
          <w:color w:val="333333"/>
          <w:sz w:val="24"/>
          <w:szCs w:val="24"/>
        </w:rPr>
        <w:t>and very little overhead of using framework for our development.</w:t>
      </w:r>
    </w:p>
    <w:p w14:paraId="41CFC8B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Dependency </w:t>
      </w:r>
      <w:r w:rsidRPr="002A3799">
        <w:rPr>
          <w:rFonts w:ascii="Times New Roman" w:hAnsi="Times New Roman" w:cs="Times New Roman"/>
          <w:color w:val="333333"/>
          <w:sz w:val="24"/>
          <w:szCs w:val="24"/>
        </w:rPr>
        <w:t xml:space="preserve">Injection or Inversion of Control to write components that are independent of each other, </w:t>
      </w:r>
      <w:r w:rsidRPr="002A3799">
        <w:rPr>
          <w:rFonts w:ascii="Times New Roman" w:hAnsi="Times New Roman" w:cs="Times New Roman"/>
          <w:color w:val="FF0000"/>
          <w:sz w:val="24"/>
          <w:szCs w:val="24"/>
        </w:rPr>
        <w:t xml:space="preserve">spring container takes care of wiring them </w:t>
      </w:r>
      <w:r w:rsidRPr="002A3799">
        <w:rPr>
          <w:rFonts w:ascii="Times New Roman" w:hAnsi="Times New Roman" w:cs="Times New Roman"/>
          <w:color w:val="333333"/>
          <w:sz w:val="24"/>
          <w:szCs w:val="24"/>
        </w:rPr>
        <w:t>together to achieve our work.</w:t>
      </w:r>
    </w:p>
    <w:p w14:paraId="5B5423A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333333"/>
          <w:sz w:val="24"/>
          <w:szCs w:val="24"/>
        </w:rPr>
        <w:t xml:space="preserve">Spring </w:t>
      </w:r>
      <w:proofErr w:type="spellStart"/>
      <w:r w:rsidRPr="002A3799">
        <w:rPr>
          <w:rFonts w:ascii="Times New Roman" w:hAnsi="Times New Roman" w:cs="Times New Roman"/>
          <w:color w:val="333333"/>
          <w:sz w:val="24"/>
          <w:szCs w:val="24"/>
        </w:rPr>
        <w:t>IoC</w:t>
      </w:r>
      <w:proofErr w:type="spellEnd"/>
      <w:r w:rsidRPr="002A3799">
        <w:rPr>
          <w:rFonts w:ascii="Times New Roman" w:hAnsi="Times New Roman" w:cs="Times New Roman"/>
          <w:color w:val="333333"/>
          <w:sz w:val="24"/>
          <w:szCs w:val="24"/>
        </w:rPr>
        <w:t xml:space="preserve"> container manages </w:t>
      </w:r>
      <w:r w:rsidRPr="002A3799">
        <w:rPr>
          <w:rFonts w:ascii="Times New Roman" w:hAnsi="Times New Roman" w:cs="Times New Roman"/>
          <w:color w:val="FF0000"/>
          <w:sz w:val="24"/>
          <w:szCs w:val="24"/>
        </w:rPr>
        <w:t>Spring Bean life cycle and project specific configurations such as JNDI lookup.</w:t>
      </w:r>
    </w:p>
    <w:p w14:paraId="45E93561"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MVC framework can be used to create web applications as well </w:t>
      </w:r>
      <w:r w:rsidRPr="002A3799">
        <w:rPr>
          <w:rFonts w:ascii="Times New Roman" w:hAnsi="Times New Roman" w:cs="Times New Roman"/>
          <w:color w:val="FF0000"/>
          <w:sz w:val="24"/>
          <w:szCs w:val="24"/>
        </w:rPr>
        <w:t xml:space="preserve">as restful web services </w:t>
      </w:r>
      <w:r w:rsidRPr="002A3799">
        <w:rPr>
          <w:rFonts w:ascii="Times New Roman" w:hAnsi="Times New Roman" w:cs="Times New Roman"/>
          <w:color w:val="333333"/>
          <w:sz w:val="24"/>
          <w:szCs w:val="24"/>
        </w:rPr>
        <w:t>capable of returning XML as well as JSON response.</w:t>
      </w:r>
    </w:p>
    <w:p w14:paraId="1EB1B769"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Support for </w:t>
      </w:r>
      <w:r w:rsidRPr="002A3799">
        <w:rPr>
          <w:rFonts w:ascii="Times New Roman" w:hAnsi="Times New Roman" w:cs="Times New Roman"/>
          <w:color w:val="FF0000"/>
          <w:sz w:val="24"/>
          <w:szCs w:val="24"/>
        </w:rPr>
        <w:t xml:space="preserve">transaction </w:t>
      </w:r>
      <w:r w:rsidRPr="002A3799">
        <w:rPr>
          <w:rFonts w:ascii="Times New Roman" w:hAnsi="Times New Roman" w:cs="Times New Roman"/>
          <w:color w:val="333333"/>
          <w:sz w:val="24"/>
          <w:szCs w:val="24"/>
        </w:rPr>
        <w:t xml:space="preserve">management, JDBC operations, File uploading, Exception Handling </w:t>
      </w:r>
      <w:proofErr w:type="spellStart"/>
      <w:r w:rsidRPr="002A3799">
        <w:rPr>
          <w:rFonts w:ascii="Times New Roman" w:hAnsi="Times New Roman" w:cs="Times New Roman"/>
          <w:color w:val="333333"/>
          <w:sz w:val="24"/>
          <w:szCs w:val="24"/>
        </w:rPr>
        <w:t>etc</w:t>
      </w:r>
      <w:proofErr w:type="spellEnd"/>
      <w:r w:rsidRPr="002A3799">
        <w:rPr>
          <w:rFonts w:ascii="Times New Roman" w:hAnsi="Times New Roman" w:cs="Times New Roman"/>
          <w:color w:val="333333"/>
          <w:sz w:val="24"/>
          <w:szCs w:val="24"/>
        </w:rPr>
        <w:t xml:space="preserve"> with very little configurations, either by using annotations or by spring bean configuration file.</w:t>
      </w:r>
    </w:p>
    <w:p w14:paraId="22D6039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
    <w:p w14:paraId="0753DC5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w:t>
      </w:r>
      <w:r w:rsidRPr="002A3799">
        <w:rPr>
          <w:color w:val="FF0000"/>
        </w:rPr>
        <w:t xml:space="preserve">advantages </w:t>
      </w:r>
      <w:r w:rsidRPr="002A3799">
        <w:rPr>
          <w:color w:val="333333"/>
        </w:rPr>
        <w:t>of using Spring Framework are:</w:t>
      </w:r>
    </w:p>
    <w:p w14:paraId="3739E44E"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Reducing direct dependencies between different components </w:t>
      </w:r>
      <w:r w:rsidRPr="002A3799">
        <w:rPr>
          <w:rFonts w:ascii="Times New Roman" w:hAnsi="Times New Roman" w:cs="Times New Roman"/>
          <w:color w:val="333333"/>
          <w:sz w:val="24"/>
          <w:szCs w:val="24"/>
        </w:rPr>
        <w:t xml:space="preserve">of the application, usually Spring </w:t>
      </w:r>
      <w:proofErr w:type="spellStart"/>
      <w:r w:rsidRPr="002A3799">
        <w:rPr>
          <w:rFonts w:ascii="Times New Roman" w:hAnsi="Times New Roman" w:cs="Times New Roman"/>
          <w:color w:val="333333"/>
          <w:sz w:val="24"/>
          <w:szCs w:val="24"/>
        </w:rPr>
        <w:t>IoC</w:t>
      </w:r>
      <w:proofErr w:type="spellEnd"/>
      <w:r w:rsidRPr="002A3799">
        <w:rPr>
          <w:rFonts w:ascii="Times New Roman" w:hAnsi="Times New Roman" w:cs="Times New Roman"/>
          <w:color w:val="333333"/>
          <w:sz w:val="24"/>
          <w:szCs w:val="24"/>
        </w:rPr>
        <w:t xml:space="preserve"> container is responsible for initializing resources or beans and inject them as dependencies.</w:t>
      </w:r>
    </w:p>
    <w:p w14:paraId="42F85C3A"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Writing unit test cases are easy </w:t>
      </w:r>
      <w:r w:rsidRPr="002A3799">
        <w:rPr>
          <w:rFonts w:ascii="Times New Roman" w:hAnsi="Times New Roman" w:cs="Times New Roman"/>
          <w:color w:val="333333"/>
          <w:sz w:val="24"/>
          <w:szCs w:val="24"/>
        </w:rPr>
        <w:t>in Spring framework because our business logic doesn’t have direct dependencies with actual resource implementation classes. We can easily write a test configuration and inject our mock beans for testing purposes.</w:t>
      </w:r>
    </w:p>
    <w:p w14:paraId="4CF6F962"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Reduces the amount of boiler-plate code</w:t>
      </w:r>
      <w:r w:rsidRPr="002A3799">
        <w:rPr>
          <w:rFonts w:ascii="Times New Roman" w:hAnsi="Times New Roman" w:cs="Times New Roman"/>
          <w:color w:val="333333"/>
          <w:sz w:val="24"/>
          <w:szCs w:val="24"/>
        </w:rPr>
        <w:t xml:space="preserve">, such as initializing objects, open/close resources. I like </w:t>
      </w:r>
      <w:proofErr w:type="spellStart"/>
      <w:r w:rsidRPr="002A3799">
        <w:rPr>
          <w:rFonts w:ascii="Times New Roman" w:hAnsi="Times New Roman" w:cs="Times New Roman"/>
          <w:color w:val="333333"/>
          <w:sz w:val="24"/>
          <w:szCs w:val="24"/>
        </w:rPr>
        <w:t>JdbcTemplate</w:t>
      </w:r>
      <w:proofErr w:type="spellEnd"/>
      <w:r w:rsidRPr="002A3799">
        <w:rPr>
          <w:rFonts w:ascii="Times New Roman" w:hAnsi="Times New Roman" w:cs="Times New Roman"/>
          <w:color w:val="333333"/>
          <w:sz w:val="24"/>
          <w:szCs w:val="24"/>
        </w:rPr>
        <w:t xml:space="preserve"> class a lot because it helps us in removing all the boiler-plate code that comes with JDBC programming.</w:t>
      </w:r>
    </w:p>
    <w:p w14:paraId="39C9F60D"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is divided into several modules, it helps us in keeping our application lightweight. For example, if we don’t need Spring transaction management features, we don’t need to add that dependency in our project.</w:t>
      </w:r>
    </w:p>
    <w:p w14:paraId="13F11536"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support most of the Java EE features and even much more. It’s always on top of the new technologies, for example there is a Spring project for Android to help us write better code for native android applications. This makes spring framework a complete package and we don’t need to look after different framework for different requirements.</w:t>
      </w:r>
    </w:p>
    <w:p w14:paraId="22C76CD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2" w:name="dependency-injection"/>
      <w:bookmarkEnd w:id="2"/>
      <w:r w:rsidRPr="002A3799">
        <w:rPr>
          <w:rFonts w:ascii="Times New Roman" w:hAnsi="Times New Roman" w:cs="Times New Roman"/>
          <w:color w:val="333333"/>
          <w:spacing w:val="15"/>
        </w:rPr>
        <w:t>What do you understand by Dependency Injection?</w:t>
      </w:r>
    </w:p>
    <w:p w14:paraId="57A765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14:paraId="4BDE46A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benefits of using Dependency Injection are: Separation of Concerns, Boilerplate Code reduction, Configurable components and easy unit testing.</w:t>
      </w:r>
    </w:p>
    <w:p w14:paraId="29483A1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Read more at</w:t>
      </w:r>
      <w:r w:rsidRPr="002A3799">
        <w:rPr>
          <w:rStyle w:val="apple-converted-space"/>
          <w:color w:val="333333"/>
        </w:rPr>
        <w:t> </w:t>
      </w:r>
      <w:hyperlink r:id="rId7" w:history="1">
        <w:r w:rsidRPr="002A3799">
          <w:rPr>
            <w:rStyle w:val="Hyperlink"/>
            <w:color w:val="1A0DAB"/>
            <w:bdr w:val="none" w:sz="0" w:space="0" w:color="auto" w:frame="1"/>
          </w:rPr>
          <w:t>Dependency Injection Tutorial</w:t>
        </w:r>
      </w:hyperlink>
      <w:r w:rsidRPr="002A3799">
        <w:rPr>
          <w:color w:val="333333"/>
        </w:rPr>
        <w:t>. We can also use</w:t>
      </w:r>
      <w:r w:rsidRPr="002A3799">
        <w:rPr>
          <w:rStyle w:val="apple-converted-space"/>
          <w:color w:val="333333"/>
        </w:rPr>
        <w:t> </w:t>
      </w:r>
      <w:hyperlink r:id="rId8" w:history="1">
        <w:r w:rsidRPr="002A3799">
          <w:rPr>
            <w:rStyle w:val="Hyperlink"/>
            <w:color w:val="1A0DAB"/>
            <w:bdr w:val="none" w:sz="0" w:space="0" w:color="auto" w:frame="1"/>
          </w:rPr>
          <w:t xml:space="preserve">Google </w:t>
        </w:r>
        <w:proofErr w:type="spellStart"/>
        <w:r w:rsidRPr="002A3799">
          <w:rPr>
            <w:rStyle w:val="Hyperlink"/>
            <w:color w:val="1A0DAB"/>
            <w:bdr w:val="none" w:sz="0" w:space="0" w:color="auto" w:frame="1"/>
          </w:rPr>
          <w:t>Guice</w:t>
        </w:r>
        <w:proofErr w:type="spellEnd"/>
        <w:r w:rsidRPr="002A3799">
          <w:rPr>
            <w:rStyle w:val="Hyperlink"/>
            <w:color w:val="1A0DAB"/>
            <w:bdr w:val="none" w:sz="0" w:space="0" w:color="auto" w:frame="1"/>
          </w:rPr>
          <w:t xml:space="preserve"> for Dependency </w:t>
        </w:r>
        <w:proofErr w:type="spellStart"/>
        <w:r w:rsidRPr="002A3799">
          <w:rPr>
            <w:rStyle w:val="Hyperlink"/>
            <w:color w:val="1A0DAB"/>
            <w:bdr w:val="none" w:sz="0" w:space="0" w:color="auto" w:frame="1"/>
          </w:rPr>
          <w:t>Injection</w:t>
        </w:r>
      </w:hyperlink>
      <w:r w:rsidRPr="002A3799">
        <w:rPr>
          <w:color w:val="333333"/>
        </w:rPr>
        <w:t>to</w:t>
      </w:r>
      <w:proofErr w:type="spellEnd"/>
      <w:r w:rsidRPr="002A3799">
        <w:rPr>
          <w:color w:val="333333"/>
        </w:rPr>
        <w:t xml:space="preserve"> automate the process of dependency injection. But in most of the cases we are looking for more than just dependency injection and that’s why Spring is the top choice for this.</w:t>
      </w:r>
    </w:p>
    <w:p w14:paraId="52E99FFB"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3" w:name="spring-dependency-injection"/>
      <w:bookmarkEnd w:id="3"/>
      <w:r w:rsidRPr="002A3799">
        <w:rPr>
          <w:rFonts w:ascii="Times New Roman" w:hAnsi="Times New Roman" w:cs="Times New Roman"/>
          <w:color w:val="333333"/>
          <w:spacing w:val="15"/>
        </w:rPr>
        <w:t>How do we implement DI in Spring Framework?</w:t>
      </w:r>
    </w:p>
    <w:p w14:paraId="67AB444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XML based as well as Annotation based configuration to implement DI in spring applications. For better understanding, please read</w:t>
      </w:r>
      <w:r w:rsidRPr="002A3799">
        <w:rPr>
          <w:rStyle w:val="apple-converted-space"/>
          <w:color w:val="333333"/>
        </w:rPr>
        <w:t> </w:t>
      </w:r>
      <w:hyperlink r:id="rId9" w:history="1">
        <w:r w:rsidRPr="002A3799">
          <w:rPr>
            <w:rStyle w:val="Hyperlink"/>
            <w:color w:val="1A0DAB"/>
            <w:bdr w:val="none" w:sz="0" w:space="0" w:color="auto" w:frame="1"/>
          </w:rPr>
          <w:t>Spring Dependency Injection</w:t>
        </w:r>
      </w:hyperlink>
      <w:r w:rsidRPr="002A3799">
        <w:rPr>
          <w:rStyle w:val="apple-converted-space"/>
          <w:color w:val="333333"/>
        </w:rPr>
        <w:t> </w:t>
      </w:r>
      <w:r w:rsidRPr="002A3799">
        <w:rPr>
          <w:color w:val="333333"/>
        </w:rPr>
        <w:t>example where you can learn both the ways with JUnit test case. The post also contains sample project zip file, that you can download and play around to learn more.</w:t>
      </w:r>
    </w:p>
    <w:p w14:paraId="30679823"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4" w:name="spring-tool-suite"/>
      <w:bookmarkEnd w:id="4"/>
      <w:r w:rsidRPr="002A3799">
        <w:rPr>
          <w:rFonts w:ascii="Times New Roman" w:hAnsi="Times New Roman" w:cs="Times New Roman"/>
          <w:color w:val="333333"/>
          <w:spacing w:val="15"/>
        </w:rPr>
        <w:t>What are the benefits of using Spring Tool Suite?</w:t>
      </w:r>
    </w:p>
    <w:p w14:paraId="1144349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We can install plugins into Eclipse to get all the features of Spring Tool Suite. </w:t>
      </w:r>
      <w:proofErr w:type="gramStart"/>
      <w:r w:rsidRPr="002A3799">
        <w:rPr>
          <w:color w:val="333333"/>
        </w:rPr>
        <w:t>However</w:t>
      </w:r>
      <w:proofErr w:type="gramEnd"/>
      <w:r w:rsidRPr="002A3799">
        <w:rPr>
          <w:color w:val="333333"/>
        </w:rPr>
        <w:t xml:space="preserve"> STS comes with Eclipse with some other important stuffs such as Maven support, Templates for creating different types of Spring projects and </w:t>
      </w:r>
      <w:proofErr w:type="spellStart"/>
      <w:r w:rsidRPr="002A3799">
        <w:rPr>
          <w:color w:val="333333"/>
        </w:rPr>
        <w:t>tc</w:t>
      </w:r>
      <w:proofErr w:type="spellEnd"/>
      <w:r w:rsidRPr="002A3799">
        <w:rPr>
          <w:color w:val="333333"/>
        </w:rPr>
        <w:t xml:space="preserve"> server for better performance with Spring applications.</w:t>
      </w:r>
    </w:p>
    <w:p w14:paraId="00A2F9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 like STS because it highlights the Spring components and if you are using AOP pointcuts and advices, then it clearly shows which methods will come under the specific pointcut. So rather than installing everything on our own, I prefer using STS when developing Spring based applications.</w:t>
      </w:r>
    </w:p>
    <w:p w14:paraId="074A5927"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5" w:name="spring-modules"/>
      <w:bookmarkEnd w:id="5"/>
      <w:r w:rsidRPr="002A3799">
        <w:rPr>
          <w:rFonts w:ascii="Times New Roman" w:hAnsi="Times New Roman" w:cs="Times New Roman"/>
          <w:color w:val="333333"/>
          <w:spacing w:val="15"/>
        </w:rPr>
        <w:t>Name some of the important Spring Modules?</w:t>
      </w:r>
    </w:p>
    <w:p w14:paraId="4A4AE2B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important Spring Framework modules are:</w:t>
      </w:r>
    </w:p>
    <w:p w14:paraId="35E9737F"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dependency injection.</w:t>
      </w:r>
    </w:p>
    <w:p w14:paraId="5800907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AOP</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aspect oriented programming.</w:t>
      </w:r>
    </w:p>
    <w:p w14:paraId="28B35AC9"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DAO</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database operations using DAO pattern</w:t>
      </w:r>
    </w:p>
    <w:p w14:paraId="03AE88E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JDBC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JDBC and DataSource support.</w:t>
      </w:r>
    </w:p>
    <w:p w14:paraId="59C7662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ORM</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ORM tools support such as Hibernate</w:t>
      </w:r>
    </w:p>
    <w:p w14:paraId="51A7BF23"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Web Module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creating web applications.</w:t>
      </w:r>
    </w:p>
    <w:p w14:paraId="2B5C860C"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Spring MVC</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Model-View-Controller implementation for creating web applications, web services etc.</w:t>
      </w:r>
    </w:p>
    <w:p w14:paraId="178F3628"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6" w:name="aspect-oriented-programming"/>
      <w:bookmarkEnd w:id="6"/>
      <w:r w:rsidRPr="002A3799">
        <w:rPr>
          <w:rFonts w:ascii="Times New Roman" w:hAnsi="Times New Roman" w:cs="Times New Roman"/>
          <w:color w:val="333333"/>
          <w:spacing w:val="15"/>
        </w:rPr>
        <w:t>What do you understand by Aspect Oriented Programming?</w:t>
      </w:r>
    </w:p>
    <w:p w14:paraId="6C1D4E0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Enterprise applications have some common cross-cutting concerns that is applicable for different types of Objects and application modules, such as logging, transaction management, data validation, authentication etc. In Object Oriented Programming, modularity of application is achieved by Classes whereas in AOP application modularity is achieved by Aspects and they are configured to cut across different </w:t>
      </w:r>
      <w:proofErr w:type="gramStart"/>
      <w:r w:rsidRPr="002A3799">
        <w:rPr>
          <w:color w:val="333333"/>
        </w:rPr>
        <w:t>classes</w:t>
      </w:r>
      <w:proofErr w:type="gramEnd"/>
      <w:r w:rsidRPr="002A3799">
        <w:rPr>
          <w:color w:val="333333"/>
        </w:rPr>
        <w:t xml:space="preserve"> methods.</w:t>
      </w:r>
    </w:p>
    <w:p w14:paraId="3B4871C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AOP takes out the direct dependency of cross-cutting tasks from classes that is not possible in normal </w:t>
      </w:r>
      <w:proofErr w:type="gramStart"/>
      <w:r w:rsidRPr="002A3799">
        <w:rPr>
          <w:color w:val="333333"/>
        </w:rPr>
        <w:t>object oriented</w:t>
      </w:r>
      <w:proofErr w:type="gramEnd"/>
      <w:r w:rsidRPr="002A3799">
        <w:rPr>
          <w:color w:val="333333"/>
        </w:rPr>
        <w:t xml:space="preserve"> programming. For example, we can have a separate class for logging but again the classes will have to call these methods for logging the data. Read more about Spring AOP support </w:t>
      </w:r>
      <w:proofErr w:type="spellStart"/>
      <w:r w:rsidRPr="002A3799">
        <w:rPr>
          <w:color w:val="333333"/>
        </w:rPr>
        <w:t>at</w:t>
      </w:r>
      <w:hyperlink r:id="rId10" w:history="1">
        <w:r w:rsidRPr="002A3799">
          <w:rPr>
            <w:rStyle w:val="Hyperlink"/>
            <w:color w:val="1A0DAB"/>
            <w:bdr w:val="none" w:sz="0" w:space="0" w:color="auto" w:frame="1"/>
          </w:rPr>
          <w:t>Spring</w:t>
        </w:r>
        <w:proofErr w:type="spellEnd"/>
        <w:r w:rsidRPr="002A3799">
          <w:rPr>
            <w:rStyle w:val="Hyperlink"/>
            <w:color w:val="1A0DAB"/>
            <w:bdr w:val="none" w:sz="0" w:space="0" w:color="auto" w:frame="1"/>
          </w:rPr>
          <w:t xml:space="preserve"> AOP Example</w:t>
        </w:r>
      </w:hyperlink>
      <w:r w:rsidRPr="002A3799">
        <w:rPr>
          <w:color w:val="333333"/>
        </w:rPr>
        <w:t>.</w:t>
      </w:r>
    </w:p>
    <w:p w14:paraId="65411749"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7" w:name="aspect-advice-pointcut-joinpoint"/>
      <w:bookmarkEnd w:id="7"/>
      <w:r w:rsidRPr="002A3799">
        <w:rPr>
          <w:rFonts w:ascii="Times New Roman" w:hAnsi="Times New Roman" w:cs="Times New Roman"/>
          <w:color w:val="FF0000"/>
          <w:spacing w:val="15"/>
        </w:rPr>
        <w:t xml:space="preserve">What is Aspect, Advice, Pointcut, </w:t>
      </w:r>
      <w:proofErr w:type="spellStart"/>
      <w:r w:rsidRPr="002A3799">
        <w:rPr>
          <w:rFonts w:ascii="Times New Roman" w:hAnsi="Times New Roman" w:cs="Times New Roman"/>
          <w:color w:val="FF0000"/>
          <w:spacing w:val="15"/>
        </w:rPr>
        <w:t>JointPoint</w:t>
      </w:r>
      <w:proofErr w:type="spellEnd"/>
      <w:r w:rsidRPr="002A3799">
        <w:rPr>
          <w:rFonts w:ascii="Times New Roman" w:hAnsi="Times New Roman" w:cs="Times New Roman"/>
          <w:color w:val="FF0000"/>
          <w:spacing w:val="15"/>
        </w:rPr>
        <w:t xml:space="preserve"> and Advice Arguments in AOP?</w:t>
      </w:r>
    </w:p>
    <w:p w14:paraId="0D273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Aspect</w:t>
      </w:r>
      <w:r w:rsidRPr="002A3799">
        <w:rPr>
          <w:color w:val="FF0000"/>
        </w:rPr>
        <w:t>: Aspect is a class that implements cross-cutting concerns, such as transaction management</w:t>
      </w:r>
      <w:r w:rsidRPr="002A3799">
        <w:rPr>
          <w:color w:val="333333"/>
        </w:rPr>
        <w:t>. Aspects can be a normal class configured and then configured in Spring Bean configuration file or we can use Spring AspectJ support to declare a class as Aspect using</w:t>
      </w:r>
      <w:r w:rsidRPr="002A3799">
        <w:rPr>
          <w:rStyle w:val="apple-converted-space"/>
          <w:color w:val="333333"/>
        </w:rPr>
        <w:t> </w:t>
      </w:r>
      <w:r w:rsidRPr="002A3799">
        <w:rPr>
          <w:rStyle w:val="HTMLCode"/>
          <w:color w:val="333333"/>
          <w:sz w:val="24"/>
          <w:szCs w:val="24"/>
          <w:bdr w:val="none" w:sz="0" w:space="0" w:color="auto" w:frame="1"/>
        </w:rPr>
        <w:t>@Aspect</w:t>
      </w:r>
      <w:r w:rsidRPr="002A3799">
        <w:rPr>
          <w:rStyle w:val="apple-converted-space"/>
          <w:color w:val="333333"/>
        </w:rPr>
        <w:t> </w:t>
      </w:r>
      <w:r w:rsidRPr="002A3799">
        <w:rPr>
          <w:color w:val="333333"/>
        </w:rPr>
        <w:t>annotation.</w:t>
      </w:r>
    </w:p>
    <w:p w14:paraId="345D8E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Advice</w:t>
      </w:r>
      <w:r w:rsidRPr="002A3799">
        <w:rPr>
          <w:color w:val="333333"/>
        </w:rPr>
        <w:t>: Advice is the action taken for a particular join point. In terms of programming, they are methods that gets executed when a specific join point with matching pointcut is reached in the application. You can think of Advices as</w:t>
      </w:r>
      <w:r w:rsidRPr="002A3799">
        <w:rPr>
          <w:rStyle w:val="apple-converted-space"/>
          <w:color w:val="333333"/>
        </w:rPr>
        <w:t> </w:t>
      </w:r>
      <w:hyperlink r:id="rId11" w:history="1">
        <w:r w:rsidRPr="002A3799">
          <w:rPr>
            <w:rStyle w:val="Hyperlink"/>
            <w:color w:val="1A0DAB"/>
            <w:bdr w:val="none" w:sz="0" w:space="0" w:color="auto" w:frame="1"/>
          </w:rPr>
          <w:t>Spring interceptors</w:t>
        </w:r>
      </w:hyperlink>
      <w:r w:rsidRPr="002A3799">
        <w:rPr>
          <w:rStyle w:val="apple-converted-space"/>
          <w:color w:val="333333"/>
        </w:rPr>
        <w:t> </w:t>
      </w:r>
      <w:r w:rsidRPr="002A3799">
        <w:rPr>
          <w:color w:val="333333"/>
        </w:rPr>
        <w:t>or</w:t>
      </w:r>
      <w:r w:rsidRPr="002A3799">
        <w:rPr>
          <w:rStyle w:val="apple-converted-space"/>
          <w:color w:val="333333"/>
        </w:rPr>
        <w:t> </w:t>
      </w:r>
      <w:hyperlink r:id="rId12" w:history="1">
        <w:r w:rsidRPr="002A3799">
          <w:rPr>
            <w:rStyle w:val="Hyperlink"/>
            <w:color w:val="1A0DAB"/>
            <w:bdr w:val="none" w:sz="0" w:space="0" w:color="auto" w:frame="1"/>
          </w:rPr>
          <w:t>Servlet Filters</w:t>
        </w:r>
      </w:hyperlink>
      <w:r w:rsidRPr="002A3799">
        <w:rPr>
          <w:color w:val="333333"/>
        </w:rPr>
        <w:t>.</w:t>
      </w:r>
    </w:p>
    <w:p w14:paraId="0439B3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Pointcut</w:t>
      </w:r>
      <w:r w:rsidRPr="002A3799">
        <w:rPr>
          <w:color w:val="FF0000"/>
        </w:rPr>
        <w:t>: Pointcut are regular expressions that is matched with join points to determine whether advice needs to be executed or not</w:t>
      </w:r>
      <w:r w:rsidRPr="002A3799">
        <w:rPr>
          <w:color w:val="333333"/>
        </w:rPr>
        <w:t>. Pointcut uses different kinds of expressions that are matched with the join points. Spring framework uses the AspectJ pointcut expression language for determining the join points where advice methods will be applied.</w:t>
      </w:r>
    </w:p>
    <w:p w14:paraId="349FF46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Join Point</w:t>
      </w:r>
      <w:r w:rsidRPr="002A3799">
        <w:rPr>
          <w:color w:val="FF0000"/>
        </w:rPr>
        <w:t>: A join point is the specific point in the application such as method execution, exception handling, changing object variable values etc</w:t>
      </w:r>
      <w:r w:rsidRPr="002A3799">
        <w:rPr>
          <w:color w:val="333333"/>
        </w:rPr>
        <w:t xml:space="preserve">. In Spring AOP a join points </w:t>
      </w:r>
      <w:proofErr w:type="gramStart"/>
      <w:r w:rsidRPr="002A3799">
        <w:rPr>
          <w:color w:val="333333"/>
        </w:rPr>
        <w:t>is</w:t>
      </w:r>
      <w:proofErr w:type="gramEnd"/>
      <w:r w:rsidRPr="002A3799">
        <w:rPr>
          <w:color w:val="333333"/>
        </w:rPr>
        <w:t xml:space="preserve"> always the execution of a method.</w:t>
      </w:r>
    </w:p>
    <w:p w14:paraId="7770CB9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Advice Arguments</w:t>
      </w:r>
      <w:r w:rsidRPr="002A3799">
        <w:rPr>
          <w:color w:val="FF0000"/>
        </w:rPr>
        <w:t>: We can pass arguments in the advice methods</w:t>
      </w:r>
      <w:r w:rsidRPr="002A3799">
        <w:rPr>
          <w:color w:val="333333"/>
        </w:rPr>
        <w:t xml:space="preserve">. We can use </w:t>
      </w:r>
      <w:proofErr w:type="spellStart"/>
      <w:r w:rsidRPr="002A3799">
        <w:rPr>
          <w:color w:val="333333"/>
        </w:rPr>
        <w:t>args</w:t>
      </w:r>
      <w:proofErr w:type="spellEnd"/>
      <w:r w:rsidRPr="002A3799">
        <w:rPr>
          <w:color w:val="333333"/>
        </w:rPr>
        <w:t>() expression in the pointcut to be applied to any method that matches the argument pattern. If we use this, then we need to use the same name in the advice method from where argument type is determined.</w:t>
      </w:r>
    </w:p>
    <w:p w14:paraId="3D3E6EF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These concepts seems confusing at first, but if you go through</w:t>
      </w:r>
      <w:r w:rsidRPr="002A3799">
        <w:rPr>
          <w:rStyle w:val="apple-converted-space"/>
          <w:color w:val="333333"/>
        </w:rPr>
        <w:t> </w:t>
      </w:r>
      <w:hyperlink r:id="rId13" w:history="1">
        <w:r w:rsidRPr="002A3799">
          <w:rPr>
            <w:rStyle w:val="Hyperlink"/>
            <w:color w:val="1A0DAB"/>
            <w:bdr w:val="none" w:sz="0" w:space="0" w:color="auto" w:frame="1"/>
          </w:rPr>
          <w:t>Spring Aspect, Advice Example</w:t>
        </w:r>
      </w:hyperlink>
      <w:r w:rsidRPr="002A3799">
        <w:rPr>
          <w:rStyle w:val="apple-converted-space"/>
          <w:color w:val="333333"/>
        </w:rPr>
        <w:t> </w:t>
      </w:r>
      <w:r w:rsidRPr="002A3799">
        <w:rPr>
          <w:color w:val="333333"/>
        </w:rPr>
        <w:t>then you can easily relate to them.</w:t>
      </w:r>
    </w:p>
    <w:p w14:paraId="1F32D15E"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8" w:name="spring-vs-aspectj"/>
      <w:bookmarkEnd w:id="8"/>
      <w:r w:rsidRPr="002A3799">
        <w:rPr>
          <w:rFonts w:ascii="Times New Roman" w:hAnsi="Times New Roman" w:cs="Times New Roman"/>
          <w:color w:val="333333"/>
          <w:spacing w:val="15"/>
        </w:rPr>
        <w:t>What is the difference between Spring AOP and AspectJ AOP?</w:t>
      </w:r>
    </w:p>
    <w:p w14:paraId="7B96D75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AspectJ is the industry-standard implementation for Aspect Oriented Programming whereas Spring implements AOP for some cases. Main differences between Spring AOP and AspectJ are:</w:t>
      </w:r>
    </w:p>
    <w:p w14:paraId="64D1114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is simpler to use than AspectJ because we don’t need to worry about the weaving process.</w:t>
      </w:r>
    </w:p>
    <w:p w14:paraId="4390D2CB"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supports AspectJ annotations, so if you are familiar with AspectJ then working with Spring AOP is easier.</w:t>
      </w:r>
    </w:p>
    <w:p w14:paraId="25F39535"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AOP supports only proxy-based AOP, so it can be applied only to method execution join points. AspectJ support all kinds of pointcuts.</w:t>
      </w:r>
    </w:p>
    <w:p w14:paraId="0CAFD578" w14:textId="77777777" w:rsidR="007F79B1" w:rsidRPr="002A3799" w:rsidRDefault="007F79B1" w:rsidP="007F79B1">
      <w:pPr>
        <w:numPr>
          <w:ilvl w:val="1"/>
          <w:numId w:val="33"/>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One of the </w:t>
      </w:r>
      <w:proofErr w:type="gramStart"/>
      <w:r w:rsidRPr="002A3799">
        <w:rPr>
          <w:rFonts w:ascii="Times New Roman" w:hAnsi="Times New Roman" w:cs="Times New Roman"/>
          <w:color w:val="333333"/>
          <w:sz w:val="24"/>
          <w:szCs w:val="24"/>
        </w:rPr>
        <w:t>shortcoming</w:t>
      </w:r>
      <w:proofErr w:type="gramEnd"/>
      <w:r w:rsidRPr="002A3799">
        <w:rPr>
          <w:rFonts w:ascii="Times New Roman" w:hAnsi="Times New Roman" w:cs="Times New Roman"/>
          <w:color w:val="333333"/>
          <w:sz w:val="24"/>
          <w:szCs w:val="24"/>
        </w:rPr>
        <w:t xml:space="preserve"> of Spring AOP is that it can be applied only to the beans created through Spring Context.</w:t>
      </w:r>
    </w:p>
    <w:p w14:paraId="509D0D72"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9" w:name="spring-ioc-container"/>
      <w:bookmarkEnd w:id="9"/>
      <w:r w:rsidRPr="002A3799">
        <w:rPr>
          <w:rFonts w:ascii="Times New Roman" w:hAnsi="Times New Roman" w:cs="Times New Roman"/>
          <w:color w:val="333333"/>
          <w:spacing w:val="15"/>
        </w:rPr>
        <w:t xml:space="preserve">What is Spring </w:t>
      </w:r>
      <w:proofErr w:type="spellStart"/>
      <w:r w:rsidRPr="002A3799">
        <w:rPr>
          <w:rFonts w:ascii="Times New Roman" w:hAnsi="Times New Roman" w:cs="Times New Roman"/>
          <w:color w:val="333333"/>
          <w:spacing w:val="15"/>
        </w:rPr>
        <w:t>IoC</w:t>
      </w:r>
      <w:proofErr w:type="spellEnd"/>
      <w:r w:rsidRPr="002A3799">
        <w:rPr>
          <w:rFonts w:ascii="Times New Roman" w:hAnsi="Times New Roman" w:cs="Times New Roman"/>
          <w:color w:val="333333"/>
          <w:spacing w:val="15"/>
        </w:rPr>
        <w:t xml:space="preserve"> Container?</w:t>
      </w:r>
    </w:p>
    <w:p w14:paraId="3419B8B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FF0000"/>
          <w:bdr w:val="none" w:sz="0" w:space="0" w:color="auto" w:frame="1"/>
        </w:rPr>
        <w:t>Inversion of Control</w:t>
      </w:r>
      <w:r w:rsidRPr="002A3799">
        <w:rPr>
          <w:rStyle w:val="apple-converted-space"/>
          <w:color w:val="FF0000"/>
        </w:rPr>
        <w:t> </w:t>
      </w:r>
      <w:r w:rsidRPr="002A3799">
        <w:rPr>
          <w:color w:val="FF0000"/>
        </w:rPr>
        <w:t>(</w:t>
      </w:r>
      <w:proofErr w:type="spellStart"/>
      <w:r w:rsidRPr="002A3799">
        <w:rPr>
          <w:color w:val="FF0000"/>
        </w:rPr>
        <w:t>IoC</w:t>
      </w:r>
      <w:proofErr w:type="spellEnd"/>
      <w:r w:rsidRPr="002A3799">
        <w:rPr>
          <w:color w:val="FF0000"/>
        </w:rPr>
        <w:t>) is the mechanism to achieve loose-coupling between Objects dependencies</w:t>
      </w:r>
      <w:r w:rsidRPr="002A3799">
        <w:rPr>
          <w:color w:val="333333"/>
        </w:rPr>
        <w:t xml:space="preserve">. To achieve loose coupling and dynamic binding of the objects at runtime, the objects define their dependencies that are being injected by other assembler objects. Spring </w:t>
      </w:r>
      <w:proofErr w:type="spellStart"/>
      <w:r w:rsidRPr="002A3799">
        <w:rPr>
          <w:color w:val="333333"/>
        </w:rPr>
        <w:t>IoC</w:t>
      </w:r>
      <w:proofErr w:type="spellEnd"/>
      <w:r w:rsidRPr="002A3799">
        <w:rPr>
          <w:color w:val="333333"/>
        </w:rPr>
        <w:t xml:space="preserve"> container is the program that injects dependencies into an object and make it ready for our use.</w:t>
      </w:r>
    </w:p>
    <w:p w14:paraId="59D0FAD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Spring Framework </w:t>
      </w:r>
      <w:proofErr w:type="spellStart"/>
      <w:r w:rsidRPr="002A3799">
        <w:rPr>
          <w:color w:val="333333"/>
        </w:rPr>
        <w:t>IoC</w:t>
      </w:r>
      <w:proofErr w:type="spellEnd"/>
      <w:r w:rsidRPr="002A3799">
        <w:rPr>
          <w:color w:val="333333"/>
        </w:rPr>
        <w:t xml:space="preserve"> container classes are part of</w:t>
      </w:r>
      <w:r w:rsidRPr="002A3799">
        <w:rPr>
          <w:rStyle w:val="apple-converted-space"/>
          <w:color w:val="333333"/>
        </w:rPr>
        <w:t> </w:t>
      </w:r>
      <w:r w:rsidRPr="002A3799">
        <w:rPr>
          <w:rStyle w:val="HTMLCode"/>
          <w:color w:val="333333"/>
          <w:sz w:val="24"/>
          <w:szCs w:val="24"/>
          <w:bdr w:val="none" w:sz="0" w:space="0" w:color="auto" w:frame="1"/>
        </w:rPr>
        <w:t>org.springframework.beans</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org.springframework.context</w:t>
      </w:r>
      <w:r w:rsidRPr="002A3799">
        <w:rPr>
          <w:rStyle w:val="apple-converted-space"/>
          <w:color w:val="333333"/>
        </w:rPr>
        <w:t> </w:t>
      </w:r>
      <w:r w:rsidRPr="002A3799">
        <w:rPr>
          <w:color w:val="333333"/>
        </w:rPr>
        <w:t>packages and provides us different ways to decouple the object dependencies.</w:t>
      </w:r>
    </w:p>
    <w:p w14:paraId="4133A4D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Some of the useful </w:t>
      </w:r>
      <w:proofErr w:type="spellStart"/>
      <w:r w:rsidRPr="002A3799">
        <w:rPr>
          <w:color w:val="FF0000"/>
        </w:rPr>
        <w:t>ApplicationContext</w:t>
      </w:r>
      <w:proofErr w:type="spellEnd"/>
      <w:r w:rsidRPr="002A3799">
        <w:rPr>
          <w:color w:val="FF0000"/>
        </w:rPr>
        <w:t xml:space="preserve"> </w:t>
      </w:r>
      <w:r w:rsidRPr="002A3799">
        <w:rPr>
          <w:color w:val="333333"/>
        </w:rPr>
        <w:t>implementations that we use are;</w:t>
      </w:r>
    </w:p>
    <w:p w14:paraId="7548397A"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AnnotationConfigApplicationContext</w:t>
      </w:r>
      <w:proofErr w:type="spellEnd"/>
      <w:r w:rsidRPr="002A3799">
        <w:rPr>
          <w:rFonts w:ascii="Times New Roman" w:hAnsi="Times New Roman" w:cs="Times New Roman"/>
          <w:color w:val="333333"/>
          <w:sz w:val="24"/>
          <w:szCs w:val="24"/>
        </w:rPr>
        <w:t xml:space="preserve">: For standalone java applications using </w:t>
      </w:r>
      <w:proofErr w:type="gramStart"/>
      <w:r w:rsidRPr="002A3799">
        <w:rPr>
          <w:rFonts w:ascii="Times New Roman" w:hAnsi="Times New Roman" w:cs="Times New Roman"/>
          <w:color w:val="333333"/>
          <w:sz w:val="24"/>
          <w:szCs w:val="24"/>
        </w:rPr>
        <w:t>annotations based</w:t>
      </w:r>
      <w:proofErr w:type="gramEnd"/>
      <w:r w:rsidRPr="002A3799">
        <w:rPr>
          <w:rFonts w:ascii="Times New Roman" w:hAnsi="Times New Roman" w:cs="Times New Roman"/>
          <w:color w:val="333333"/>
          <w:sz w:val="24"/>
          <w:szCs w:val="24"/>
        </w:rPr>
        <w:t xml:space="preserve"> configuration.</w:t>
      </w:r>
    </w:p>
    <w:p w14:paraId="6ED1E7F1"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ClassPathXmlApplicationContext</w:t>
      </w:r>
      <w:proofErr w:type="spellEnd"/>
      <w:r w:rsidRPr="002A3799">
        <w:rPr>
          <w:rFonts w:ascii="Times New Roman" w:hAnsi="Times New Roman" w:cs="Times New Roman"/>
          <w:color w:val="333333"/>
          <w:sz w:val="24"/>
          <w:szCs w:val="24"/>
        </w:rPr>
        <w:t>: For standalone java applications using XML based configuration.</w:t>
      </w:r>
    </w:p>
    <w:p w14:paraId="05BBF4AD"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HTMLCode"/>
          <w:rFonts w:ascii="Times New Roman" w:eastAsiaTheme="minorHAnsi" w:hAnsi="Times New Roman" w:cs="Times New Roman"/>
          <w:color w:val="FF0000"/>
          <w:sz w:val="24"/>
          <w:szCs w:val="24"/>
          <w:bdr w:val="none" w:sz="0" w:space="0" w:color="auto" w:frame="1"/>
        </w:rPr>
        <w:t>FileSystemXmlApplicationContext</w:t>
      </w:r>
      <w:proofErr w:type="spellEnd"/>
      <w:r w:rsidRPr="002A3799">
        <w:rPr>
          <w:rFonts w:ascii="Times New Roman" w:hAnsi="Times New Roman" w:cs="Times New Roman"/>
          <w:color w:val="333333"/>
          <w:sz w:val="24"/>
          <w:szCs w:val="24"/>
        </w:rPr>
        <w:t xml:space="preserve">: Similar to </w:t>
      </w:r>
      <w:proofErr w:type="spellStart"/>
      <w:r w:rsidRPr="002A3799">
        <w:rPr>
          <w:rFonts w:ascii="Times New Roman" w:hAnsi="Times New Roman" w:cs="Times New Roman"/>
          <w:color w:val="333333"/>
          <w:sz w:val="24"/>
          <w:szCs w:val="24"/>
        </w:rPr>
        <w:t>ClassPathXmlApplicationContext</w:t>
      </w:r>
      <w:proofErr w:type="spellEnd"/>
      <w:r w:rsidRPr="002A3799">
        <w:rPr>
          <w:rFonts w:ascii="Times New Roman" w:hAnsi="Times New Roman" w:cs="Times New Roman"/>
          <w:color w:val="333333"/>
          <w:sz w:val="24"/>
          <w:szCs w:val="24"/>
        </w:rPr>
        <w:t xml:space="preserve"> except that the xml configuration file can be loaded from anywhere in the file system.</w:t>
      </w:r>
    </w:p>
    <w:p w14:paraId="16A64886" w14:textId="77777777" w:rsidR="007F79B1" w:rsidRPr="002A3799" w:rsidRDefault="007F79B1" w:rsidP="007F79B1">
      <w:pPr>
        <w:numPr>
          <w:ilvl w:val="1"/>
          <w:numId w:val="33"/>
        </w:numPr>
        <w:shd w:val="clear" w:color="auto" w:fill="FFFFFF"/>
        <w:spacing w:after="0"/>
        <w:ind w:left="900"/>
        <w:textAlignment w:val="baseline"/>
        <w:rPr>
          <w:rFonts w:ascii="Times New Roman" w:hAnsi="Times New Roman" w:cs="Times New Roman"/>
          <w:color w:val="333333"/>
          <w:sz w:val="24"/>
          <w:szCs w:val="24"/>
        </w:rPr>
      </w:pPr>
      <w:r w:rsidRPr="002A3799">
        <w:rPr>
          <w:rStyle w:val="HTMLCode"/>
          <w:rFonts w:ascii="Times New Roman" w:eastAsiaTheme="minorHAnsi" w:hAnsi="Times New Roman" w:cs="Times New Roman"/>
          <w:color w:val="333333"/>
          <w:sz w:val="24"/>
          <w:szCs w:val="24"/>
          <w:bdr w:val="none" w:sz="0" w:space="0" w:color="auto" w:frame="1"/>
        </w:rPr>
        <w:t>AnnotationConfigWebApplicationContext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XmlWebApplicationContext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for web applications.</w:t>
      </w:r>
    </w:p>
    <w:p w14:paraId="0438EE9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0" w:name="spring-bean"/>
      <w:bookmarkEnd w:id="10"/>
      <w:r w:rsidRPr="002A3799">
        <w:rPr>
          <w:rFonts w:ascii="Times New Roman" w:hAnsi="Times New Roman" w:cs="Times New Roman"/>
          <w:color w:val="333333"/>
          <w:spacing w:val="15"/>
        </w:rPr>
        <w:t>What is a Spring Bean?</w:t>
      </w:r>
    </w:p>
    <w:p w14:paraId="1725A2E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FF0000"/>
        </w:rPr>
        <w:t xml:space="preserve">Any normal java class that is initialized by Spring </w:t>
      </w:r>
      <w:proofErr w:type="spellStart"/>
      <w:r w:rsidRPr="002A3799">
        <w:rPr>
          <w:color w:val="FF0000"/>
        </w:rPr>
        <w:t>IoC</w:t>
      </w:r>
      <w:proofErr w:type="spellEnd"/>
      <w:r w:rsidRPr="002A3799">
        <w:rPr>
          <w:color w:val="FF0000"/>
        </w:rPr>
        <w:t xml:space="preserve"> container is called Spring Bean</w:t>
      </w:r>
      <w:r w:rsidRPr="002A3799">
        <w:rPr>
          <w:color w:val="333333"/>
        </w:rPr>
        <w:t xml:space="preserve">. We use </w:t>
      </w:r>
      <w:proofErr w:type="spellStart"/>
      <w:r w:rsidRPr="002A3799">
        <w:rPr>
          <w:color w:val="333333"/>
        </w:rPr>
        <w:t>Spring</w:t>
      </w:r>
      <w:r w:rsidRPr="002A3799">
        <w:rPr>
          <w:rStyle w:val="HTMLCode"/>
          <w:color w:val="333333"/>
          <w:sz w:val="24"/>
          <w:szCs w:val="24"/>
          <w:bdr w:val="none" w:sz="0" w:space="0" w:color="auto" w:frame="1"/>
        </w:rPr>
        <w:t>ApplicationContext</w:t>
      </w:r>
      <w:proofErr w:type="spellEnd"/>
      <w:r w:rsidRPr="002A3799">
        <w:rPr>
          <w:rStyle w:val="apple-converted-space"/>
          <w:color w:val="333333"/>
        </w:rPr>
        <w:t> </w:t>
      </w:r>
      <w:r w:rsidRPr="002A3799">
        <w:rPr>
          <w:color w:val="333333"/>
        </w:rPr>
        <w:t>to get the Spring Bean instance.</w:t>
      </w:r>
    </w:p>
    <w:p w14:paraId="19E7F49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w:t>
      </w:r>
      <w:proofErr w:type="spellStart"/>
      <w:r w:rsidRPr="002A3799">
        <w:rPr>
          <w:color w:val="333333"/>
        </w:rPr>
        <w:t>IoC</w:t>
      </w:r>
      <w:proofErr w:type="spellEnd"/>
      <w:r w:rsidRPr="002A3799">
        <w:rPr>
          <w:color w:val="333333"/>
        </w:rPr>
        <w:t xml:space="preserve"> container manages the life cycle of Spring Bean, bean scopes and injecting any required dependencies in the bean.</w:t>
      </w:r>
    </w:p>
    <w:p w14:paraId="729E981F"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
          <w:bCs/>
          <w:color w:val="333333"/>
          <w:spacing w:val="15"/>
        </w:rPr>
      </w:pPr>
      <w:bookmarkStart w:id="11" w:name="spring-bean-configuration-file"/>
      <w:bookmarkEnd w:id="11"/>
      <w:r w:rsidRPr="002A3799">
        <w:rPr>
          <w:rFonts w:ascii="Times New Roman" w:hAnsi="Times New Roman" w:cs="Times New Roman"/>
          <w:color w:val="333333"/>
          <w:spacing w:val="15"/>
        </w:rPr>
        <w:t>What is the importance of Spring bean configuration file?</w:t>
      </w:r>
    </w:p>
    <w:p w14:paraId="493ECC9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We use Spring Bean configuration file to define all the beans that will be initialized by Spring Context. When we create the instance of Spring </w:t>
      </w:r>
      <w:proofErr w:type="spellStart"/>
      <w:r w:rsidRPr="002A3799">
        <w:rPr>
          <w:color w:val="333333"/>
        </w:rPr>
        <w:t>ApplicationContext</w:t>
      </w:r>
      <w:proofErr w:type="spellEnd"/>
      <w:r w:rsidRPr="002A3799">
        <w:rPr>
          <w:color w:val="333333"/>
        </w:rPr>
        <w:t>, it reads the spring bean xml file and initialize all of them. Once the context is initialized, we can use it to get different bean instances.</w:t>
      </w:r>
    </w:p>
    <w:p w14:paraId="093C2D2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Apart from Spring Bean configuration, this file also contains spring MVC interceptors, view resolvers and other elements to support annotations based configurations.</w:t>
      </w:r>
    </w:p>
    <w:p w14:paraId="649CF8A6" w14:textId="77777777" w:rsidR="007F79B1" w:rsidRPr="002A3799" w:rsidRDefault="007F79B1" w:rsidP="007F79B1">
      <w:pPr>
        <w:pStyle w:val="Heading3"/>
        <w:keepNext w:val="0"/>
        <w:keepLines w:val="0"/>
        <w:numPr>
          <w:ilvl w:val="0"/>
          <w:numId w:val="33"/>
        </w:numPr>
        <w:shd w:val="clear" w:color="auto" w:fill="FFFFFF"/>
        <w:spacing w:before="0" w:after="270"/>
        <w:ind w:left="450"/>
        <w:textAlignment w:val="baseline"/>
        <w:rPr>
          <w:rFonts w:ascii="Times New Roman" w:hAnsi="Times New Roman" w:cs="Times New Roman"/>
          <w:bCs/>
          <w:color w:val="FF0000"/>
          <w:spacing w:val="15"/>
        </w:rPr>
      </w:pPr>
      <w:bookmarkStart w:id="12" w:name="spring-bean-configuration"/>
      <w:bookmarkEnd w:id="12"/>
      <w:r w:rsidRPr="002A3799">
        <w:rPr>
          <w:rFonts w:ascii="Times New Roman" w:hAnsi="Times New Roman" w:cs="Times New Roman"/>
          <w:color w:val="FF0000"/>
          <w:spacing w:val="15"/>
        </w:rPr>
        <w:t>What are different ways to configure a class as Spring Bean?</w:t>
      </w:r>
    </w:p>
    <w:p w14:paraId="74FBDD1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three different ways to configure Spring Bean.</w:t>
      </w:r>
    </w:p>
    <w:p w14:paraId="7D5D543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XML Configuration</w:t>
      </w:r>
      <w:r w:rsidRPr="002A3799">
        <w:rPr>
          <w:rFonts w:ascii="Times New Roman" w:hAnsi="Times New Roman" w:cs="Times New Roman"/>
          <w:color w:val="333333"/>
          <w:sz w:val="24"/>
          <w:szCs w:val="24"/>
        </w:rPr>
        <w:t>: This is the most popular configuration and we can use bean element in context file to configure a Spring Bean.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0A5575A7" w14:textId="77777777" w:rsidTr="00DA3F6A">
        <w:tc>
          <w:tcPr>
            <w:tcW w:w="0" w:type="auto"/>
            <w:vAlign w:val="center"/>
            <w:hideMark/>
          </w:tcPr>
          <w:p w14:paraId="007540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2D49FC0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myBean</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proofErr w:type="gramStart"/>
            <w:r w:rsidRPr="002A3799">
              <w:rPr>
                <w:rStyle w:val="HTMLCode"/>
                <w:rFonts w:ascii="Times New Roman" w:eastAsiaTheme="minorHAnsi" w:hAnsi="Times New Roman" w:cs="Times New Roman"/>
                <w:sz w:val="24"/>
                <w:szCs w:val="24"/>
              </w:rPr>
              <w:t>com.journaldev</w:t>
            </w:r>
            <w:proofErr w:type="gramEnd"/>
            <w:r w:rsidRPr="002A3799">
              <w:rPr>
                <w:rStyle w:val="HTMLCode"/>
                <w:rFonts w:ascii="Times New Roman" w:eastAsiaTheme="minorHAnsi" w:hAnsi="Times New Roman" w:cs="Times New Roman"/>
                <w:sz w:val="24"/>
                <w:szCs w:val="24"/>
              </w:rPr>
              <w:t>.spring.beans.MyBean</w:t>
            </w:r>
            <w:proofErr w:type="spellEnd"/>
            <w:r w:rsidRPr="002A3799">
              <w:rPr>
                <w:rStyle w:val="HTMLCode"/>
                <w:rFonts w:ascii="Times New Roman" w:eastAsiaTheme="minorHAnsi" w:hAnsi="Times New Roman" w:cs="Times New Roman"/>
                <w:sz w:val="24"/>
                <w:szCs w:val="24"/>
              </w:rPr>
              <w:t>"&gt;&lt;/bean&gt;</w:t>
            </w:r>
          </w:p>
        </w:tc>
      </w:tr>
    </w:tbl>
    <w:p w14:paraId="0B8F4AF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Java Based Configuration</w:t>
      </w:r>
      <w:r w:rsidRPr="002A3799">
        <w:rPr>
          <w:rFonts w:ascii="Times New Roman" w:hAnsi="Times New Roman" w:cs="Times New Roman"/>
          <w:color w:val="333333"/>
          <w:sz w:val="24"/>
          <w:szCs w:val="24"/>
        </w:rPr>
        <w:t>: If you are using only annotations, you can configure a Spring bean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This annotation is used with</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@Configuration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classes to configure a spring bean. Sample configuration is:</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ACBA764" w14:textId="77777777" w:rsidTr="00DA3F6A">
        <w:tc>
          <w:tcPr>
            <w:tcW w:w="0" w:type="auto"/>
            <w:vAlign w:val="center"/>
            <w:hideMark/>
          </w:tcPr>
          <w:p w14:paraId="133CC0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CBBC9C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B398E3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A11697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907291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2BFEF5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84D6E8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D95813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B8BDF5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9810" w:type="dxa"/>
            <w:vAlign w:val="center"/>
            <w:hideMark/>
          </w:tcPr>
          <w:p w14:paraId="7004193E"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@Configuration</w:t>
            </w:r>
          </w:p>
          <w:p w14:paraId="68495D7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color w:val="FF0000"/>
                <w:sz w:val="24"/>
                <w:szCs w:val="24"/>
              </w:rPr>
              <w:t>@ComponentScan(value="</w:t>
            </w:r>
            <w:proofErr w:type="gramStart"/>
            <w:r w:rsidRPr="002A3799">
              <w:rPr>
                <w:rStyle w:val="HTMLCode"/>
                <w:rFonts w:ascii="Times New Roman" w:eastAsiaTheme="minorHAnsi" w:hAnsi="Times New Roman" w:cs="Times New Roman"/>
                <w:color w:val="FF0000"/>
                <w:sz w:val="24"/>
                <w:szCs w:val="24"/>
              </w:rPr>
              <w:t>com.journaldev</w:t>
            </w:r>
            <w:proofErr w:type="gramEnd"/>
            <w:r w:rsidRPr="002A3799">
              <w:rPr>
                <w:rStyle w:val="HTMLCode"/>
                <w:rFonts w:ascii="Times New Roman" w:eastAsiaTheme="minorHAnsi" w:hAnsi="Times New Roman" w:cs="Times New Roman"/>
                <w:color w:val="FF0000"/>
                <w:sz w:val="24"/>
                <w:szCs w:val="24"/>
              </w:rPr>
              <w:t>.spring.main")</w:t>
            </w:r>
          </w:p>
          <w:p w14:paraId="6193F83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MyConfiguration</w:t>
            </w:r>
            <w:proofErr w:type="spellEnd"/>
            <w:r w:rsidRPr="002A3799">
              <w:rPr>
                <w:rStyle w:val="HTMLCode"/>
                <w:rFonts w:ascii="Times New Roman" w:eastAsiaTheme="minorHAnsi" w:hAnsi="Times New Roman" w:cs="Times New Roman"/>
                <w:sz w:val="24"/>
                <w:szCs w:val="24"/>
              </w:rPr>
              <w:t xml:space="preserve"> {</w:t>
            </w:r>
          </w:p>
          <w:p w14:paraId="04A57F1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086E0A" w14:textId="77777777" w:rsidR="007F79B1" w:rsidRPr="002A3799" w:rsidRDefault="007F79B1" w:rsidP="00DA3F6A">
            <w:pPr>
              <w:rPr>
                <w:rFonts w:ascii="Times New Roman" w:hAnsi="Times New Roman" w:cs="Times New Roman"/>
                <w:color w:val="FF0000"/>
                <w:sz w:val="24"/>
                <w:szCs w:val="24"/>
              </w:rPr>
            </w:pPr>
            <w:r w:rsidRPr="002A3799">
              <w:rPr>
                <w:rStyle w:val="HTMLCode"/>
                <w:rFonts w:ascii="Times New Roman" w:eastAsiaTheme="minorHAnsi" w:hAnsi="Times New Roman" w:cs="Times New Roman"/>
                <w:color w:val="FF0000"/>
                <w:sz w:val="24"/>
                <w:szCs w:val="24"/>
              </w:rPr>
              <w:t>    @Bean</w:t>
            </w:r>
          </w:p>
          <w:p w14:paraId="4A725E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public</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 xml:space="preserve"> </w:t>
            </w:r>
            <w:proofErr w:type="spellStart"/>
            <w:proofErr w:type="gramStart"/>
            <w:r w:rsidRPr="002A3799">
              <w:rPr>
                <w:rStyle w:val="HTMLCode"/>
                <w:rFonts w:ascii="Times New Roman" w:eastAsiaTheme="minorHAnsi" w:hAnsi="Times New Roman" w:cs="Times New Roman"/>
                <w:sz w:val="24"/>
                <w:szCs w:val="24"/>
              </w:rPr>
              <w:t>getService</w:t>
            </w:r>
            <w:proofErr w:type="spellEnd"/>
            <w:r w:rsidRPr="002A3799">
              <w:rPr>
                <w:rStyle w:val="HTMLCode"/>
                <w:rFonts w:ascii="Times New Roman" w:eastAsiaTheme="minorHAnsi" w:hAnsi="Times New Roman" w:cs="Times New Roman"/>
                <w:sz w:val="24"/>
                <w:szCs w:val="24"/>
              </w:rPr>
              <w:t>(</w:t>
            </w:r>
            <w:proofErr w:type="gramEnd"/>
            <w:r w:rsidRPr="002A3799">
              <w:rPr>
                <w:rStyle w:val="HTMLCode"/>
                <w:rFonts w:ascii="Times New Roman" w:eastAsiaTheme="minorHAnsi" w:hAnsi="Times New Roman" w:cs="Times New Roman"/>
                <w:sz w:val="24"/>
                <w:szCs w:val="24"/>
              </w:rPr>
              <w:t>){</w:t>
            </w:r>
          </w:p>
          <w:p w14:paraId="20A72C6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new</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w:t>
            </w:r>
          </w:p>
          <w:p w14:paraId="485E3F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
          <w:p w14:paraId="62BDEA2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61E17208" w14:textId="77777777" w:rsidR="007F79B1" w:rsidRPr="002A3799" w:rsidRDefault="007F79B1" w:rsidP="007F79B1">
      <w:pPr>
        <w:pStyle w:val="NormalWeb"/>
        <w:numPr>
          <w:ilvl w:val="1"/>
          <w:numId w:val="34"/>
        </w:numPr>
        <w:shd w:val="clear" w:color="auto" w:fill="FFFFFF"/>
        <w:spacing w:before="0" w:beforeAutospacing="0" w:after="360" w:afterAutospacing="0" w:line="276" w:lineRule="auto"/>
        <w:ind w:left="1440" w:hanging="360"/>
        <w:textAlignment w:val="baseline"/>
        <w:rPr>
          <w:color w:val="333333"/>
        </w:rPr>
      </w:pPr>
      <w:r w:rsidRPr="002A3799">
        <w:rPr>
          <w:color w:val="333333"/>
        </w:rPr>
        <w:t>To get this bean from spring context, we need to use following code snippet:</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366D9878" w14:textId="77777777" w:rsidTr="00DA3F6A">
        <w:tc>
          <w:tcPr>
            <w:tcW w:w="0" w:type="auto"/>
            <w:vAlign w:val="center"/>
            <w:hideMark/>
          </w:tcPr>
          <w:p w14:paraId="20E07A6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5EC528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CB8107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350" w:type="dxa"/>
            <w:vAlign w:val="center"/>
            <w:hideMark/>
          </w:tcPr>
          <w:p w14:paraId="4C5D1F44"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AnnotationConfigApplicationContext</w:t>
            </w:r>
            <w:proofErr w:type="spellEnd"/>
            <w:r w:rsidRPr="002A3799">
              <w:rPr>
                <w:rStyle w:val="HTMLCode"/>
                <w:rFonts w:ascii="Times New Roman" w:eastAsiaTheme="minorHAnsi"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ctx</w:t>
            </w:r>
            <w:proofErr w:type="spellEnd"/>
            <w:r w:rsidRPr="002A3799">
              <w:rPr>
                <w:rStyle w:val="HTMLCode"/>
                <w:rFonts w:ascii="Times New Roman" w:eastAsiaTheme="minorHAnsi" w:hAnsi="Times New Roman" w:cs="Times New Roman"/>
                <w:sz w:val="24"/>
                <w:szCs w:val="24"/>
              </w:rPr>
              <w:t xml:space="preserve"> = new</w:t>
            </w:r>
            <w:r w:rsidRPr="002A3799">
              <w:rPr>
                <w:rFonts w:ascii="Times New Roman" w:hAnsi="Times New Roman" w:cs="Times New Roman"/>
                <w:sz w:val="24"/>
                <w:szCs w:val="24"/>
              </w:rPr>
              <w:t xml:space="preserve"> </w:t>
            </w:r>
            <w:proofErr w:type="spellStart"/>
            <w:proofErr w:type="gramStart"/>
            <w:r w:rsidRPr="002A3799">
              <w:rPr>
                <w:rStyle w:val="HTMLCode"/>
                <w:rFonts w:ascii="Times New Roman" w:eastAsiaTheme="minorHAnsi" w:hAnsi="Times New Roman" w:cs="Times New Roman"/>
                <w:sz w:val="24"/>
                <w:szCs w:val="24"/>
              </w:rPr>
              <w:t>AnnotationConfigApplicationContext</w:t>
            </w:r>
            <w:proofErr w:type="spellEnd"/>
            <w:r w:rsidRPr="002A3799">
              <w:rPr>
                <w:rStyle w:val="HTMLCode"/>
                <w:rFonts w:ascii="Times New Roman" w:eastAsiaTheme="minorHAnsi" w:hAnsi="Times New Roman" w:cs="Times New Roman"/>
                <w:sz w:val="24"/>
                <w:szCs w:val="24"/>
              </w:rPr>
              <w:t>(</w:t>
            </w:r>
            <w:proofErr w:type="gramEnd"/>
          </w:p>
          <w:p w14:paraId="2B8552B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spellStart"/>
            <w:r w:rsidRPr="002A3799">
              <w:rPr>
                <w:rStyle w:val="HTMLCode"/>
                <w:rFonts w:ascii="Times New Roman" w:eastAsiaTheme="minorHAnsi" w:hAnsi="Times New Roman" w:cs="Times New Roman"/>
                <w:sz w:val="24"/>
                <w:szCs w:val="24"/>
              </w:rPr>
              <w:t>MyConfiguration.class</w:t>
            </w:r>
            <w:proofErr w:type="spellEnd"/>
            <w:r w:rsidRPr="002A3799">
              <w:rPr>
                <w:rStyle w:val="HTMLCode"/>
                <w:rFonts w:ascii="Times New Roman" w:eastAsiaTheme="minorHAnsi" w:hAnsi="Times New Roman" w:cs="Times New Roman"/>
                <w:sz w:val="24"/>
                <w:szCs w:val="24"/>
              </w:rPr>
              <w:t>);</w:t>
            </w:r>
          </w:p>
          <w:p w14:paraId="34C2F63F"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MyService</w:t>
            </w:r>
            <w:proofErr w:type="spellEnd"/>
            <w:r w:rsidRPr="002A3799">
              <w:rPr>
                <w:rStyle w:val="HTMLCode"/>
                <w:rFonts w:ascii="Times New Roman" w:eastAsiaTheme="minorHAnsi" w:hAnsi="Times New Roman" w:cs="Times New Roman"/>
                <w:sz w:val="24"/>
                <w:szCs w:val="24"/>
              </w:rPr>
              <w:t xml:space="preserve"> service = </w:t>
            </w:r>
            <w:proofErr w:type="spellStart"/>
            <w:proofErr w:type="gramStart"/>
            <w:r w:rsidRPr="002A3799">
              <w:rPr>
                <w:rStyle w:val="HTMLCode"/>
                <w:rFonts w:ascii="Times New Roman" w:eastAsiaTheme="minorHAnsi" w:hAnsi="Times New Roman" w:cs="Times New Roman"/>
                <w:sz w:val="24"/>
                <w:szCs w:val="24"/>
              </w:rPr>
              <w:t>ctx.getBean</w:t>
            </w:r>
            <w:proofErr w:type="spellEnd"/>
            <w:proofErr w:type="gram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MyService.class</w:t>
            </w:r>
            <w:proofErr w:type="spellEnd"/>
            <w:r w:rsidRPr="002A3799">
              <w:rPr>
                <w:rStyle w:val="HTMLCode"/>
                <w:rFonts w:ascii="Times New Roman" w:eastAsiaTheme="minorHAnsi" w:hAnsi="Times New Roman" w:cs="Times New Roman"/>
                <w:sz w:val="24"/>
                <w:szCs w:val="24"/>
              </w:rPr>
              <w:t>);</w:t>
            </w:r>
          </w:p>
        </w:tc>
      </w:tr>
    </w:tbl>
    <w:p w14:paraId="257EF54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FF0000"/>
          <w:sz w:val="24"/>
          <w:szCs w:val="24"/>
          <w:bdr w:val="none" w:sz="0" w:space="0" w:color="auto" w:frame="1"/>
        </w:rPr>
        <w:t>Annotation Based Configuration</w:t>
      </w:r>
      <w:r w:rsidRPr="002A3799">
        <w:rPr>
          <w:rFonts w:ascii="Times New Roman" w:hAnsi="Times New Roman" w:cs="Times New Roman"/>
          <w:color w:val="FF0000"/>
          <w:sz w:val="24"/>
          <w:szCs w:val="24"/>
        </w:rPr>
        <w:t xml:space="preserve">: </w:t>
      </w:r>
      <w:r w:rsidRPr="002A3799">
        <w:rPr>
          <w:rFonts w:ascii="Times New Roman" w:hAnsi="Times New Roman" w:cs="Times New Roman"/>
          <w:color w:val="333333"/>
          <w:sz w:val="24"/>
          <w:szCs w:val="24"/>
        </w:rPr>
        <w:t>We can also use @Component, @Service, @Repository and @Controller annotations with classes to configure them to be as spring bean. For these, we would need to provide base package location to scan for these classes. For example: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74A75579" w14:textId="77777777" w:rsidTr="00DA3F6A">
        <w:tc>
          <w:tcPr>
            <w:tcW w:w="0" w:type="auto"/>
            <w:vAlign w:val="center"/>
            <w:hideMark/>
          </w:tcPr>
          <w:p w14:paraId="129596A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9810" w:type="dxa"/>
            <w:vAlign w:val="center"/>
            <w:hideMark/>
          </w:tcPr>
          <w:p w14:paraId="0FC0DB3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context:component-scan</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base-package="</w:t>
            </w:r>
            <w:proofErr w:type="spellStart"/>
            <w:r w:rsidRPr="002A3799">
              <w:rPr>
                <w:rStyle w:val="HTMLCode"/>
                <w:rFonts w:ascii="Times New Roman" w:eastAsiaTheme="minorHAnsi" w:hAnsi="Times New Roman" w:cs="Times New Roman"/>
                <w:sz w:val="24"/>
                <w:szCs w:val="24"/>
              </w:rPr>
              <w:t>com.journaldev.spring</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tc>
      </w:tr>
    </w:tbl>
    <w:p w14:paraId="52870A8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bookmarkStart w:id="13" w:name="spring-bean-scopes"/>
      <w:bookmarkEnd w:id="13"/>
      <w:r w:rsidRPr="002A3799">
        <w:rPr>
          <w:color w:val="333333"/>
        </w:rPr>
        <w:br/>
        <w:t>[</w:t>
      </w:r>
      <w:proofErr w:type="spellStart"/>
      <w:r w:rsidRPr="002A3799">
        <w:rPr>
          <w:color w:val="333333"/>
        </w:rPr>
        <w:t>sociallocker</w:t>
      </w:r>
      <w:proofErr w:type="spellEnd"/>
      <w:r w:rsidRPr="002A3799">
        <w:rPr>
          <w:color w:val="333333"/>
        </w:rPr>
        <w:t xml:space="preserve"> id=”2713″]</w:t>
      </w:r>
    </w:p>
    <w:p w14:paraId="21AAC0F8"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What are different scopes of Spring Bean?</w:t>
      </w:r>
    </w:p>
    <w:p w14:paraId="2EB9B63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five scopes defined for Spring Beans.</w:t>
      </w:r>
    </w:p>
    <w:p w14:paraId="2590712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singleton</w:t>
      </w:r>
      <w:r w:rsidRPr="002A3799">
        <w:rPr>
          <w:rFonts w:ascii="Times New Roman" w:hAnsi="Times New Roman" w:cs="Times New Roman"/>
          <w:color w:val="333333"/>
          <w:sz w:val="24"/>
          <w:szCs w:val="24"/>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14:paraId="31522489"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prototype</w:t>
      </w:r>
      <w:r w:rsidRPr="002A3799">
        <w:rPr>
          <w:rFonts w:ascii="Times New Roman" w:hAnsi="Times New Roman" w:cs="Times New Roman"/>
          <w:color w:val="333333"/>
          <w:sz w:val="24"/>
          <w:szCs w:val="24"/>
        </w:rPr>
        <w:t>: A new instance will be created every time the bean is requested.</w:t>
      </w:r>
    </w:p>
    <w:p w14:paraId="3750722A"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w:t>
      </w:r>
      <w:r w:rsidRPr="002A3799">
        <w:rPr>
          <w:rFonts w:ascii="Times New Roman" w:hAnsi="Times New Roman" w:cs="Times New Roman"/>
          <w:color w:val="333333"/>
          <w:sz w:val="24"/>
          <w:szCs w:val="24"/>
        </w:rPr>
        <w:t xml:space="preserve">: This is same as prototype </w:t>
      </w:r>
      <w:proofErr w:type="gramStart"/>
      <w:r w:rsidRPr="002A3799">
        <w:rPr>
          <w:rFonts w:ascii="Times New Roman" w:hAnsi="Times New Roman" w:cs="Times New Roman"/>
          <w:color w:val="333333"/>
          <w:sz w:val="24"/>
          <w:szCs w:val="24"/>
        </w:rPr>
        <w:t>scope,</w:t>
      </w:r>
      <w:proofErr w:type="gramEnd"/>
      <w:r w:rsidRPr="002A3799">
        <w:rPr>
          <w:rFonts w:ascii="Times New Roman" w:hAnsi="Times New Roman" w:cs="Times New Roman"/>
          <w:color w:val="333333"/>
          <w:sz w:val="24"/>
          <w:szCs w:val="24"/>
        </w:rPr>
        <w:t xml:space="preserve"> however it’s meant to be used for web applications. A new instance of the bean will be created for each HTTP request.</w:t>
      </w:r>
    </w:p>
    <w:p w14:paraId="2438794B"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session</w:t>
      </w:r>
      <w:r w:rsidRPr="002A3799">
        <w:rPr>
          <w:rFonts w:ascii="Times New Roman" w:hAnsi="Times New Roman" w:cs="Times New Roman"/>
          <w:color w:val="333333"/>
          <w:sz w:val="24"/>
          <w:szCs w:val="24"/>
        </w:rPr>
        <w:t>: A new bean will be created for each HTTP session by the container.</w:t>
      </w:r>
    </w:p>
    <w:p w14:paraId="25920964"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global-session</w:t>
      </w:r>
      <w:r w:rsidRPr="002A3799">
        <w:rPr>
          <w:rFonts w:ascii="Times New Roman" w:hAnsi="Times New Roman" w:cs="Times New Roman"/>
          <w:color w:val="333333"/>
          <w:sz w:val="24"/>
          <w:szCs w:val="24"/>
        </w:rPr>
        <w:t>: This is used to create global session beans for Portlet applications.</w:t>
      </w:r>
    </w:p>
    <w:p w14:paraId="6E7EFE5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extendable and we can create our own scopes too, however most of the times we are good with the scopes provided by the framework.</w:t>
      </w:r>
    </w:p>
    <w:p w14:paraId="18EF641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To set spring bean scopes we can use “scope” attribute in bean element or @Scope annotation for annotation based configurations.</w:t>
      </w:r>
    </w:p>
    <w:p w14:paraId="32DF60C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4" w:name="spring-bean-life-cycle"/>
      <w:bookmarkEnd w:id="14"/>
      <w:r w:rsidRPr="002A3799">
        <w:rPr>
          <w:rFonts w:ascii="Times New Roman" w:hAnsi="Times New Roman" w:cs="Times New Roman"/>
          <w:color w:val="333333"/>
          <w:spacing w:val="15"/>
        </w:rPr>
        <w:t>What is Spring Bean life cycle?</w:t>
      </w:r>
    </w:p>
    <w:p w14:paraId="3E919D3F"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Beans are initialized by Spring Container and all the dependencies are also injected. When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14:paraId="734A4EA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do this by two ways – by implementing</w:t>
      </w:r>
      <w:r w:rsidRPr="002A3799">
        <w:rPr>
          <w:rStyle w:val="apple-converted-space"/>
          <w:color w:val="333333"/>
        </w:rPr>
        <w:t> </w:t>
      </w:r>
      <w:proofErr w:type="spellStart"/>
      <w:r w:rsidRPr="002A3799">
        <w:rPr>
          <w:rStyle w:val="HTMLCode"/>
          <w:color w:val="333333"/>
          <w:sz w:val="24"/>
          <w:szCs w:val="24"/>
          <w:bdr w:val="none" w:sz="0" w:space="0" w:color="auto" w:frame="1"/>
        </w:rPr>
        <w:t>InitializingBean</w:t>
      </w:r>
      <w:proofErr w:type="spellEnd"/>
      <w:r w:rsidRPr="002A3799">
        <w:rPr>
          <w:rStyle w:val="apple-converted-space"/>
          <w:color w:val="333333"/>
        </w:rPr>
        <w:t> </w:t>
      </w:r>
      <w:r w:rsidRPr="002A3799">
        <w:rPr>
          <w:color w:val="333333"/>
        </w:rPr>
        <w:t>and</w:t>
      </w:r>
      <w:r w:rsidRPr="002A3799">
        <w:rPr>
          <w:rStyle w:val="apple-converted-space"/>
          <w:color w:val="333333"/>
        </w:rPr>
        <w:t> </w:t>
      </w:r>
      <w:proofErr w:type="spellStart"/>
      <w:r w:rsidRPr="002A3799">
        <w:rPr>
          <w:rStyle w:val="HTMLCode"/>
          <w:color w:val="333333"/>
          <w:sz w:val="24"/>
          <w:szCs w:val="24"/>
          <w:bdr w:val="none" w:sz="0" w:space="0" w:color="auto" w:frame="1"/>
        </w:rPr>
        <w:t>DisposableBean</w:t>
      </w:r>
      <w:proofErr w:type="spellEnd"/>
      <w:r w:rsidRPr="002A3799">
        <w:rPr>
          <w:rStyle w:val="apple-converted-space"/>
          <w:color w:val="333333"/>
        </w:rPr>
        <w:t> </w:t>
      </w:r>
      <w:r w:rsidRPr="002A3799">
        <w:rPr>
          <w:color w:val="333333"/>
        </w:rPr>
        <w:t xml:space="preserve">interfaces or </w:t>
      </w:r>
      <w:proofErr w:type="spellStart"/>
      <w:r w:rsidRPr="002A3799">
        <w:rPr>
          <w:color w:val="333333"/>
        </w:rPr>
        <w:t>using</w:t>
      </w:r>
      <w:r w:rsidRPr="002A3799">
        <w:rPr>
          <w:rStyle w:val="Strong"/>
          <w:color w:val="333333"/>
          <w:bdr w:val="none" w:sz="0" w:space="0" w:color="auto" w:frame="1"/>
        </w:rPr>
        <w:t>init</w:t>
      </w:r>
      <w:proofErr w:type="spellEnd"/>
      <w:r w:rsidRPr="002A3799">
        <w:rPr>
          <w:rStyle w:val="Strong"/>
          <w:color w:val="333333"/>
          <w:bdr w:val="none" w:sz="0" w:space="0" w:color="auto" w:frame="1"/>
        </w:rPr>
        <w:t>-method</w:t>
      </w:r>
      <w:r w:rsidRPr="002A3799">
        <w:rPr>
          <w:rStyle w:val="apple-converted-space"/>
          <w:color w:val="333333"/>
        </w:rPr>
        <w:t> </w:t>
      </w:r>
      <w:r w:rsidRPr="002A3799">
        <w:rPr>
          <w:color w:val="333333"/>
        </w:rPr>
        <w:t>and</w:t>
      </w:r>
      <w:r w:rsidRPr="002A3799">
        <w:rPr>
          <w:rStyle w:val="apple-converted-space"/>
          <w:color w:val="333333"/>
        </w:rPr>
        <w:t> </w:t>
      </w:r>
      <w:r w:rsidRPr="002A3799">
        <w:rPr>
          <w:rStyle w:val="Strong"/>
          <w:color w:val="333333"/>
          <w:bdr w:val="none" w:sz="0" w:space="0" w:color="auto" w:frame="1"/>
        </w:rPr>
        <w:t>destroy-method</w:t>
      </w:r>
      <w:r w:rsidRPr="002A3799">
        <w:rPr>
          <w:rStyle w:val="apple-converted-space"/>
          <w:color w:val="333333"/>
        </w:rPr>
        <w:t> </w:t>
      </w:r>
      <w:r w:rsidRPr="002A3799">
        <w:rPr>
          <w:color w:val="333333"/>
        </w:rPr>
        <w:t>attribute in spring bean configurations. For more details, please read</w:t>
      </w:r>
      <w:r w:rsidRPr="002A3799">
        <w:rPr>
          <w:rStyle w:val="apple-converted-space"/>
          <w:color w:val="333333"/>
        </w:rPr>
        <w:t> </w:t>
      </w:r>
      <w:hyperlink r:id="rId14" w:history="1">
        <w:r w:rsidRPr="002A3799">
          <w:rPr>
            <w:rStyle w:val="Hyperlink"/>
            <w:color w:val="1A0DAB"/>
            <w:bdr w:val="none" w:sz="0" w:space="0" w:color="auto" w:frame="1"/>
          </w:rPr>
          <w:t>Spring Bean Life Cycle Methods</w:t>
        </w:r>
      </w:hyperlink>
      <w:r w:rsidRPr="002A3799">
        <w:rPr>
          <w:color w:val="333333"/>
        </w:rPr>
        <w:t>.</w:t>
      </w:r>
    </w:p>
    <w:p w14:paraId="04B7610A"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5" w:name="servlet-context-config-spring-bean"/>
      <w:bookmarkEnd w:id="15"/>
      <w:r w:rsidRPr="002A3799">
        <w:rPr>
          <w:rFonts w:ascii="Times New Roman" w:hAnsi="Times New Roman" w:cs="Times New Roman"/>
          <w:color w:val="333333"/>
          <w:spacing w:val="15"/>
        </w:rPr>
        <w:t xml:space="preserve">How to get </w:t>
      </w:r>
      <w:proofErr w:type="spellStart"/>
      <w:r w:rsidRPr="002A3799">
        <w:rPr>
          <w:rFonts w:ascii="Times New Roman" w:hAnsi="Times New Roman" w:cs="Times New Roman"/>
          <w:color w:val="333333"/>
          <w:spacing w:val="15"/>
        </w:rPr>
        <w:t>ServletContext</w:t>
      </w:r>
      <w:proofErr w:type="spellEnd"/>
      <w:r w:rsidRPr="002A3799">
        <w:rPr>
          <w:rFonts w:ascii="Times New Roman" w:hAnsi="Times New Roman" w:cs="Times New Roman"/>
          <w:color w:val="333333"/>
          <w:spacing w:val="15"/>
        </w:rPr>
        <w:t xml:space="preserve"> and </w:t>
      </w:r>
      <w:proofErr w:type="spellStart"/>
      <w:r w:rsidRPr="002A3799">
        <w:rPr>
          <w:rFonts w:ascii="Times New Roman" w:hAnsi="Times New Roman" w:cs="Times New Roman"/>
          <w:color w:val="333333"/>
          <w:spacing w:val="15"/>
        </w:rPr>
        <w:t>ServletConfig</w:t>
      </w:r>
      <w:proofErr w:type="spellEnd"/>
      <w:r w:rsidRPr="002A3799">
        <w:rPr>
          <w:rFonts w:ascii="Times New Roman" w:hAnsi="Times New Roman" w:cs="Times New Roman"/>
          <w:color w:val="333333"/>
          <w:spacing w:val="15"/>
        </w:rPr>
        <w:t xml:space="preserve"> object in a Spring Bean?</w:t>
      </w:r>
    </w:p>
    <w:p w14:paraId="0A127B80"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two ways to get Container specific objects in the spring bean.</w:t>
      </w:r>
    </w:p>
    <w:p w14:paraId="0218A031"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FF0000"/>
          <w:sz w:val="24"/>
          <w:szCs w:val="24"/>
        </w:rPr>
        <w:t xml:space="preserve">Implementing Spring *Aware interfaces, for these </w:t>
      </w:r>
      <w:proofErr w:type="spellStart"/>
      <w:r w:rsidRPr="002A3799">
        <w:rPr>
          <w:rFonts w:ascii="Times New Roman" w:hAnsi="Times New Roman" w:cs="Times New Roman"/>
          <w:color w:val="FF0000"/>
          <w:sz w:val="24"/>
          <w:szCs w:val="24"/>
        </w:rPr>
        <w:t>ServletContextAware</w:t>
      </w:r>
      <w:proofErr w:type="spellEnd"/>
      <w:r w:rsidRPr="002A3799">
        <w:rPr>
          <w:rFonts w:ascii="Times New Roman" w:hAnsi="Times New Roman" w:cs="Times New Roman"/>
          <w:color w:val="FF0000"/>
          <w:sz w:val="24"/>
          <w:szCs w:val="24"/>
        </w:rPr>
        <w:t xml:space="preserve"> and </w:t>
      </w:r>
      <w:proofErr w:type="spellStart"/>
      <w:r w:rsidRPr="002A3799">
        <w:rPr>
          <w:rFonts w:ascii="Times New Roman" w:hAnsi="Times New Roman" w:cs="Times New Roman"/>
          <w:color w:val="FF0000"/>
          <w:sz w:val="24"/>
          <w:szCs w:val="24"/>
        </w:rPr>
        <w:t>ServletConfigAware</w:t>
      </w:r>
      <w:proofErr w:type="spellEnd"/>
      <w:r w:rsidRPr="002A3799">
        <w:rPr>
          <w:rFonts w:ascii="Times New Roman" w:hAnsi="Times New Roman" w:cs="Times New Roman"/>
          <w:color w:val="FF0000"/>
          <w:sz w:val="24"/>
          <w:szCs w:val="24"/>
        </w:rPr>
        <w:t xml:space="preserve"> interfaces</w:t>
      </w:r>
      <w:r w:rsidRPr="002A3799">
        <w:rPr>
          <w:rFonts w:ascii="Times New Roman" w:hAnsi="Times New Roman" w:cs="Times New Roman"/>
          <w:color w:val="333333"/>
          <w:sz w:val="24"/>
          <w:szCs w:val="24"/>
        </w:rPr>
        <w:t>, for complete example of these aware interfaces, please read</w:t>
      </w:r>
      <w:r w:rsidRPr="002A3799">
        <w:rPr>
          <w:rStyle w:val="apple-converted-space"/>
          <w:rFonts w:ascii="Times New Roman" w:hAnsi="Times New Roman" w:cs="Times New Roman"/>
          <w:color w:val="333333"/>
          <w:sz w:val="24"/>
          <w:szCs w:val="24"/>
        </w:rPr>
        <w:t> </w:t>
      </w:r>
      <w:hyperlink r:id="rId15" w:history="1">
        <w:r w:rsidRPr="002A3799">
          <w:rPr>
            <w:rStyle w:val="Hyperlink"/>
            <w:rFonts w:ascii="Times New Roman" w:hAnsi="Times New Roman" w:cs="Times New Roman"/>
            <w:color w:val="1A0DAB"/>
            <w:sz w:val="24"/>
            <w:szCs w:val="24"/>
            <w:bdr w:val="none" w:sz="0" w:space="0" w:color="auto" w:frame="1"/>
          </w:rPr>
          <w:t>Spring Aware Interfaces</w:t>
        </w:r>
      </w:hyperlink>
    </w:p>
    <w:p w14:paraId="05C61E3E"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with bean variable of type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ServletContext</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ServletConfig</w:t>
      </w:r>
      <w:proofErr w:type="spellEnd"/>
      <w:r w:rsidRPr="002A3799">
        <w:rPr>
          <w:rFonts w:ascii="Times New Roman" w:hAnsi="Times New Roman" w:cs="Times New Roman"/>
          <w:color w:val="333333"/>
          <w:sz w:val="24"/>
          <w:szCs w:val="24"/>
        </w:rPr>
        <w:t>. They will work only in servlet container specific environment only though.</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2B3CB18A" w14:textId="77777777" w:rsidTr="00DA3F6A">
        <w:tc>
          <w:tcPr>
            <w:tcW w:w="0" w:type="auto"/>
            <w:vAlign w:val="center"/>
            <w:hideMark/>
          </w:tcPr>
          <w:p w14:paraId="1C82EA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7D1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9810" w:type="dxa"/>
            <w:vAlign w:val="center"/>
            <w:hideMark/>
          </w:tcPr>
          <w:p w14:paraId="09F4250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@Autowired</w:t>
            </w:r>
          </w:p>
          <w:p w14:paraId="763D5D99" w14:textId="77777777" w:rsidR="007F79B1" w:rsidRPr="002A3799" w:rsidRDefault="007F79B1" w:rsidP="00DA3F6A">
            <w:pPr>
              <w:rPr>
                <w:rFonts w:ascii="Times New Roman" w:hAnsi="Times New Roman" w:cs="Times New Roman"/>
                <w:sz w:val="24"/>
                <w:szCs w:val="24"/>
              </w:rPr>
            </w:pPr>
            <w:proofErr w:type="spellStart"/>
            <w:r w:rsidRPr="002A3799">
              <w:rPr>
                <w:rStyle w:val="HTMLCode"/>
                <w:rFonts w:ascii="Times New Roman" w:eastAsiaTheme="minorHAnsi" w:hAnsi="Times New Roman" w:cs="Times New Roman"/>
                <w:sz w:val="24"/>
                <w:szCs w:val="24"/>
              </w:rPr>
              <w:t>ServletContext</w:t>
            </w:r>
            <w:proofErr w:type="spellEnd"/>
            <w:r w:rsidRPr="002A3799">
              <w:rPr>
                <w:rStyle w:val="HTMLCode"/>
                <w:rFonts w:ascii="Times New Roman" w:eastAsiaTheme="minorHAnsi"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servletContext</w:t>
            </w:r>
            <w:proofErr w:type="spellEnd"/>
            <w:r w:rsidRPr="002A3799">
              <w:rPr>
                <w:rStyle w:val="HTMLCode"/>
                <w:rFonts w:ascii="Times New Roman" w:eastAsiaTheme="minorHAnsi" w:hAnsi="Times New Roman" w:cs="Times New Roman"/>
                <w:sz w:val="24"/>
                <w:szCs w:val="24"/>
              </w:rPr>
              <w:t>;</w:t>
            </w:r>
          </w:p>
        </w:tc>
      </w:tr>
    </w:tbl>
    <w:p w14:paraId="5273D7D1"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16" w:name="bean-wiring-autowiring"/>
      <w:bookmarkEnd w:id="16"/>
      <w:r w:rsidRPr="002A3799">
        <w:rPr>
          <w:rFonts w:ascii="Times New Roman" w:hAnsi="Times New Roman" w:cs="Times New Roman"/>
          <w:color w:val="FF0000"/>
          <w:spacing w:val="15"/>
        </w:rPr>
        <w:t>What is Bean wiring and @Autowired annotation?</w:t>
      </w:r>
    </w:p>
    <w:p w14:paraId="412B613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FF0000"/>
        </w:rPr>
      </w:pPr>
      <w:r w:rsidRPr="002A3799">
        <w:rPr>
          <w:color w:val="FF0000"/>
        </w:rPr>
        <w:t>The process of injection spring bean dependencies while initializing it called Spring Bean Wiring.</w:t>
      </w:r>
    </w:p>
    <w:p w14:paraId="383D513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Usually it’s best practice to do the explicit wiring of all the bean dependencies, but spring framework also supports </w:t>
      </w:r>
      <w:proofErr w:type="spellStart"/>
      <w:r w:rsidRPr="002A3799">
        <w:rPr>
          <w:color w:val="333333"/>
        </w:rPr>
        <w:t>autowiring</w:t>
      </w:r>
      <w:proofErr w:type="spellEnd"/>
      <w:r w:rsidRPr="002A3799">
        <w:rPr>
          <w:color w:val="333333"/>
        </w:rPr>
        <w:t>. We can use</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with fields or methods for</w:t>
      </w:r>
      <w:r w:rsidRPr="002A3799">
        <w:rPr>
          <w:rStyle w:val="apple-converted-space"/>
          <w:color w:val="333333"/>
        </w:rPr>
        <w:t> </w:t>
      </w:r>
      <w:proofErr w:type="spellStart"/>
      <w:r w:rsidRPr="002A3799">
        <w:rPr>
          <w:rStyle w:val="Strong"/>
          <w:color w:val="333333"/>
          <w:bdr w:val="none" w:sz="0" w:space="0" w:color="auto" w:frame="1"/>
        </w:rPr>
        <w:t>autowiring</w:t>
      </w:r>
      <w:proofErr w:type="spellEnd"/>
      <w:r w:rsidRPr="002A3799">
        <w:rPr>
          <w:rStyle w:val="Strong"/>
          <w:color w:val="333333"/>
          <w:bdr w:val="none" w:sz="0" w:space="0" w:color="auto" w:frame="1"/>
        </w:rPr>
        <w:t xml:space="preserve"> </w:t>
      </w:r>
      <w:proofErr w:type="spellStart"/>
      <w:r w:rsidRPr="002A3799">
        <w:rPr>
          <w:rStyle w:val="Strong"/>
          <w:color w:val="333333"/>
          <w:bdr w:val="none" w:sz="0" w:space="0" w:color="auto" w:frame="1"/>
        </w:rPr>
        <w:t>byType</w:t>
      </w:r>
      <w:proofErr w:type="spellEnd"/>
      <w:r w:rsidRPr="002A3799">
        <w:rPr>
          <w:color w:val="333333"/>
        </w:rPr>
        <w:t>. For this annotation to work, we also need to enable annotation based configuration in spring bean configuration file. This can be done by</w:t>
      </w:r>
      <w:r w:rsidRPr="002A3799">
        <w:rPr>
          <w:rStyle w:val="apple-converted-space"/>
          <w:color w:val="333333"/>
        </w:rPr>
        <w:t> </w:t>
      </w:r>
      <w:proofErr w:type="spellStart"/>
      <w:proofErr w:type="gramStart"/>
      <w:r w:rsidRPr="002A3799">
        <w:rPr>
          <w:rStyle w:val="Strong"/>
          <w:color w:val="333333"/>
          <w:bdr w:val="none" w:sz="0" w:space="0" w:color="auto" w:frame="1"/>
        </w:rPr>
        <w:t>context:annotation</w:t>
      </w:r>
      <w:proofErr w:type="gramEnd"/>
      <w:r w:rsidRPr="002A3799">
        <w:rPr>
          <w:rStyle w:val="Strong"/>
          <w:color w:val="333333"/>
          <w:bdr w:val="none" w:sz="0" w:space="0" w:color="auto" w:frame="1"/>
        </w:rPr>
        <w:t>-config</w:t>
      </w:r>
      <w:proofErr w:type="spellEnd"/>
      <w:r w:rsidRPr="002A3799">
        <w:rPr>
          <w:rStyle w:val="apple-converted-space"/>
          <w:color w:val="333333"/>
        </w:rPr>
        <w:t> </w:t>
      </w:r>
      <w:r w:rsidRPr="002A3799">
        <w:rPr>
          <w:color w:val="333333"/>
        </w:rPr>
        <w:t>element.</w:t>
      </w:r>
    </w:p>
    <w:p w14:paraId="2361D42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more details about</w:t>
      </w:r>
      <w:r w:rsidRPr="002A3799">
        <w:rPr>
          <w:rStyle w:val="apple-converted-space"/>
          <w:color w:val="333333"/>
        </w:rPr>
        <w:t> </w:t>
      </w:r>
      <w:r w:rsidRPr="002A3799">
        <w:rPr>
          <w:rStyle w:val="HTMLCode"/>
          <w:color w:val="333333"/>
          <w:sz w:val="24"/>
          <w:szCs w:val="24"/>
          <w:bdr w:val="none" w:sz="0" w:space="0" w:color="auto" w:frame="1"/>
        </w:rPr>
        <w:t>@Autowired</w:t>
      </w:r>
      <w:r w:rsidRPr="002A3799">
        <w:rPr>
          <w:rStyle w:val="apple-converted-space"/>
          <w:color w:val="333333"/>
        </w:rPr>
        <w:t> </w:t>
      </w:r>
      <w:r w:rsidRPr="002A3799">
        <w:rPr>
          <w:color w:val="333333"/>
        </w:rPr>
        <w:t>annotation, please read</w:t>
      </w:r>
      <w:r w:rsidRPr="002A3799">
        <w:rPr>
          <w:rStyle w:val="apple-converted-space"/>
          <w:color w:val="333333"/>
        </w:rPr>
        <w:t> </w:t>
      </w:r>
      <w:hyperlink r:id="rId16" w:history="1">
        <w:r w:rsidRPr="002A3799">
          <w:rPr>
            <w:rStyle w:val="Hyperlink"/>
            <w:color w:val="1A0DAB"/>
            <w:bdr w:val="none" w:sz="0" w:space="0" w:color="auto" w:frame="1"/>
          </w:rPr>
          <w:t xml:space="preserve">Spring </w:t>
        </w:r>
        <w:proofErr w:type="spellStart"/>
        <w:r w:rsidRPr="002A3799">
          <w:rPr>
            <w:rStyle w:val="Hyperlink"/>
            <w:color w:val="1A0DAB"/>
            <w:bdr w:val="none" w:sz="0" w:space="0" w:color="auto" w:frame="1"/>
          </w:rPr>
          <w:t>Autowire</w:t>
        </w:r>
        <w:proofErr w:type="spellEnd"/>
        <w:r w:rsidRPr="002A3799">
          <w:rPr>
            <w:rStyle w:val="Hyperlink"/>
            <w:color w:val="1A0DAB"/>
            <w:bdr w:val="none" w:sz="0" w:space="0" w:color="auto" w:frame="1"/>
          </w:rPr>
          <w:t xml:space="preserve"> Example</w:t>
        </w:r>
      </w:hyperlink>
      <w:r w:rsidRPr="002A3799">
        <w:rPr>
          <w:color w:val="333333"/>
        </w:rPr>
        <w:t>.</w:t>
      </w:r>
    </w:p>
    <w:p w14:paraId="7B155500"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7" w:name="bean-autowire-types"/>
      <w:bookmarkEnd w:id="17"/>
      <w:r w:rsidRPr="002A3799">
        <w:rPr>
          <w:rFonts w:ascii="Times New Roman" w:hAnsi="Times New Roman" w:cs="Times New Roman"/>
          <w:color w:val="333333"/>
          <w:spacing w:val="15"/>
        </w:rPr>
        <w:t xml:space="preserve">What are different types of Spring Bean </w:t>
      </w:r>
      <w:proofErr w:type="spellStart"/>
      <w:r w:rsidRPr="002A3799">
        <w:rPr>
          <w:rFonts w:ascii="Times New Roman" w:hAnsi="Times New Roman" w:cs="Times New Roman"/>
          <w:color w:val="333333"/>
          <w:spacing w:val="15"/>
        </w:rPr>
        <w:t>autowiring</w:t>
      </w:r>
      <w:proofErr w:type="spellEnd"/>
      <w:r w:rsidRPr="002A3799">
        <w:rPr>
          <w:rFonts w:ascii="Times New Roman" w:hAnsi="Times New Roman" w:cs="Times New Roman"/>
          <w:color w:val="333333"/>
          <w:spacing w:val="15"/>
        </w:rPr>
        <w:t>?</w:t>
      </w:r>
    </w:p>
    <w:p w14:paraId="7C6AE9F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There are four types of </w:t>
      </w:r>
      <w:proofErr w:type="spellStart"/>
      <w:r w:rsidRPr="002A3799">
        <w:rPr>
          <w:color w:val="333333"/>
        </w:rPr>
        <w:t>autowiring</w:t>
      </w:r>
      <w:proofErr w:type="spellEnd"/>
      <w:r w:rsidRPr="002A3799">
        <w:rPr>
          <w:color w:val="333333"/>
        </w:rPr>
        <w:t xml:space="preserve"> in Spring framework.</w:t>
      </w:r>
    </w:p>
    <w:p w14:paraId="2C9EAA6F"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w:t>
      </w:r>
      <w:proofErr w:type="spellStart"/>
      <w:r w:rsidRPr="002A3799">
        <w:rPr>
          <w:rStyle w:val="Strong"/>
          <w:rFonts w:ascii="Times New Roman" w:hAnsi="Times New Roman" w:cs="Times New Roman"/>
          <w:color w:val="333333"/>
          <w:sz w:val="24"/>
          <w:szCs w:val="24"/>
          <w:bdr w:val="none" w:sz="0" w:space="0" w:color="auto" w:frame="1"/>
        </w:rPr>
        <w:t>byName</w:t>
      </w:r>
      <w:proofErr w:type="spellEnd"/>
    </w:p>
    <w:p w14:paraId="5DFD27FC"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w:t>
      </w:r>
      <w:proofErr w:type="spellStart"/>
      <w:r w:rsidRPr="002A3799">
        <w:rPr>
          <w:rStyle w:val="Strong"/>
          <w:rFonts w:ascii="Times New Roman" w:hAnsi="Times New Roman" w:cs="Times New Roman"/>
          <w:color w:val="333333"/>
          <w:sz w:val="24"/>
          <w:szCs w:val="24"/>
          <w:bdr w:val="none" w:sz="0" w:space="0" w:color="auto" w:frame="1"/>
        </w:rPr>
        <w:t>byType</w:t>
      </w:r>
      <w:proofErr w:type="spellEnd"/>
    </w:p>
    <w:p w14:paraId="53F3C936"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autowire</w:t>
      </w:r>
      <w:proofErr w:type="spellEnd"/>
      <w:r w:rsidRPr="002A3799">
        <w:rPr>
          <w:rStyle w:val="Strong"/>
          <w:rFonts w:ascii="Times New Roman" w:hAnsi="Times New Roman" w:cs="Times New Roman"/>
          <w:color w:val="333333"/>
          <w:sz w:val="24"/>
          <w:szCs w:val="24"/>
          <w:bdr w:val="none" w:sz="0" w:space="0" w:color="auto" w:frame="1"/>
        </w:rPr>
        <w:t xml:space="preserve"> by constructor</w:t>
      </w:r>
    </w:p>
    <w:p w14:paraId="4A7AEE37" w14:textId="77777777" w:rsidR="007F79B1" w:rsidRPr="002A3799" w:rsidRDefault="007F79B1" w:rsidP="007F79B1">
      <w:pPr>
        <w:numPr>
          <w:ilvl w:val="1"/>
          <w:numId w:val="34"/>
        </w:numPr>
        <w:shd w:val="clear" w:color="auto" w:fill="FFFFFF"/>
        <w:spacing w:after="0"/>
        <w:ind w:left="1440" w:hanging="360"/>
        <w:textAlignment w:val="baseline"/>
        <w:rPr>
          <w:rFonts w:ascii="Times New Roman" w:hAnsi="Times New Roman" w:cs="Times New Roman"/>
          <w:color w:val="333333"/>
          <w:sz w:val="24"/>
          <w:szCs w:val="24"/>
        </w:rPr>
      </w:pP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by</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annotations</w:t>
      </w:r>
    </w:p>
    <w:p w14:paraId="6911866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Prior to Spring 3.1,</w:t>
      </w:r>
      <w:r w:rsidRPr="002A3799">
        <w:rPr>
          <w:rStyle w:val="apple-converted-space"/>
          <w:color w:val="333333"/>
        </w:rPr>
        <w:t> </w:t>
      </w:r>
      <w:proofErr w:type="spellStart"/>
      <w:r w:rsidRPr="002A3799">
        <w:rPr>
          <w:rStyle w:val="Strong"/>
          <w:color w:val="333333"/>
          <w:bdr w:val="none" w:sz="0" w:space="0" w:color="auto" w:frame="1"/>
        </w:rPr>
        <w:t>autowire</w:t>
      </w:r>
      <w:proofErr w:type="spellEnd"/>
      <w:r w:rsidRPr="002A3799">
        <w:rPr>
          <w:rStyle w:val="Strong"/>
          <w:color w:val="333333"/>
          <w:bdr w:val="none" w:sz="0" w:space="0" w:color="auto" w:frame="1"/>
        </w:rPr>
        <w:t xml:space="preserve"> by autodetect</w:t>
      </w:r>
      <w:r w:rsidRPr="002A3799">
        <w:rPr>
          <w:rStyle w:val="apple-converted-space"/>
          <w:color w:val="333333"/>
        </w:rPr>
        <w:t> </w:t>
      </w:r>
      <w:r w:rsidRPr="002A3799">
        <w:rPr>
          <w:color w:val="333333"/>
        </w:rPr>
        <w:t xml:space="preserve">was also supported that was similar to </w:t>
      </w:r>
      <w:proofErr w:type="spellStart"/>
      <w:r w:rsidRPr="002A3799">
        <w:rPr>
          <w:color w:val="333333"/>
        </w:rPr>
        <w:t>autowire</w:t>
      </w:r>
      <w:proofErr w:type="spellEnd"/>
      <w:r w:rsidRPr="002A3799">
        <w:rPr>
          <w:color w:val="333333"/>
        </w:rPr>
        <w:t xml:space="preserve"> by constructor or </w:t>
      </w:r>
      <w:proofErr w:type="spellStart"/>
      <w:r w:rsidRPr="002A3799">
        <w:rPr>
          <w:color w:val="333333"/>
        </w:rPr>
        <w:t>byType</w:t>
      </w:r>
      <w:proofErr w:type="spellEnd"/>
      <w:r w:rsidRPr="002A3799">
        <w:rPr>
          <w:color w:val="333333"/>
        </w:rPr>
        <w:t>. For more details about these options, please read</w:t>
      </w:r>
      <w:r w:rsidRPr="002A3799">
        <w:rPr>
          <w:rStyle w:val="apple-converted-space"/>
          <w:color w:val="333333"/>
        </w:rPr>
        <w:t> </w:t>
      </w:r>
      <w:hyperlink r:id="rId17" w:history="1">
        <w:r w:rsidRPr="002A3799">
          <w:rPr>
            <w:rStyle w:val="Hyperlink"/>
            <w:color w:val="1A0DAB"/>
            <w:bdr w:val="none" w:sz="0" w:space="0" w:color="auto" w:frame="1"/>
          </w:rPr>
          <w:t xml:space="preserve">Spring Bean </w:t>
        </w:r>
        <w:proofErr w:type="spellStart"/>
        <w:r w:rsidRPr="002A3799">
          <w:rPr>
            <w:rStyle w:val="Hyperlink"/>
            <w:color w:val="1A0DAB"/>
            <w:bdr w:val="none" w:sz="0" w:space="0" w:color="auto" w:frame="1"/>
          </w:rPr>
          <w:t>Autowiring</w:t>
        </w:r>
        <w:proofErr w:type="spellEnd"/>
      </w:hyperlink>
      <w:r w:rsidRPr="002A3799">
        <w:rPr>
          <w:color w:val="333333"/>
        </w:rPr>
        <w:t>.</w:t>
      </w:r>
    </w:p>
    <w:p w14:paraId="605DEFC3"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8" w:name="spring-bean-thread-safety"/>
      <w:bookmarkEnd w:id="18"/>
      <w:r w:rsidRPr="002A3799">
        <w:rPr>
          <w:rFonts w:ascii="Times New Roman" w:hAnsi="Times New Roman" w:cs="Times New Roman"/>
          <w:color w:val="333333"/>
          <w:spacing w:val="15"/>
        </w:rPr>
        <w:t>Does Spring Bean provide thread safety?</w:t>
      </w:r>
    </w:p>
    <w:p w14:paraId="0EC3FD96"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 default scope of Spring bean is singleton, so there will be only one instance per context. That means that all the having a class level variable that any thread can update will lead to inconsistent data. Hence in default mode spring beans are not thread-safe.</w:t>
      </w:r>
    </w:p>
    <w:p w14:paraId="0FE40CA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However we can change spring bean scope to request, prototype or session to achieve thread-safety at the cost of performance. It’s a design decision and based on the project requirements.</w:t>
      </w:r>
    </w:p>
    <w:p w14:paraId="3AC54B9D"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19" w:name="spring-controller-bean"/>
      <w:bookmarkEnd w:id="19"/>
      <w:r w:rsidRPr="002A3799">
        <w:rPr>
          <w:rFonts w:ascii="Times New Roman" w:hAnsi="Times New Roman" w:cs="Times New Roman"/>
          <w:color w:val="333333"/>
          <w:spacing w:val="15"/>
        </w:rPr>
        <w:t>What is a Controller in Spring MVC?</w:t>
      </w:r>
    </w:p>
    <w:p w14:paraId="3DF298A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Just like MVC design pattern, Controller is the class that takes care of all the client requests and send them to the configured resources to handle it. In Spring </w:t>
      </w:r>
      <w:proofErr w:type="spellStart"/>
      <w:proofErr w:type="gramStart"/>
      <w:r w:rsidRPr="002A3799">
        <w:rPr>
          <w:color w:val="333333"/>
        </w:rPr>
        <w:t>MVC,</w:t>
      </w:r>
      <w:r w:rsidRPr="002A3799">
        <w:rPr>
          <w:rStyle w:val="HTMLCode"/>
          <w:color w:val="333333"/>
          <w:sz w:val="24"/>
          <w:szCs w:val="24"/>
          <w:bdr w:val="none" w:sz="0" w:space="0" w:color="auto" w:frame="1"/>
        </w:rPr>
        <w:t>org.springframework.web</w:t>
      </w:r>
      <w:proofErr w:type="gramEnd"/>
      <w:r w:rsidRPr="002A3799">
        <w:rPr>
          <w:rStyle w:val="HTMLCode"/>
          <w:color w:val="333333"/>
          <w:sz w:val="24"/>
          <w:szCs w:val="24"/>
          <w:bdr w:val="none" w:sz="0" w:space="0" w:color="auto" w:frame="1"/>
        </w:rPr>
        <w:t>.servlet.DispatcherServlet</w:t>
      </w:r>
      <w:proofErr w:type="spellEnd"/>
      <w:r w:rsidRPr="002A3799">
        <w:rPr>
          <w:rStyle w:val="apple-converted-space"/>
          <w:color w:val="333333"/>
        </w:rPr>
        <w:t> </w:t>
      </w:r>
      <w:r w:rsidRPr="002A3799">
        <w:rPr>
          <w:color w:val="333333"/>
        </w:rPr>
        <w:t>is the front controller class that initializes the context based on the spring beans configurations.</w:t>
      </w:r>
    </w:p>
    <w:p w14:paraId="1ED8327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 Controller class is responsible to handle different kind of client requests based on the request mappings. We can create a controller class by using</w:t>
      </w:r>
      <w:r w:rsidRPr="002A3799">
        <w:rPr>
          <w:rStyle w:val="apple-converted-space"/>
          <w:color w:val="333333"/>
        </w:rPr>
        <w:t> </w:t>
      </w:r>
      <w:r w:rsidRPr="002A3799">
        <w:rPr>
          <w:rStyle w:val="HTMLCode"/>
          <w:color w:val="333333"/>
          <w:sz w:val="24"/>
          <w:szCs w:val="24"/>
          <w:bdr w:val="none" w:sz="0" w:space="0" w:color="auto" w:frame="1"/>
        </w:rPr>
        <w:t>@Controller</w:t>
      </w:r>
      <w:r w:rsidRPr="002A3799">
        <w:rPr>
          <w:rStyle w:val="apple-converted-space"/>
          <w:color w:val="333333"/>
        </w:rPr>
        <w:t> </w:t>
      </w:r>
      <w:r w:rsidRPr="002A3799">
        <w:rPr>
          <w:color w:val="333333"/>
        </w:rPr>
        <w:t xml:space="preserve">annotation. Usually it’s used </w:t>
      </w:r>
      <w:proofErr w:type="spellStart"/>
      <w:r w:rsidRPr="002A3799">
        <w:rPr>
          <w:color w:val="333333"/>
        </w:rPr>
        <w:t>with</w:t>
      </w:r>
      <w:r w:rsidRPr="002A3799">
        <w:rPr>
          <w:rStyle w:val="HTMLCode"/>
          <w:color w:val="333333"/>
          <w:sz w:val="24"/>
          <w:szCs w:val="24"/>
          <w:bdr w:val="none" w:sz="0" w:space="0" w:color="auto" w:frame="1"/>
        </w:rPr>
        <w:t>@RequestMapping</w:t>
      </w:r>
      <w:proofErr w:type="spellEnd"/>
      <w:r w:rsidRPr="002A3799">
        <w:rPr>
          <w:rStyle w:val="apple-converted-space"/>
          <w:color w:val="333333"/>
        </w:rPr>
        <w:t> </w:t>
      </w:r>
      <w:r w:rsidRPr="002A3799">
        <w:rPr>
          <w:color w:val="333333"/>
        </w:rPr>
        <w:t>annotation to define handler methods for specific URI mapping.</w:t>
      </w:r>
    </w:p>
    <w:p w14:paraId="6714BE3E"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333333"/>
          <w:spacing w:val="15"/>
        </w:rPr>
      </w:pPr>
      <w:bookmarkStart w:id="20" w:name="component-vs-controller-vs-service-vs-re"/>
      <w:bookmarkEnd w:id="20"/>
      <w:r w:rsidRPr="002A3799">
        <w:rPr>
          <w:rFonts w:ascii="Times New Roman" w:hAnsi="Times New Roman" w:cs="Times New Roman"/>
          <w:color w:val="333333"/>
          <w:spacing w:val="15"/>
        </w:rPr>
        <w:t>What’s the difference between @Component, @Controller, @Repository &amp; @Service annotations in Spring?</w:t>
      </w:r>
    </w:p>
    <w:p w14:paraId="21D347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@Component</w:t>
      </w:r>
      <w:r w:rsidRPr="002A3799">
        <w:rPr>
          <w:rStyle w:val="apple-converted-space"/>
          <w:color w:val="333333"/>
        </w:rPr>
        <w:t> </w:t>
      </w:r>
      <w:r w:rsidRPr="002A3799">
        <w:rPr>
          <w:color w:val="333333"/>
        </w:rPr>
        <w:t xml:space="preserve">is used to indicate that a class is a component. These classes are used for auto detection and configured as bean, when </w:t>
      </w:r>
      <w:proofErr w:type="gramStart"/>
      <w:r w:rsidRPr="002A3799">
        <w:rPr>
          <w:color w:val="333333"/>
        </w:rPr>
        <w:t>annotation based</w:t>
      </w:r>
      <w:proofErr w:type="gramEnd"/>
      <w:r w:rsidRPr="002A3799">
        <w:rPr>
          <w:color w:val="333333"/>
        </w:rPr>
        <w:t xml:space="preserve"> configurations are used.</w:t>
      </w:r>
    </w:p>
    <w:p w14:paraId="416B312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@Controller</w:t>
      </w:r>
      <w:r w:rsidRPr="002A3799">
        <w:rPr>
          <w:rStyle w:val="apple-converted-space"/>
          <w:color w:val="333333"/>
        </w:rPr>
        <w:t> </w:t>
      </w:r>
      <w:r w:rsidRPr="002A3799">
        <w:rPr>
          <w:color w:val="333333"/>
        </w:rPr>
        <w:t xml:space="preserve">is a specific type of component, used in MVC applications and mostly used with </w:t>
      </w:r>
      <w:proofErr w:type="spellStart"/>
      <w:r w:rsidRPr="002A3799">
        <w:rPr>
          <w:color w:val="333333"/>
        </w:rPr>
        <w:t>RequestMapping</w:t>
      </w:r>
      <w:proofErr w:type="spellEnd"/>
      <w:r w:rsidRPr="002A3799">
        <w:rPr>
          <w:color w:val="333333"/>
        </w:rPr>
        <w:t xml:space="preserve"> annotation.</w:t>
      </w:r>
    </w:p>
    <w:p w14:paraId="4849605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@Repository</w:t>
      </w:r>
      <w:r w:rsidRPr="002A3799">
        <w:rPr>
          <w:rStyle w:val="apple-converted-space"/>
          <w:color w:val="333333"/>
        </w:rPr>
        <w:t> </w:t>
      </w:r>
      <w:r w:rsidRPr="002A3799">
        <w:rPr>
          <w:color w:val="333333"/>
        </w:rPr>
        <w:t>annotation is used to indicate that a component is used as repository and a mechanism to store/retrieve/search data. We can apply this annotation with DAO pattern implementation classes.</w:t>
      </w:r>
    </w:p>
    <w:p w14:paraId="4202964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rStyle w:val="Strong"/>
          <w:color w:val="333333"/>
          <w:bdr w:val="none" w:sz="0" w:space="0" w:color="auto" w:frame="1"/>
        </w:rPr>
        <w:t>@Service</w:t>
      </w:r>
      <w:r w:rsidRPr="002A3799">
        <w:rPr>
          <w:rStyle w:val="apple-converted-space"/>
          <w:color w:val="333333"/>
        </w:rPr>
        <w:t> </w:t>
      </w:r>
      <w:r w:rsidRPr="002A3799">
        <w:rPr>
          <w:color w:val="333333"/>
        </w:rPr>
        <w:t>is used to indicate that a class is a Service. Usually the business facade classes that provide some services are annotated with this.</w:t>
      </w:r>
    </w:p>
    <w:p w14:paraId="784C922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use any of the above annotations for a class for auto-detection but different types are provided so that you can easily distinguish the purpose of the annotated classes.</w:t>
      </w:r>
    </w:p>
    <w:p w14:paraId="2C9023B6" w14:textId="77777777" w:rsidR="007F79B1" w:rsidRPr="002A3799" w:rsidRDefault="007F79B1" w:rsidP="007F79B1">
      <w:pPr>
        <w:pStyle w:val="Heading3"/>
        <w:keepNext w:val="0"/>
        <w:keepLines w:val="0"/>
        <w:numPr>
          <w:ilvl w:val="0"/>
          <w:numId w:val="34"/>
        </w:numPr>
        <w:shd w:val="clear" w:color="auto" w:fill="FFFFFF"/>
        <w:spacing w:before="0" w:after="270"/>
        <w:ind w:left="450"/>
        <w:textAlignment w:val="baseline"/>
        <w:rPr>
          <w:rFonts w:ascii="Times New Roman" w:hAnsi="Times New Roman" w:cs="Times New Roman"/>
          <w:b/>
          <w:bCs/>
          <w:color w:val="FF0000"/>
          <w:spacing w:val="15"/>
        </w:rPr>
      </w:pPr>
      <w:bookmarkStart w:id="21" w:name="DispatcherServlet-ContextLoaderListener"/>
      <w:bookmarkEnd w:id="21"/>
      <w:r w:rsidRPr="002A3799">
        <w:rPr>
          <w:rFonts w:ascii="Times New Roman" w:hAnsi="Times New Roman" w:cs="Times New Roman"/>
          <w:color w:val="FF0000"/>
          <w:spacing w:val="15"/>
        </w:rPr>
        <w:t xml:space="preserve">What is </w:t>
      </w:r>
      <w:proofErr w:type="spellStart"/>
      <w:r w:rsidRPr="002A3799">
        <w:rPr>
          <w:rFonts w:ascii="Times New Roman" w:hAnsi="Times New Roman" w:cs="Times New Roman"/>
          <w:color w:val="FF0000"/>
          <w:spacing w:val="15"/>
        </w:rPr>
        <w:t>DispatcherServlet</w:t>
      </w:r>
      <w:proofErr w:type="spellEnd"/>
      <w:r w:rsidRPr="002A3799">
        <w:rPr>
          <w:rFonts w:ascii="Times New Roman" w:hAnsi="Times New Roman" w:cs="Times New Roman"/>
          <w:color w:val="FF0000"/>
          <w:spacing w:val="15"/>
        </w:rPr>
        <w:t xml:space="preserve"> and </w:t>
      </w:r>
      <w:proofErr w:type="spellStart"/>
      <w:r w:rsidRPr="002A3799">
        <w:rPr>
          <w:rFonts w:ascii="Times New Roman" w:hAnsi="Times New Roman" w:cs="Times New Roman"/>
          <w:color w:val="FF0000"/>
          <w:spacing w:val="15"/>
        </w:rPr>
        <w:t>ContextLoaderListener</w:t>
      </w:r>
      <w:proofErr w:type="spellEnd"/>
      <w:r w:rsidRPr="002A3799">
        <w:rPr>
          <w:rFonts w:ascii="Times New Roman" w:hAnsi="Times New Roman" w:cs="Times New Roman"/>
          <w:color w:val="FF0000"/>
          <w:spacing w:val="15"/>
        </w:rPr>
        <w:t>?</w:t>
      </w:r>
    </w:p>
    <w:p w14:paraId="30B6B77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t>DispatcherServlet</w:t>
      </w:r>
      <w:proofErr w:type="spellEnd"/>
      <w:r w:rsidRPr="002A3799">
        <w:rPr>
          <w:rStyle w:val="apple-converted-space"/>
          <w:color w:val="333333"/>
        </w:rPr>
        <w:t> </w:t>
      </w:r>
      <w:r w:rsidRPr="002A3799">
        <w:rPr>
          <w:color w:val="333333"/>
        </w:rPr>
        <w:t>is the front controller in the Spring MVC application and it loads the spring bean configuration file and initialize all the beans that are configured. If annotations are enabled, it also scans the packages and configure any bean annotated with</w:t>
      </w:r>
      <w:r w:rsidRPr="002A3799">
        <w:rPr>
          <w:rStyle w:val="apple-converted-space"/>
          <w:color w:val="333333"/>
        </w:rPr>
        <w:t> </w:t>
      </w:r>
      <w:r w:rsidRPr="002A3799">
        <w:rPr>
          <w:rStyle w:val="HTMLCode"/>
          <w:color w:val="333333"/>
          <w:sz w:val="24"/>
          <w:szCs w:val="24"/>
          <w:bdr w:val="none" w:sz="0" w:space="0" w:color="auto" w:frame="1"/>
        </w:rPr>
        <w:t>@Component</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@Controller</w:t>
      </w:r>
      <w:r w:rsidRPr="002A3799">
        <w:rPr>
          <w:color w:val="333333"/>
        </w:rPr>
        <w:t>,</w:t>
      </w:r>
      <w:r w:rsidRPr="002A3799">
        <w:rPr>
          <w:rStyle w:val="apple-converted-space"/>
          <w:color w:val="333333"/>
        </w:rPr>
        <w:t> </w:t>
      </w:r>
      <w:r w:rsidRPr="002A3799">
        <w:rPr>
          <w:rStyle w:val="HTMLCode"/>
          <w:color w:val="333333"/>
          <w:sz w:val="24"/>
          <w:szCs w:val="24"/>
          <w:bdr w:val="none" w:sz="0" w:space="0" w:color="auto" w:frame="1"/>
        </w:rPr>
        <w:t>@Repository</w:t>
      </w:r>
      <w:r w:rsidRPr="002A3799">
        <w:rPr>
          <w:rStyle w:val="apple-converted-space"/>
          <w:color w:val="333333"/>
        </w:rPr>
        <w:t> </w:t>
      </w:r>
      <w:r w:rsidRPr="002A3799">
        <w:rPr>
          <w:color w:val="333333"/>
        </w:rPr>
        <w:t>or</w:t>
      </w:r>
      <w:r w:rsidRPr="002A3799">
        <w:rPr>
          <w:rStyle w:val="HTMLCode"/>
          <w:color w:val="333333"/>
          <w:sz w:val="24"/>
          <w:szCs w:val="24"/>
          <w:bdr w:val="none" w:sz="0" w:space="0" w:color="auto" w:frame="1"/>
        </w:rPr>
        <w:t>@Service</w:t>
      </w:r>
      <w:r w:rsidRPr="002A3799">
        <w:rPr>
          <w:rStyle w:val="apple-converted-space"/>
          <w:color w:val="333333"/>
        </w:rPr>
        <w:t> </w:t>
      </w:r>
      <w:r w:rsidRPr="002A3799">
        <w:rPr>
          <w:color w:val="333333"/>
        </w:rPr>
        <w:t>annotations.</w:t>
      </w:r>
    </w:p>
    <w:p w14:paraId="6CA9FCFD" w14:textId="77777777" w:rsidR="007F79B1" w:rsidRPr="002A3799" w:rsidRDefault="007F79B1" w:rsidP="007F79B1">
      <w:pPr>
        <w:pStyle w:val="NormalWeb"/>
        <w:numPr>
          <w:ilvl w:val="0"/>
          <w:numId w:val="35"/>
        </w:numPr>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FF0000"/>
          <w:sz w:val="24"/>
          <w:szCs w:val="24"/>
          <w:bdr w:val="none" w:sz="0" w:space="0" w:color="auto" w:frame="1"/>
        </w:rPr>
        <w:t>ContextLoaderListener</w:t>
      </w:r>
      <w:proofErr w:type="spellEnd"/>
      <w:r w:rsidRPr="002A3799">
        <w:rPr>
          <w:rStyle w:val="apple-converted-space"/>
          <w:color w:val="FF0000"/>
        </w:rPr>
        <w:t> </w:t>
      </w:r>
      <w:r w:rsidRPr="002A3799">
        <w:rPr>
          <w:color w:val="FF0000"/>
        </w:rPr>
        <w:t>is the listener to start up and shut down Spring’s root</w:t>
      </w:r>
      <w:r w:rsidRPr="002A3799">
        <w:rPr>
          <w:rStyle w:val="apple-converted-space"/>
          <w:color w:val="FF0000"/>
        </w:rPr>
        <w:t> </w:t>
      </w:r>
      <w:proofErr w:type="spellStart"/>
      <w:r w:rsidRPr="002A3799">
        <w:rPr>
          <w:rStyle w:val="HTMLCode"/>
          <w:color w:val="FF0000"/>
          <w:sz w:val="24"/>
          <w:szCs w:val="24"/>
          <w:bdr w:val="none" w:sz="0" w:space="0" w:color="auto" w:frame="1"/>
        </w:rPr>
        <w:t>WebApplicationContext</w:t>
      </w:r>
      <w:proofErr w:type="spellEnd"/>
      <w:r w:rsidRPr="002A3799">
        <w:rPr>
          <w:color w:val="333333"/>
        </w:rPr>
        <w:t xml:space="preserve">. </w:t>
      </w:r>
      <w:proofErr w:type="gramStart"/>
      <w:r w:rsidRPr="002A3799">
        <w:rPr>
          <w:color w:val="333333"/>
        </w:rPr>
        <w:t>It’s</w:t>
      </w:r>
      <w:proofErr w:type="gramEnd"/>
      <w:r w:rsidRPr="002A3799">
        <w:rPr>
          <w:color w:val="333333"/>
        </w:rPr>
        <w:t xml:space="preserve"> important functions are to tie up the lifecycle of</w:t>
      </w:r>
      <w:r w:rsidRPr="002A3799">
        <w:rPr>
          <w:rStyle w:val="apple-converted-space"/>
          <w:color w:val="333333"/>
        </w:rPr>
        <w:t> </w:t>
      </w:r>
      <w:proofErr w:type="spellStart"/>
      <w:r w:rsidRPr="002A3799">
        <w:rPr>
          <w:rStyle w:val="HTMLCode"/>
          <w:color w:val="333333"/>
          <w:sz w:val="24"/>
          <w:szCs w:val="24"/>
          <w:bdr w:val="none" w:sz="0" w:space="0" w:color="auto" w:frame="1"/>
        </w:rPr>
        <w:t>ApplicationContext</w:t>
      </w:r>
      <w:proofErr w:type="spellEnd"/>
      <w:r w:rsidRPr="002A3799">
        <w:rPr>
          <w:rStyle w:val="apple-converted-space"/>
          <w:color w:val="333333"/>
        </w:rPr>
        <w:t> </w:t>
      </w:r>
      <w:r w:rsidRPr="002A3799">
        <w:rPr>
          <w:color w:val="333333"/>
        </w:rPr>
        <w:t>to the lifecycle of the</w:t>
      </w:r>
      <w:r w:rsidRPr="002A3799">
        <w:rPr>
          <w:rStyle w:val="apple-converted-space"/>
          <w:color w:val="333333"/>
        </w:rPr>
        <w:t> </w:t>
      </w:r>
      <w:proofErr w:type="spellStart"/>
      <w:r w:rsidRPr="002A3799">
        <w:rPr>
          <w:rStyle w:val="HTMLCode"/>
          <w:color w:val="333333"/>
          <w:sz w:val="24"/>
          <w:szCs w:val="24"/>
          <w:bdr w:val="none" w:sz="0" w:space="0" w:color="auto" w:frame="1"/>
        </w:rPr>
        <w:t>ServletContext</w:t>
      </w:r>
      <w:r w:rsidRPr="002A3799">
        <w:rPr>
          <w:color w:val="333333"/>
        </w:rPr>
        <w:t>and</w:t>
      </w:r>
      <w:proofErr w:type="spellEnd"/>
      <w:r w:rsidRPr="002A3799">
        <w:rPr>
          <w:color w:val="333333"/>
        </w:rPr>
        <w:t xml:space="preserve"> to automate the creation of</w:t>
      </w:r>
      <w:r w:rsidRPr="002A3799">
        <w:rPr>
          <w:rStyle w:val="apple-converted-space"/>
          <w:color w:val="333333"/>
        </w:rPr>
        <w:t> </w:t>
      </w:r>
      <w:proofErr w:type="spellStart"/>
      <w:r w:rsidRPr="002A3799">
        <w:rPr>
          <w:rStyle w:val="HTMLCode"/>
          <w:color w:val="333333"/>
          <w:sz w:val="24"/>
          <w:szCs w:val="24"/>
          <w:bdr w:val="none" w:sz="0" w:space="0" w:color="auto" w:frame="1"/>
        </w:rPr>
        <w:t>ApplicationContext</w:t>
      </w:r>
      <w:proofErr w:type="spellEnd"/>
      <w:r w:rsidRPr="002A3799">
        <w:rPr>
          <w:color w:val="333333"/>
        </w:rPr>
        <w:t>. We can use it to define shared beans that can be used across different spring contexts.</w:t>
      </w:r>
    </w:p>
    <w:p w14:paraId="505B7A28"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2" w:name="spring-ViewResolver"/>
      <w:bookmarkEnd w:id="22"/>
      <w:r w:rsidRPr="002A3799">
        <w:rPr>
          <w:rFonts w:ascii="Times New Roman" w:hAnsi="Times New Roman" w:cs="Times New Roman"/>
          <w:color w:val="333333"/>
          <w:spacing w:val="15"/>
        </w:rPr>
        <w:t xml:space="preserve">What is </w:t>
      </w:r>
      <w:proofErr w:type="spellStart"/>
      <w:r w:rsidRPr="002A3799">
        <w:rPr>
          <w:rFonts w:ascii="Times New Roman" w:hAnsi="Times New Roman" w:cs="Times New Roman"/>
          <w:color w:val="333333"/>
          <w:spacing w:val="15"/>
        </w:rPr>
        <w:t>ViewResolver</w:t>
      </w:r>
      <w:proofErr w:type="spellEnd"/>
      <w:r w:rsidRPr="002A3799">
        <w:rPr>
          <w:rFonts w:ascii="Times New Roman" w:hAnsi="Times New Roman" w:cs="Times New Roman"/>
          <w:color w:val="333333"/>
          <w:spacing w:val="15"/>
        </w:rPr>
        <w:t xml:space="preserve"> in Spring?</w:t>
      </w:r>
    </w:p>
    <w:p w14:paraId="606A414C"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FF0000"/>
          <w:sz w:val="24"/>
          <w:szCs w:val="24"/>
          <w:bdr w:val="none" w:sz="0" w:space="0" w:color="auto" w:frame="1"/>
        </w:rPr>
        <w:t>ViewResolver</w:t>
      </w:r>
      <w:proofErr w:type="spellEnd"/>
      <w:r w:rsidRPr="002A3799">
        <w:rPr>
          <w:rStyle w:val="apple-converted-space"/>
          <w:color w:val="FF0000"/>
        </w:rPr>
        <w:t> </w:t>
      </w:r>
      <w:r w:rsidRPr="002A3799">
        <w:rPr>
          <w:color w:val="FF0000"/>
        </w:rPr>
        <w:t>implementations are used to resolve the view pages by name.</w:t>
      </w:r>
      <w:r w:rsidRPr="002A3799">
        <w:rPr>
          <w:color w:val="333333"/>
        </w:rPr>
        <w:t xml:space="preserve"> Usually we configure it in the spring bean configuration file. For example:</w:t>
      </w:r>
    </w:p>
    <w:tbl>
      <w:tblPr>
        <w:tblW w:w="14820" w:type="dxa"/>
        <w:tblInd w:w="450" w:type="dxa"/>
        <w:tblCellMar>
          <w:left w:w="0" w:type="dxa"/>
          <w:right w:w="0" w:type="dxa"/>
        </w:tblCellMar>
        <w:tblLook w:val="04A0" w:firstRow="1" w:lastRow="0" w:firstColumn="1" w:lastColumn="0" w:noHBand="0" w:noVBand="1"/>
      </w:tblPr>
      <w:tblGrid>
        <w:gridCol w:w="510"/>
        <w:gridCol w:w="14310"/>
      </w:tblGrid>
      <w:tr w:rsidR="007F79B1" w:rsidRPr="002A3799" w14:paraId="794C9A65" w14:textId="77777777" w:rsidTr="00DA3F6A">
        <w:tc>
          <w:tcPr>
            <w:tcW w:w="0" w:type="auto"/>
            <w:vAlign w:val="center"/>
            <w:hideMark/>
          </w:tcPr>
          <w:p w14:paraId="6757E89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283870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ADF258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5DAE8E2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0C90EC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tc>
        <w:tc>
          <w:tcPr>
            <w:tcW w:w="14310" w:type="dxa"/>
            <w:vAlign w:val="center"/>
            <w:hideMark/>
          </w:tcPr>
          <w:p w14:paraId="2EC9EAA9"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t>&lt;!--</w:t>
            </w:r>
            <w:proofErr w:type="gramEnd"/>
            <w:r w:rsidRPr="002A3799">
              <w:rPr>
                <w:rStyle w:val="HTMLCode"/>
                <w:rFonts w:ascii="Times New Roman" w:eastAsiaTheme="minorHAnsi" w:hAnsi="Times New Roman" w:cs="Times New Roman"/>
                <w:sz w:val="24"/>
                <w:szCs w:val="24"/>
              </w:rPr>
              <w:t xml:space="preserve"> Resolves views selected for rendering by @Controllers to .</w:t>
            </w:r>
            <w:proofErr w:type="spellStart"/>
            <w:r w:rsidRPr="002A3799">
              <w:rPr>
                <w:rStyle w:val="HTMLCode"/>
                <w:rFonts w:ascii="Times New Roman" w:eastAsiaTheme="minorHAnsi" w:hAnsi="Times New Roman" w:cs="Times New Roman"/>
                <w:sz w:val="24"/>
                <w:szCs w:val="24"/>
              </w:rPr>
              <w:t>jsp</w:t>
            </w:r>
            <w:proofErr w:type="spellEnd"/>
            <w:r w:rsidRPr="002A3799">
              <w:rPr>
                <w:rStyle w:val="HTMLCode"/>
                <w:rFonts w:ascii="Times New Roman" w:eastAsiaTheme="minorHAnsi" w:hAnsi="Times New Roman" w:cs="Times New Roman"/>
                <w:sz w:val="24"/>
                <w:szCs w:val="24"/>
              </w:rPr>
              <w:t xml:space="preserve"> resources in the /WEB-INF/views directory --&gt;</w:t>
            </w:r>
          </w:p>
          <w:p w14:paraId="133C149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class="org.springframework.web.servlet.view.InternalResourceViewResolver"&gt;</w:t>
            </w:r>
          </w:p>
          <w:p w14:paraId="02ED908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name="prefix"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value="/WEB-INF/views/"</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ECDADE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name="suffix"</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jsp</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63957F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0ACC0D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t>InternalResourceViewResolver</w:t>
      </w:r>
      <w:proofErr w:type="spellEnd"/>
      <w:r w:rsidRPr="002A3799">
        <w:rPr>
          <w:rStyle w:val="apple-converted-space"/>
          <w:color w:val="333333"/>
        </w:rPr>
        <w:t> </w:t>
      </w:r>
      <w:r w:rsidRPr="002A3799">
        <w:rPr>
          <w:color w:val="333333"/>
        </w:rPr>
        <w:t>is one of the implementation of</w:t>
      </w:r>
      <w:r w:rsidRPr="002A3799">
        <w:rPr>
          <w:rStyle w:val="apple-converted-space"/>
          <w:color w:val="333333"/>
        </w:rPr>
        <w:t> </w:t>
      </w:r>
      <w:proofErr w:type="spellStart"/>
      <w:r w:rsidRPr="002A3799">
        <w:rPr>
          <w:rStyle w:val="HTMLCode"/>
          <w:color w:val="333333"/>
          <w:sz w:val="24"/>
          <w:szCs w:val="24"/>
          <w:bdr w:val="none" w:sz="0" w:space="0" w:color="auto" w:frame="1"/>
        </w:rPr>
        <w:t>ViewResolver</w:t>
      </w:r>
      <w:proofErr w:type="spellEnd"/>
      <w:r w:rsidRPr="002A3799">
        <w:rPr>
          <w:rStyle w:val="apple-converted-space"/>
          <w:color w:val="333333"/>
        </w:rPr>
        <w:t> </w:t>
      </w:r>
      <w:r w:rsidRPr="002A3799">
        <w:rPr>
          <w:color w:val="333333"/>
        </w:rPr>
        <w:t xml:space="preserve">interface and we are providing the view pages directory and suffix location through the bean properties. </w:t>
      </w:r>
      <w:proofErr w:type="gramStart"/>
      <w:r w:rsidRPr="002A3799">
        <w:rPr>
          <w:color w:val="333333"/>
        </w:rPr>
        <w:t>So</w:t>
      </w:r>
      <w:proofErr w:type="gramEnd"/>
      <w:r w:rsidRPr="002A3799">
        <w:rPr>
          <w:color w:val="333333"/>
        </w:rPr>
        <w:t xml:space="preserve"> if a controller handler method returns “home”, view resolver will use view page located at</w:t>
      </w:r>
      <w:r w:rsidRPr="002A3799">
        <w:rPr>
          <w:rStyle w:val="apple-converted-space"/>
          <w:color w:val="333333"/>
        </w:rPr>
        <w:t> </w:t>
      </w:r>
      <w:r w:rsidRPr="002A3799">
        <w:rPr>
          <w:rStyle w:val="Emphasis"/>
          <w:color w:val="333333"/>
          <w:bdr w:val="none" w:sz="0" w:space="0" w:color="auto" w:frame="1"/>
        </w:rPr>
        <w:t>/WEB-INF/views/</w:t>
      </w:r>
      <w:proofErr w:type="spellStart"/>
      <w:r w:rsidRPr="002A3799">
        <w:rPr>
          <w:rStyle w:val="Emphasis"/>
          <w:color w:val="333333"/>
          <w:bdr w:val="none" w:sz="0" w:space="0" w:color="auto" w:frame="1"/>
        </w:rPr>
        <w:t>home.jsp</w:t>
      </w:r>
      <w:proofErr w:type="spellEnd"/>
      <w:r w:rsidRPr="002A3799">
        <w:rPr>
          <w:color w:val="333333"/>
        </w:rPr>
        <w:t>.</w:t>
      </w:r>
    </w:p>
    <w:p w14:paraId="511C9497"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3" w:name="MultipartResolver"/>
      <w:bookmarkEnd w:id="23"/>
      <w:r w:rsidRPr="002A3799">
        <w:rPr>
          <w:rFonts w:ascii="Times New Roman" w:hAnsi="Times New Roman" w:cs="Times New Roman"/>
          <w:color w:val="333333"/>
          <w:spacing w:val="15"/>
        </w:rPr>
        <w:t xml:space="preserve">What is a </w:t>
      </w:r>
      <w:proofErr w:type="spellStart"/>
      <w:r w:rsidRPr="002A3799">
        <w:rPr>
          <w:rFonts w:ascii="Times New Roman" w:hAnsi="Times New Roman" w:cs="Times New Roman"/>
          <w:color w:val="333333"/>
          <w:spacing w:val="15"/>
        </w:rPr>
        <w:t>MultipartResolver</w:t>
      </w:r>
      <w:proofErr w:type="spellEnd"/>
      <w:r w:rsidRPr="002A3799">
        <w:rPr>
          <w:rFonts w:ascii="Times New Roman" w:hAnsi="Times New Roman" w:cs="Times New Roman"/>
          <w:color w:val="333333"/>
          <w:spacing w:val="15"/>
        </w:rPr>
        <w:t xml:space="preserve"> and when its used?</w:t>
      </w:r>
    </w:p>
    <w:p w14:paraId="507D56E5"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spellStart"/>
      <w:r w:rsidRPr="002A3799">
        <w:rPr>
          <w:rStyle w:val="HTMLCode"/>
          <w:color w:val="333333"/>
          <w:sz w:val="24"/>
          <w:szCs w:val="24"/>
          <w:bdr w:val="none" w:sz="0" w:space="0" w:color="auto" w:frame="1"/>
        </w:rPr>
        <w:t>MultipartResolver</w:t>
      </w:r>
      <w:proofErr w:type="spellEnd"/>
      <w:r w:rsidRPr="002A3799">
        <w:rPr>
          <w:rStyle w:val="apple-converted-space"/>
          <w:color w:val="333333"/>
        </w:rPr>
        <w:t> </w:t>
      </w:r>
      <w:r w:rsidRPr="002A3799">
        <w:rPr>
          <w:color w:val="333333"/>
        </w:rPr>
        <w:t>interface is used for uploading files –</w:t>
      </w:r>
      <w:r w:rsidRPr="002A3799">
        <w:rPr>
          <w:rStyle w:val="apple-converted-space"/>
          <w:color w:val="333333"/>
        </w:rPr>
        <w:t> </w:t>
      </w:r>
      <w:r w:rsidRPr="002A3799">
        <w:rPr>
          <w:rStyle w:val="HTMLCode"/>
          <w:color w:val="333333"/>
          <w:sz w:val="24"/>
          <w:szCs w:val="24"/>
          <w:bdr w:val="none" w:sz="0" w:space="0" w:color="auto" w:frame="1"/>
        </w:rPr>
        <w:t>CommonsMultipartResolver</w:t>
      </w:r>
      <w:r w:rsidRPr="002A3799">
        <w:rPr>
          <w:rStyle w:val="apple-converted-space"/>
          <w:color w:val="333333"/>
        </w:rPr>
        <w:t> </w:t>
      </w:r>
      <w:r w:rsidRPr="002A3799">
        <w:rPr>
          <w:color w:val="333333"/>
        </w:rPr>
        <w:t>and</w:t>
      </w:r>
      <w:r w:rsidRPr="002A3799">
        <w:rPr>
          <w:rStyle w:val="HTMLCode"/>
          <w:color w:val="333333"/>
          <w:sz w:val="24"/>
          <w:szCs w:val="24"/>
          <w:bdr w:val="none" w:sz="0" w:space="0" w:color="auto" w:frame="1"/>
        </w:rPr>
        <w:t>StandardServletMultipartResolver</w:t>
      </w:r>
      <w:r w:rsidRPr="002A3799">
        <w:rPr>
          <w:rStyle w:val="apple-converted-space"/>
          <w:color w:val="333333"/>
        </w:rPr>
        <w:t> </w:t>
      </w:r>
      <w:r w:rsidRPr="002A3799">
        <w:rPr>
          <w:color w:val="333333"/>
        </w:rPr>
        <w:t xml:space="preserve">are two implementations provided by spring framework for file uploading. By </w:t>
      </w:r>
      <w:proofErr w:type="gramStart"/>
      <w:r w:rsidRPr="002A3799">
        <w:rPr>
          <w:color w:val="333333"/>
        </w:rPr>
        <w:t>default</w:t>
      </w:r>
      <w:proofErr w:type="gramEnd"/>
      <w:r w:rsidRPr="002A3799">
        <w:rPr>
          <w:color w:val="333333"/>
        </w:rPr>
        <w:t xml:space="preserve"> there are no multipart resolvers configured but to use them for uploading files, all we need to define a bean named “</w:t>
      </w:r>
      <w:proofErr w:type="spellStart"/>
      <w:r w:rsidRPr="002A3799">
        <w:rPr>
          <w:color w:val="333333"/>
        </w:rPr>
        <w:t>multipartResolver</w:t>
      </w:r>
      <w:proofErr w:type="spellEnd"/>
      <w:r w:rsidRPr="002A3799">
        <w:rPr>
          <w:color w:val="333333"/>
        </w:rPr>
        <w:t xml:space="preserve">” with type as </w:t>
      </w:r>
      <w:proofErr w:type="spellStart"/>
      <w:r w:rsidRPr="002A3799">
        <w:rPr>
          <w:color w:val="333333"/>
        </w:rPr>
        <w:t>MultipartResolver</w:t>
      </w:r>
      <w:proofErr w:type="spellEnd"/>
      <w:r w:rsidRPr="002A3799">
        <w:rPr>
          <w:color w:val="333333"/>
        </w:rPr>
        <w:t xml:space="preserve"> in spring bean configurations.</w:t>
      </w:r>
    </w:p>
    <w:p w14:paraId="737B7A9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Once configured, any multipart request will be resolved by the configured </w:t>
      </w:r>
      <w:proofErr w:type="spellStart"/>
      <w:r w:rsidRPr="002A3799">
        <w:rPr>
          <w:color w:val="333333"/>
        </w:rPr>
        <w:t>MultipartResolver</w:t>
      </w:r>
      <w:proofErr w:type="spellEnd"/>
      <w:r w:rsidRPr="002A3799">
        <w:rPr>
          <w:color w:val="333333"/>
        </w:rPr>
        <w:t xml:space="preserve"> and pass on a wrapped </w:t>
      </w:r>
      <w:proofErr w:type="spellStart"/>
      <w:r w:rsidRPr="002A3799">
        <w:rPr>
          <w:color w:val="333333"/>
        </w:rPr>
        <w:t>HttpServletRequest</w:t>
      </w:r>
      <w:proofErr w:type="spellEnd"/>
      <w:r w:rsidRPr="002A3799">
        <w:rPr>
          <w:color w:val="333333"/>
        </w:rPr>
        <w:t>. Then it’s used in the controller class to get the file and process it. For a complete example, please read</w:t>
      </w:r>
      <w:r w:rsidRPr="002A3799">
        <w:rPr>
          <w:rStyle w:val="apple-converted-space"/>
          <w:color w:val="333333"/>
        </w:rPr>
        <w:t> </w:t>
      </w:r>
      <w:hyperlink r:id="rId18" w:history="1">
        <w:r w:rsidRPr="002A3799">
          <w:rPr>
            <w:rStyle w:val="Hyperlink"/>
            <w:color w:val="1A0DAB"/>
            <w:bdr w:val="none" w:sz="0" w:space="0" w:color="auto" w:frame="1"/>
          </w:rPr>
          <w:t>Spring MVC File Upload Example</w:t>
        </w:r>
      </w:hyperlink>
      <w:r w:rsidRPr="002A3799">
        <w:rPr>
          <w:color w:val="333333"/>
        </w:rPr>
        <w:t>.</w:t>
      </w:r>
    </w:p>
    <w:p w14:paraId="6319CB50"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4" w:name="spring-mvc-exceptions"/>
      <w:bookmarkEnd w:id="24"/>
      <w:r w:rsidRPr="002A3799">
        <w:rPr>
          <w:rFonts w:ascii="Times New Roman" w:hAnsi="Times New Roman" w:cs="Times New Roman"/>
          <w:color w:val="FF0000"/>
          <w:spacing w:val="15"/>
        </w:rPr>
        <w:t>How to handle exceptions in Spring MVC Framework?</w:t>
      </w:r>
    </w:p>
    <w:p w14:paraId="6F99B691"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MVC Framework provides following ways to help us achieving robust exception handling.</w:t>
      </w:r>
    </w:p>
    <w:p w14:paraId="76FDD833"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 Based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We can define exception handler methods in our controller classes. All we need is to annotate these methods with </w:t>
      </w:r>
      <w:r w:rsidRPr="002A3799">
        <w:rPr>
          <w:rFonts w:ascii="Times New Roman" w:hAnsi="Times New Roman" w:cs="Times New Roman"/>
          <w:color w:val="FF0000"/>
          <w:sz w:val="24"/>
          <w:szCs w:val="24"/>
        </w:rPr>
        <w:t xml:space="preserve">@ExceptionHandler </w:t>
      </w:r>
      <w:r w:rsidRPr="002A3799">
        <w:rPr>
          <w:rFonts w:ascii="Times New Roman" w:hAnsi="Times New Roman" w:cs="Times New Roman"/>
          <w:color w:val="333333"/>
          <w:sz w:val="24"/>
          <w:szCs w:val="24"/>
        </w:rPr>
        <w:t>annotation.</w:t>
      </w:r>
    </w:p>
    <w:p w14:paraId="035C22BA"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Global Exception Handler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Exception Handling is a cross-cutting concern and Spring provides @ControllerAdvice annotation that we can use with any class to define our global exception handler.</w:t>
      </w:r>
    </w:p>
    <w:p w14:paraId="00ACF957"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HandlerExceptionResolver</w:t>
      </w:r>
      <w:proofErr w:type="spellEnd"/>
      <w:r w:rsidRPr="002A3799">
        <w:rPr>
          <w:rStyle w:val="Strong"/>
          <w:rFonts w:ascii="Times New Roman" w:hAnsi="Times New Roman" w:cs="Times New Roman"/>
          <w:color w:val="333333"/>
          <w:sz w:val="24"/>
          <w:szCs w:val="24"/>
          <w:bdr w:val="none" w:sz="0" w:space="0" w:color="auto" w:frame="1"/>
        </w:rPr>
        <w:t xml:space="preserve"> implementation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generic exceptions, most of the times we serve static pages. Spring Framework provides</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HandlerExceptionResolver</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interface that we can implement to create global exception handler. The reason behind this additional way to define global exception handler is that Spring framework also provides default implementation classes that we can define in our spring bean configuration file to get spring framework exception handling benefits.</w:t>
      </w:r>
    </w:p>
    <w:p w14:paraId="06E621D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19" w:history="1">
        <w:r w:rsidRPr="002A3799">
          <w:rPr>
            <w:rStyle w:val="Hyperlink"/>
            <w:color w:val="1A0DAB"/>
            <w:bdr w:val="none" w:sz="0" w:space="0" w:color="auto" w:frame="1"/>
          </w:rPr>
          <w:t>Spring Exception Handling Example</w:t>
        </w:r>
      </w:hyperlink>
      <w:r w:rsidRPr="002A3799">
        <w:rPr>
          <w:color w:val="333333"/>
        </w:rPr>
        <w:t>.</w:t>
      </w:r>
    </w:p>
    <w:p w14:paraId="45AC5D5E"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5" w:name="java-ApplicationContext"/>
      <w:bookmarkEnd w:id="25"/>
      <w:r w:rsidRPr="002A3799">
        <w:rPr>
          <w:rFonts w:ascii="Times New Roman" w:hAnsi="Times New Roman" w:cs="Times New Roman"/>
          <w:color w:val="333333"/>
          <w:spacing w:val="15"/>
        </w:rPr>
        <w:t xml:space="preserve">How to create </w:t>
      </w:r>
      <w:proofErr w:type="spellStart"/>
      <w:r w:rsidRPr="002A3799">
        <w:rPr>
          <w:rFonts w:ascii="Times New Roman" w:hAnsi="Times New Roman" w:cs="Times New Roman"/>
          <w:color w:val="333333"/>
          <w:spacing w:val="15"/>
        </w:rPr>
        <w:t>ApplicationContext</w:t>
      </w:r>
      <w:proofErr w:type="spellEnd"/>
      <w:r w:rsidRPr="002A3799">
        <w:rPr>
          <w:rFonts w:ascii="Times New Roman" w:hAnsi="Times New Roman" w:cs="Times New Roman"/>
          <w:color w:val="333333"/>
          <w:spacing w:val="15"/>
        </w:rPr>
        <w:t xml:space="preserve"> in a Java Program?</w:t>
      </w:r>
    </w:p>
    <w:p w14:paraId="0086A99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There are following ways to create spring context in a standalone java program.</w:t>
      </w:r>
    </w:p>
    <w:p w14:paraId="4924DE1F"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AnnotationConfigApplicationContext</w:t>
      </w:r>
      <w:proofErr w:type="spellEnd"/>
      <w:r w:rsidRPr="002A3799">
        <w:rPr>
          <w:rFonts w:ascii="Times New Roman" w:hAnsi="Times New Roman" w:cs="Times New Roman"/>
          <w:color w:val="333333"/>
          <w:sz w:val="24"/>
          <w:szCs w:val="24"/>
        </w:rPr>
        <w:t>: If we are using Spring in standalone java applications and using annotations for Configuration, then we can use this to initialize the container and get the bean objects.</w:t>
      </w:r>
    </w:p>
    <w:p w14:paraId="266A240E"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ClassPathXmlApplicationContext</w:t>
      </w:r>
      <w:proofErr w:type="spellEnd"/>
      <w:r w:rsidRPr="002A3799">
        <w:rPr>
          <w:rFonts w:ascii="Times New Roman" w:hAnsi="Times New Roman" w:cs="Times New Roman"/>
          <w:color w:val="333333"/>
          <w:sz w:val="24"/>
          <w:szCs w:val="24"/>
        </w:rPr>
        <w:t>: If we have spring bean configuration xml file in standalone application, then we can use this class to load the file and get the container object.</w:t>
      </w:r>
    </w:p>
    <w:p w14:paraId="50F5F564" w14:textId="77777777" w:rsidR="007F79B1" w:rsidRPr="002A3799" w:rsidRDefault="007F79B1" w:rsidP="007F79B1">
      <w:pPr>
        <w:numPr>
          <w:ilvl w:val="1"/>
          <w:numId w:val="35"/>
        </w:numPr>
        <w:shd w:val="clear" w:color="auto" w:fill="FFFFFF"/>
        <w:spacing w:after="0"/>
        <w:ind w:left="900"/>
        <w:textAlignment w:val="baseline"/>
        <w:rPr>
          <w:rFonts w:ascii="Times New Roman" w:hAnsi="Times New Roman" w:cs="Times New Roman"/>
          <w:color w:val="333333"/>
          <w:sz w:val="24"/>
          <w:szCs w:val="24"/>
        </w:rPr>
      </w:pPr>
      <w:proofErr w:type="spellStart"/>
      <w:r w:rsidRPr="002A3799">
        <w:rPr>
          <w:rStyle w:val="Strong"/>
          <w:rFonts w:ascii="Times New Roman" w:hAnsi="Times New Roman" w:cs="Times New Roman"/>
          <w:color w:val="333333"/>
          <w:sz w:val="24"/>
          <w:szCs w:val="24"/>
          <w:bdr w:val="none" w:sz="0" w:space="0" w:color="auto" w:frame="1"/>
        </w:rPr>
        <w:t>FileSystemXmlApplicationContext</w:t>
      </w:r>
      <w:proofErr w:type="spellEnd"/>
      <w:r w:rsidRPr="002A3799">
        <w:rPr>
          <w:rFonts w:ascii="Times New Roman" w:hAnsi="Times New Roman" w:cs="Times New Roman"/>
          <w:color w:val="333333"/>
          <w:sz w:val="24"/>
          <w:szCs w:val="24"/>
        </w:rPr>
        <w:t xml:space="preserve">: This is similar to </w:t>
      </w:r>
      <w:proofErr w:type="spellStart"/>
      <w:r w:rsidRPr="002A3799">
        <w:rPr>
          <w:rFonts w:ascii="Times New Roman" w:hAnsi="Times New Roman" w:cs="Times New Roman"/>
          <w:color w:val="333333"/>
          <w:sz w:val="24"/>
          <w:szCs w:val="24"/>
        </w:rPr>
        <w:t>ClassPathXmlApplicationContext</w:t>
      </w:r>
      <w:proofErr w:type="spellEnd"/>
      <w:r w:rsidRPr="002A3799">
        <w:rPr>
          <w:rFonts w:ascii="Times New Roman" w:hAnsi="Times New Roman" w:cs="Times New Roman"/>
          <w:color w:val="333333"/>
          <w:sz w:val="24"/>
          <w:szCs w:val="24"/>
        </w:rPr>
        <w:t xml:space="preserve"> except that the xml configuration file can be loaded from anywhere in the file system.</w:t>
      </w:r>
    </w:p>
    <w:p w14:paraId="06D3E209"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6" w:name="multiple-context-files"/>
      <w:bookmarkEnd w:id="26"/>
      <w:r w:rsidRPr="002A3799">
        <w:rPr>
          <w:rFonts w:ascii="Times New Roman" w:hAnsi="Times New Roman" w:cs="Times New Roman"/>
          <w:color w:val="333333"/>
          <w:spacing w:val="15"/>
        </w:rPr>
        <w:t>Can we have multiple Spring configuration files?</w:t>
      </w:r>
    </w:p>
    <w:p w14:paraId="09932B8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Spring MVC applications, we can define multiple spring context configuration files through </w:t>
      </w:r>
      <w:proofErr w:type="spellStart"/>
      <w:r w:rsidRPr="002A3799">
        <w:rPr>
          <w:rStyle w:val="HTMLCode"/>
          <w:color w:val="333333"/>
          <w:sz w:val="24"/>
          <w:szCs w:val="24"/>
          <w:bdr w:val="none" w:sz="0" w:space="0" w:color="auto" w:frame="1"/>
        </w:rPr>
        <w:t>contextConfigLocation</w:t>
      </w:r>
      <w:proofErr w:type="spellEnd"/>
      <w:r w:rsidRPr="002A3799">
        <w:rPr>
          <w:color w:val="333333"/>
        </w:rPr>
        <w:t>. This location string can consist of multiple locations separated by any number of commas and spaces. For example;</w:t>
      </w:r>
    </w:p>
    <w:tbl>
      <w:tblPr>
        <w:tblW w:w="16425" w:type="dxa"/>
        <w:tblInd w:w="450" w:type="dxa"/>
        <w:tblCellMar>
          <w:left w:w="0" w:type="dxa"/>
          <w:right w:w="0" w:type="dxa"/>
        </w:tblCellMar>
        <w:tblLook w:val="04A0" w:firstRow="1" w:lastRow="0" w:firstColumn="1" w:lastColumn="0" w:noHBand="0" w:noVBand="1"/>
      </w:tblPr>
      <w:tblGrid>
        <w:gridCol w:w="510"/>
        <w:gridCol w:w="15915"/>
      </w:tblGrid>
      <w:tr w:rsidR="007F79B1" w:rsidRPr="002A3799" w14:paraId="7DB84683" w14:textId="77777777" w:rsidTr="00DA3F6A">
        <w:tc>
          <w:tcPr>
            <w:tcW w:w="0" w:type="auto"/>
            <w:vAlign w:val="center"/>
            <w:hideMark/>
          </w:tcPr>
          <w:p w14:paraId="6DFA36C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31474D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2D3426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DA6811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B43BBC"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8645B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4D063E6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03946A6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6FC2D6B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tc>
        <w:tc>
          <w:tcPr>
            <w:tcW w:w="15915" w:type="dxa"/>
            <w:vAlign w:val="center"/>
            <w:hideMark/>
          </w:tcPr>
          <w:p w14:paraId="20B440D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p w14:paraId="3E29270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&lt;servlet-name&gt;</w:t>
            </w:r>
            <w:proofErr w:type="spellStart"/>
            <w:r w:rsidRPr="002A3799">
              <w:rPr>
                <w:rStyle w:val="HTMLCode"/>
                <w:rFonts w:ascii="Times New Roman" w:eastAsiaTheme="minorHAnsi" w:hAnsi="Times New Roman" w:cs="Times New Roman"/>
                <w:sz w:val="24"/>
                <w:szCs w:val="24"/>
              </w:rPr>
              <w:t>appServlet</w:t>
            </w:r>
            <w:proofErr w:type="spellEnd"/>
            <w:r w:rsidRPr="002A3799">
              <w:rPr>
                <w:rStyle w:val="HTMLCode"/>
                <w:rFonts w:ascii="Times New Roman" w:eastAsiaTheme="minorHAnsi" w:hAnsi="Times New Roman" w:cs="Times New Roman"/>
                <w:sz w:val="24"/>
                <w:szCs w:val="24"/>
              </w:rPr>
              <w:t>&lt;/servlet-name&gt;</w:t>
            </w:r>
          </w:p>
          <w:p w14:paraId="4BCB92C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&lt;servlet-class&gt;</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.DispatcherServlet&lt;/servlet-class&gt;</w:t>
            </w:r>
          </w:p>
          <w:p w14:paraId="5BCAEEE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init</w:t>
            </w:r>
            <w:proofErr w:type="spellEnd"/>
            <w:r w:rsidRPr="002A3799">
              <w:rPr>
                <w:rStyle w:val="HTMLCode"/>
                <w:rFonts w:ascii="Times New Roman" w:eastAsiaTheme="minorHAnsi" w:hAnsi="Times New Roman" w:cs="Times New Roman"/>
                <w:sz w:val="24"/>
                <w:szCs w:val="24"/>
              </w:rPr>
              <w:t>-param&gt;</w:t>
            </w:r>
          </w:p>
          <w:p w14:paraId="133CE5F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225030B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t>
            </w:r>
            <w:proofErr w:type="gramStart"/>
            <w:r w:rsidRPr="002A3799">
              <w:rPr>
                <w:rStyle w:val="HTMLCode"/>
                <w:rFonts w:ascii="Times New Roman" w:eastAsiaTheme="minorHAnsi" w:hAnsi="Times New Roman" w:cs="Times New Roman"/>
                <w:sz w:val="24"/>
                <w:szCs w:val="24"/>
              </w:rPr>
              <w:t>/WEB-INF/spring/appServlet/servlet-context.xml,/WEB-INF/spring/appServlet/servlet-jdbc.xml</w:t>
            </w:r>
            <w:proofErr w:type="gramEnd"/>
            <w:r w:rsidRPr="002A3799">
              <w:rPr>
                <w:rStyle w:val="HTMLCode"/>
                <w:rFonts w:ascii="Times New Roman" w:eastAsiaTheme="minorHAnsi" w:hAnsi="Times New Roman" w:cs="Times New Roman"/>
                <w:sz w:val="24"/>
                <w:szCs w:val="24"/>
              </w:rPr>
              <w:t>&lt;/param-value&gt;</w:t>
            </w:r>
          </w:p>
          <w:p w14:paraId="7968D3F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init</w:t>
            </w:r>
            <w:proofErr w:type="spellEnd"/>
            <w:r w:rsidRPr="002A3799">
              <w:rPr>
                <w:rStyle w:val="HTMLCode"/>
                <w:rFonts w:ascii="Times New Roman" w:eastAsiaTheme="minorHAnsi" w:hAnsi="Times New Roman" w:cs="Times New Roman"/>
                <w:sz w:val="24"/>
                <w:szCs w:val="24"/>
              </w:rPr>
              <w:t>-param&gt;</w:t>
            </w:r>
          </w:p>
          <w:p w14:paraId="4598602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&lt;load-on-startup&gt;1&lt;/load-on-startup&gt;</w:t>
            </w:r>
          </w:p>
          <w:p w14:paraId="01ADA5A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&lt;/servlet&gt;</w:t>
            </w:r>
          </w:p>
        </w:tc>
      </w:tr>
    </w:tbl>
    <w:p w14:paraId="217609C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can also define multiple root level spring configurations and load it through context-param. For example;</w:t>
      </w:r>
    </w:p>
    <w:tbl>
      <w:tblPr>
        <w:tblW w:w="12960" w:type="dxa"/>
        <w:tblInd w:w="450" w:type="dxa"/>
        <w:tblCellMar>
          <w:left w:w="0" w:type="dxa"/>
          <w:right w:w="0" w:type="dxa"/>
        </w:tblCellMar>
        <w:tblLook w:val="04A0" w:firstRow="1" w:lastRow="0" w:firstColumn="1" w:lastColumn="0" w:noHBand="0" w:noVBand="1"/>
      </w:tblPr>
      <w:tblGrid>
        <w:gridCol w:w="510"/>
        <w:gridCol w:w="12450"/>
      </w:tblGrid>
      <w:tr w:rsidR="007F79B1" w:rsidRPr="002A3799" w14:paraId="6716EF6F" w14:textId="77777777" w:rsidTr="00DA3F6A">
        <w:tc>
          <w:tcPr>
            <w:tcW w:w="0" w:type="auto"/>
            <w:vAlign w:val="center"/>
            <w:hideMark/>
          </w:tcPr>
          <w:p w14:paraId="4862D1C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16334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78BB0EC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B32C12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2450" w:type="dxa"/>
            <w:vAlign w:val="center"/>
            <w:hideMark/>
          </w:tcPr>
          <w:p w14:paraId="252905D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31D272B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71885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 /WEB-INF/spring/root-security.xml&lt;/param-value&gt;</w:t>
            </w:r>
          </w:p>
          <w:p w14:paraId="168E2B1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tc>
      </w:tr>
    </w:tbl>
    <w:p w14:paraId="75EC615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Another option is to use import element in the context configuration file to import other configurations, for example: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1AB49891" w14:textId="77777777" w:rsidTr="00DA3F6A">
        <w:tc>
          <w:tcPr>
            <w:tcW w:w="0" w:type="auto"/>
            <w:vAlign w:val="center"/>
            <w:hideMark/>
          </w:tcPr>
          <w:p w14:paraId="086050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tc>
        <w:tc>
          <w:tcPr>
            <w:tcW w:w="10260" w:type="dxa"/>
            <w:vAlign w:val="center"/>
            <w:hideMark/>
          </w:tcPr>
          <w:p w14:paraId="71FD3A5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beans:import</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resource="spring-jdbc.xml"/&gt;</w:t>
            </w:r>
          </w:p>
        </w:tc>
      </w:tr>
    </w:tbl>
    <w:p w14:paraId="1D4DAE8C"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
          <w:bCs/>
          <w:color w:val="333333"/>
          <w:spacing w:val="15"/>
        </w:rPr>
      </w:pPr>
      <w:bookmarkStart w:id="27" w:name="ContextLoaderListener"/>
      <w:bookmarkEnd w:id="27"/>
      <w:r w:rsidRPr="002A3799">
        <w:rPr>
          <w:rFonts w:ascii="Times New Roman" w:hAnsi="Times New Roman" w:cs="Times New Roman"/>
          <w:color w:val="333333"/>
          <w:spacing w:val="15"/>
        </w:rPr>
        <w:t xml:space="preserve">What is </w:t>
      </w:r>
      <w:proofErr w:type="spellStart"/>
      <w:r w:rsidRPr="002A3799">
        <w:rPr>
          <w:rFonts w:ascii="Times New Roman" w:hAnsi="Times New Roman" w:cs="Times New Roman"/>
          <w:color w:val="333333"/>
          <w:spacing w:val="15"/>
        </w:rPr>
        <w:t>ContextLoaderListener</w:t>
      </w:r>
      <w:proofErr w:type="spellEnd"/>
      <w:r w:rsidRPr="002A3799">
        <w:rPr>
          <w:rFonts w:ascii="Times New Roman" w:hAnsi="Times New Roman" w:cs="Times New Roman"/>
          <w:color w:val="333333"/>
          <w:spacing w:val="15"/>
        </w:rPr>
        <w:t>?</w:t>
      </w:r>
    </w:p>
    <w:p w14:paraId="482DE95B"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roofErr w:type="spellStart"/>
      <w:r w:rsidRPr="002A3799">
        <w:rPr>
          <w:color w:val="FF0000"/>
        </w:rPr>
        <w:t>ContextLoaderListener</w:t>
      </w:r>
      <w:proofErr w:type="spellEnd"/>
      <w:r w:rsidRPr="002A3799">
        <w:rPr>
          <w:color w:val="FF0000"/>
        </w:rPr>
        <w:t xml:space="preserve"> is the listener class used to load root context and define spring bean configurations that will be visible to all other contexts</w:t>
      </w:r>
      <w:r w:rsidRPr="002A3799">
        <w:rPr>
          <w:color w:val="333333"/>
        </w:rPr>
        <w:t>. It’s configured in web.xml file as:</w:t>
      </w:r>
    </w:p>
    <w:tbl>
      <w:tblPr>
        <w:tblW w:w="12105" w:type="dxa"/>
        <w:tblInd w:w="450" w:type="dxa"/>
        <w:tblCellMar>
          <w:left w:w="0" w:type="dxa"/>
          <w:right w:w="0" w:type="dxa"/>
        </w:tblCellMar>
        <w:tblLook w:val="04A0" w:firstRow="1" w:lastRow="0" w:firstColumn="1" w:lastColumn="0" w:noHBand="0" w:noVBand="1"/>
      </w:tblPr>
      <w:tblGrid>
        <w:gridCol w:w="510"/>
        <w:gridCol w:w="11595"/>
      </w:tblGrid>
      <w:tr w:rsidR="007F79B1" w:rsidRPr="002A3799" w14:paraId="186E8614" w14:textId="77777777" w:rsidTr="00DA3F6A">
        <w:tc>
          <w:tcPr>
            <w:tcW w:w="0" w:type="auto"/>
            <w:vAlign w:val="center"/>
            <w:hideMark/>
          </w:tcPr>
          <w:p w14:paraId="245E204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4A08091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150DED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0682B0A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EBF035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60F07EF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0544B45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37C612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1595" w:type="dxa"/>
            <w:vAlign w:val="center"/>
            <w:hideMark/>
          </w:tcPr>
          <w:p w14:paraId="44D266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56B3DF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&lt;param-name&gt;</w:t>
            </w:r>
            <w:proofErr w:type="spellStart"/>
            <w:r w:rsidRPr="002A3799">
              <w:rPr>
                <w:rStyle w:val="HTMLCode"/>
                <w:rFonts w:ascii="Times New Roman" w:eastAsiaTheme="minorHAnsi" w:hAnsi="Times New Roman" w:cs="Times New Roman"/>
                <w:sz w:val="24"/>
                <w:szCs w:val="24"/>
              </w:rPr>
              <w:t>contextConfigLocation</w:t>
            </w:r>
            <w:proofErr w:type="spellEnd"/>
            <w:r w:rsidRPr="002A3799">
              <w:rPr>
                <w:rStyle w:val="HTMLCode"/>
                <w:rFonts w:ascii="Times New Roman" w:eastAsiaTheme="minorHAnsi" w:hAnsi="Times New Roman" w:cs="Times New Roman"/>
                <w:sz w:val="24"/>
                <w:szCs w:val="24"/>
              </w:rPr>
              <w:t>&lt;/param-name&gt;</w:t>
            </w:r>
          </w:p>
          <w:p w14:paraId="4D92DE0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&lt;param-value&gt;/WEB-INF/spring/root-context.xml&lt;/param-value&gt;</w:t>
            </w:r>
          </w:p>
          <w:p w14:paraId="165CEE9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&lt;/context-param&gt;</w:t>
            </w:r>
          </w:p>
          <w:p w14:paraId="063AD3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19D9667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p w14:paraId="443D435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&lt;listener-class&gt;</w:t>
            </w:r>
            <w:proofErr w:type="gramStart"/>
            <w:r w:rsidRPr="002A3799">
              <w:rPr>
                <w:rStyle w:val="HTMLCode"/>
                <w:rFonts w:ascii="Times New Roman" w:eastAsiaTheme="minorHAnsi" w:hAnsi="Times New Roman" w:cs="Times New Roman"/>
                <w:sz w:val="24"/>
                <w:szCs w:val="24"/>
              </w:rPr>
              <w:t>org.springframework.web.context</w:t>
            </w:r>
            <w:proofErr w:type="gramEnd"/>
            <w:r w:rsidRPr="002A3799">
              <w:rPr>
                <w:rStyle w:val="HTMLCode"/>
                <w:rFonts w:ascii="Times New Roman" w:eastAsiaTheme="minorHAnsi" w:hAnsi="Times New Roman" w:cs="Times New Roman"/>
                <w:sz w:val="24"/>
                <w:szCs w:val="24"/>
              </w:rPr>
              <w:t>.ContextLoaderListener&lt;/listener-class&gt;</w:t>
            </w:r>
          </w:p>
          <w:p w14:paraId="7D4D457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&lt;/listener&gt;</w:t>
            </w:r>
          </w:p>
        </w:tc>
      </w:tr>
    </w:tbl>
    <w:p w14:paraId="631A6862" w14:textId="77777777" w:rsidR="007F79B1" w:rsidRPr="002A3799" w:rsidRDefault="007F79B1" w:rsidP="007F79B1">
      <w:pPr>
        <w:pStyle w:val="Heading3"/>
        <w:keepNext w:val="0"/>
        <w:keepLines w:val="0"/>
        <w:numPr>
          <w:ilvl w:val="0"/>
          <w:numId w:val="35"/>
        </w:numPr>
        <w:shd w:val="clear" w:color="auto" w:fill="FFFFFF"/>
        <w:spacing w:before="0" w:after="270"/>
        <w:ind w:left="450"/>
        <w:textAlignment w:val="baseline"/>
        <w:rPr>
          <w:rFonts w:ascii="Times New Roman" w:hAnsi="Times New Roman" w:cs="Times New Roman"/>
          <w:bCs/>
          <w:color w:val="FF0000"/>
          <w:spacing w:val="15"/>
        </w:rPr>
      </w:pPr>
      <w:bookmarkStart w:id="28" w:name="spring-mvc-hello-world"/>
      <w:bookmarkEnd w:id="28"/>
      <w:r w:rsidRPr="002A3799">
        <w:rPr>
          <w:rFonts w:ascii="Times New Roman" w:hAnsi="Times New Roman" w:cs="Times New Roman"/>
          <w:color w:val="FF0000"/>
          <w:spacing w:val="15"/>
        </w:rPr>
        <w:t>What are the minimum configurations needed to create Spring MVC application?</w:t>
      </w:r>
    </w:p>
    <w:p w14:paraId="07235D82"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creating a simple Spring MVC application, we would need to do following tasks.</w:t>
      </w:r>
    </w:p>
    <w:p w14:paraId="72C6F8E6"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spring-context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spring-</w:t>
      </w:r>
      <w:proofErr w:type="spellStart"/>
      <w:r w:rsidRPr="002A3799">
        <w:rPr>
          <w:rStyle w:val="HTMLCode"/>
          <w:rFonts w:ascii="Times New Roman" w:eastAsiaTheme="minorHAnsi" w:hAnsi="Times New Roman" w:cs="Times New Roman"/>
          <w:color w:val="333333"/>
          <w:sz w:val="24"/>
          <w:szCs w:val="24"/>
          <w:bdr w:val="none" w:sz="0" w:space="0" w:color="auto" w:frame="1"/>
        </w:rPr>
        <w:t>webmvc</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dependencies in the project.</w:t>
      </w:r>
    </w:p>
    <w:p w14:paraId="564783FE" w14:textId="77777777" w:rsidR="007F79B1" w:rsidRPr="002A3799" w:rsidRDefault="007F79B1" w:rsidP="007F79B1">
      <w:pPr>
        <w:numPr>
          <w:ilvl w:val="1"/>
          <w:numId w:val="36"/>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DispatcherServlet</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in the web.xml file to handle requests through spring container.</w:t>
      </w:r>
    </w:p>
    <w:p w14:paraId="109F8B9B"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Spring bean configuration file to define beans, if using annotations then it has to be configured here. </w:t>
      </w:r>
      <w:proofErr w:type="gramStart"/>
      <w:r w:rsidRPr="002A3799">
        <w:rPr>
          <w:rFonts w:ascii="Times New Roman" w:hAnsi="Times New Roman" w:cs="Times New Roman"/>
          <w:color w:val="333333"/>
          <w:sz w:val="24"/>
          <w:szCs w:val="24"/>
        </w:rPr>
        <w:t>Also</w:t>
      </w:r>
      <w:proofErr w:type="gramEnd"/>
      <w:r w:rsidRPr="002A3799">
        <w:rPr>
          <w:rFonts w:ascii="Times New Roman" w:hAnsi="Times New Roman" w:cs="Times New Roman"/>
          <w:color w:val="333333"/>
          <w:sz w:val="24"/>
          <w:szCs w:val="24"/>
        </w:rPr>
        <w:t xml:space="preserve"> we need to configure view resolver for view pages.</w:t>
      </w:r>
    </w:p>
    <w:p w14:paraId="53BB751A" w14:textId="77777777" w:rsidR="007F79B1" w:rsidRPr="002A3799" w:rsidRDefault="007F79B1" w:rsidP="007F79B1">
      <w:pPr>
        <w:numPr>
          <w:ilvl w:val="1"/>
          <w:numId w:val="36"/>
        </w:numPr>
        <w:shd w:val="clear" w:color="auto" w:fill="FFFFFF"/>
        <w:spacing w:before="60"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Controller class with request mappings defined to handle the client requests.</w:t>
      </w:r>
    </w:p>
    <w:p w14:paraId="59883E56" w14:textId="77777777" w:rsidR="007F79B1" w:rsidRPr="002A3799" w:rsidRDefault="007F79B1" w:rsidP="007F79B1">
      <w:pPr>
        <w:shd w:val="clear" w:color="auto" w:fill="FFFFFF"/>
        <w:spacing w:before="60" w:after="0"/>
        <w:ind w:left="900"/>
        <w:textAlignment w:val="baseline"/>
        <w:rPr>
          <w:rFonts w:ascii="Times New Roman" w:hAnsi="Times New Roman" w:cs="Times New Roman"/>
          <w:color w:val="333333"/>
          <w:sz w:val="24"/>
          <w:szCs w:val="24"/>
        </w:rPr>
      </w:pPr>
    </w:p>
    <w:p w14:paraId="5ACC458D"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Above steps should be enough to create a simple Spring MVC Hello World application.</w:t>
      </w:r>
      <w:bookmarkStart w:id="29" w:name="spring-mvc-architecture"/>
      <w:bookmarkEnd w:id="29"/>
    </w:p>
    <w:p w14:paraId="69952A0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
    <w:p w14:paraId="1A7A5FC2"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333333"/>
          <w:spacing w:val="15"/>
        </w:rPr>
      </w:pPr>
      <w:r w:rsidRPr="002A3799">
        <w:rPr>
          <w:rFonts w:ascii="Times New Roman" w:hAnsi="Times New Roman" w:cs="Times New Roman"/>
          <w:color w:val="333333"/>
          <w:spacing w:val="15"/>
        </w:rPr>
        <w:t>How would you relate Spring MVC Framework to MVC architecture?</w:t>
      </w:r>
    </w:p>
    <w:p w14:paraId="63B849B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As the name suggests Spring MVC is built on top of</w:t>
      </w:r>
      <w:r w:rsidRPr="002A3799">
        <w:rPr>
          <w:rStyle w:val="apple-converted-space"/>
          <w:color w:val="333333"/>
        </w:rPr>
        <w:t> </w:t>
      </w:r>
      <w:r w:rsidRPr="002A3799">
        <w:rPr>
          <w:rStyle w:val="Strong"/>
          <w:color w:val="333333"/>
          <w:bdr w:val="none" w:sz="0" w:space="0" w:color="auto" w:frame="1"/>
        </w:rPr>
        <w:t>Model-View-Controller</w:t>
      </w:r>
      <w:r w:rsidRPr="002A3799">
        <w:rPr>
          <w:rStyle w:val="apple-converted-space"/>
          <w:color w:val="333333"/>
        </w:rPr>
        <w:t> </w:t>
      </w:r>
      <w:proofErr w:type="spellStart"/>
      <w:r w:rsidRPr="002A3799">
        <w:rPr>
          <w:color w:val="333333"/>
        </w:rPr>
        <w:t>architecture.</w:t>
      </w:r>
      <w:r w:rsidRPr="002A3799">
        <w:rPr>
          <w:rStyle w:val="HTMLCode"/>
          <w:color w:val="333333"/>
          <w:sz w:val="24"/>
          <w:szCs w:val="24"/>
          <w:bdr w:val="none" w:sz="0" w:space="0" w:color="auto" w:frame="1"/>
        </w:rPr>
        <w:t>DispatcherServlet</w:t>
      </w:r>
      <w:proofErr w:type="spellEnd"/>
      <w:r w:rsidRPr="002A3799">
        <w:rPr>
          <w:rStyle w:val="apple-converted-space"/>
          <w:color w:val="333333"/>
        </w:rPr>
        <w:t> </w:t>
      </w:r>
      <w:r w:rsidRPr="002A3799">
        <w:rPr>
          <w:color w:val="333333"/>
        </w:rPr>
        <w:t>is the Front Controller in the Spring MVC application that takes care of all the incoming requests and delegate it to different controller handler methods.</w:t>
      </w:r>
    </w:p>
    <w:p w14:paraId="2FF0490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Model can be any Java Bean in the Spring Framework, just like any other MVC framework Spring provides automatic binding of form data to java beans. We can set model beans as attributes to be used in the view pages.</w:t>
      </w:r>
    </w:p>
    <w:p w14:paraId="302E1B5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View Pages can be JSP, static HTMLs etc. and view resolvers are responsible for finding the correct view page. Once the view page is identified, control is given back to the </w:t>
      </w:r>
      <w:proofErr w:type="spellStart"/>
      <w:r w:rsidRPr="002A3799">
        <w:rPr>
          <w:color w:val="333333"/>
        </w:rPr>
        <w:t>DispatcherServlet</w:t>
      </w:r>
      <w:proofErr w:type="spellEnd"/>
      <w:r w:rsidRPr="002A3799">
        <w:rPr>
          <w:color w:val="333333"/>
        </w:rPr>
        <w:t xml:space="preserve"> controller. </w:t>
      </w:r>
      <w:proofErr w:type="spellStart"/>
      <w:r w:rsidRPr="002A3799">
        <w:rPr>
          <w:color w:val="333333"/>
        </w:rPr>
        <w:t>DispatcherServlet</w:t>
      </w:r>
      <w:proofErr w:type="spellEnd"/>
      <w:r w:rsidRPr="002A3799">
        <w:rPr>
          <w:color w:val="333333"/>
        </w:rPr>
        <w:t xml:space="preserve"> is responsible for rendering the view and returning the final response to the client.</w:t>
      </w:r>
    </w:p>
    <w:p w14:paraId="73DC6A64" w14:textId="77777777" w:rsidR="007F79B1" w:rsidRPr="002A3799" w:rsidRDefault="007F79B1" w:rsidP="007F79B1">
      <w:pPr>
        <w:pStyle w:val="Heading3"/>
        <w:keepNext w:val="0"/>
        <w:keepLines w:val="0"/>
        <w:numPr>
          <w:ilvl w:val="0"/>
          <w:numId w:val="36"/>
        </w:numPr>
        <w:shd w:val="clear" w:color="auto" w:fill="FFFFFF"/>
        <w:spacing w:before="0" w:after="270"/>
        <w:ind w:left="450"/>
        <w:textAlignment w:val="baseline"/>
        <w:rPr>
          <w:rFonts w:ascii="Times New Roman" w:hAnsi="Times New Roman" w:cs="Times New Roman"/>
          <w:b/>
          <w:bCs/>
          <w:color w:val="FF0000"/>
          <w:spacing w:val="15"/>
        </w:rPr>
      </w:pPr>
      <w:bookmarkStart w:id="30" w:name="spring-localization-i18n"/>
      <w:bookmarkEnd w:id="30"/>
      <w:r w:rsidRPr="002A3799">
        <w:rPr>
          <w:rFonts w:ascii="Times New Roman" w:hAnsi="Times New Roman" w:cs="Times New Roman"/>
          <w:color w:val="FF0000"/>
          <w:spacing w:val="15"/>
        </w:rPr>
        <w:t>How to achieve localization in Spring MVC applications?</w:t>
      </w:r>
    </w:p>
    <w:p w14:paraId="69EA739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provides excellent support for localization or i18n through resource bundles. Basis steps needed to make our application localized are:</w:t>
      </w:r>
    </w:p>
    <w:p w14:paraId="62614C08"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Creating message resource bundles for different locales, such as </w:t>
      </w:r>
      <w:proofErr w:type="spellStart"/>
      <w:r w:rsidRPr="002A3799">
        <w:rPr>
          <w:rFonts w:ascii="Times New Roman" w:hAnsi="Times New Roman" w:cs="Times New Roman"/>
          <w:color w:val="333333"/>
          <w:sz w:val="24"/>
          <w:szCs w:val="24"/>
        </w:rPr>
        <w:t>messages_en.properties</w:t>
      </w:r>
      <w:proofErr w:type="spellEnd"/>
      <w:r w:rsidRPr="002A3799">
        <w:rPr>
          <w:rFonts w:ascii="Times New Roman" w:hAnsi="Times New Roman" w:cs="Times New Roman"/>
          <w:color w:val="333333"/>
          <w:sz w:val="24"/>
          <w:szCs w:val="24"/>
        </w:rPr>
        <w:t xml:space="preserve">, </w:t>
      </w:r>
      <w:proofErr w:type="spellStart"/>
      <w:r w:rsidRPr="002A3799">
        <w:rPr>
          <w:rFonts w:ascii="Times New Roman" w:hAnsi="Times New Roman" w:cs="Times New Roman"/>
          <w:color w:val="333333"/>
          <w:sz w:val="24"/>
          <w:szCs w:val="24"/>
        </w:rPr>
        <w:t>messages_fr.properties</w:t>
      </w:r>
      <w:proofErr w:type="spellEnd"/>
      <w:r w:rsidRPr="002A3799">
        <w:rPr>
          <w:rFonts w:ascii="Times New Roman" w:hAnsi="Times New Roman" w:cs="Times New Roman"/>
          <w:color w:val="333333"/>
          <w:sz w:val="24"/>
          <w:szCs w:val="24"/>
        </w:rPr>
        <w:t xml:space="preserve"> etc.</w:t>
      </w:r>
    </w:p>
    <w:p w14:paraId="49AEC97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Defining </w:t>
      </w:r>
      <w:proofErr w:type="spellStart"/>
      <w:r w:rsidRPr="002A3799">
        <w:rPr>
          <w:rFonts w:ascii="Times New Roman" w:hAnsi="Times New Roman" w:cs="Times New Roman"/>
          <w:color w:val="333333"/>
          <w:sz w:val="24"/>
          <w:szCs w:val="24"/>
        </w:rPr>
        <w:t>messageSource</w:t>
      </w:r>
      <w:proofErr w:type="spellEnd"/>
      <w:r w:rsidRPr="002A3799">
        <w:rPr>
          <w:rFonts w:ascii="Times New Roman" w:hAnsi="Times New Roman" w:cs="Times New Roman"/>
          <w:color w:val="333333"/>
          <w:sz w:val="24"/>
          <w:szCs w:val="24"/>
        </w:rPr>
        <w:t xml:space="preserve"> bean in the spring bean configuration file of type</w:t>
      </w:r>
      <w:r w:rsidRPr="002A3799">
        <w:rPr>
          <w:rStyle w:val="HTMLCode"/>
          <w:rFonts w:ascii="Times New Roman" w:eastAsiaTheme="minorHAnsi" w:hAnsi="Times New Roman" w:cs="Times New Roman"/>
          <w:color w:val="333333"/>
          <w:sz w:val="24"/>
          <w:szCs w:val="24"/>
          <w:bdr w:val="none" w:sz="0" w:space="0" w:color="auto" w:frame="1"/>
        </w:rPr>
        <w:t>ResourceBundleMessageSource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or</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ReloadableResourceBundleMessageSource</w:t>
      </w:r>
      <w:r w:rsidRPr="002A3799">
        <w:rPr>
          <w:rFonts w:ascii="Times New Roman" w:hAnsi="Times New Roman" w:cs="Times New Roman"/>
          <w:color w:val="333333"/>
          <w:sz w:val="24"/>
          <w:szCs w:val="24"/>
        </w:rPr>
        <w:t>.</w:t>
      </w:r>
    </w:p>
    <w:p w14:paraId="5174A08B"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For change of locale support, define </w:t>
      </w:r>
      <w:proofErr w:type="spellStart"/>
      <w:r w:rsidRPr="002A3799">
        <w:rPr>
          <w:rFonts w:ascii="Times New Roman" w:hAnsi="Times New Roman" w:cs="Times New Roman"/>
          <w:color w:val="333333"/>
          <w:sz w:val="24"/>
          <w:szCs w:val="24"/>
        </w:rPr>
        <w:t>localeResolver</w:t>
      </w:r>
      <w:proofErr w:type="spellEnd"/>
      <w:r w:rsidRPr="002A3799">
        <w:rPr>
          <w:rFonts w:ascii="Times New Roman" w:hAnsi="Times New Roman" w:cs="Times New Roman"/>
          <w:color w:val="333333"/>
          <w:sz w:val="24"/>
          <w:szCs w:val="24"/>
        </w:rPr>
        <w:t xml:space="preserve"> bean of type </w:t>
      </w:r>
      <w:proofErr w:type="spellStart"/>
      <w:r w:rsidRPr="002A3799">
        <w:rPr>
          <w:rFonts w:ascii="Times New Roman" w:hAnsi="Times New Roman" w:cs="Times New Roman"/>
          <w:color w:val="333333"/>
          <w:sz w:val="24"/>
          <w:szCs w:val="24"/>
        </w:rPr>
        <w:t>CookieLocaleResolver</w:t>
      </w:r>
      <w:proofErr w:type="spellEnd"/>
      <w:r w:rsidRPr="002A3799">
        <w:rPr>
          <w:rFonts w:ascii="Times New Roman" w:hAnsi="Times New Roman" w:cs="Times New Roman"/>
          <w:color w:val="333333"/>
          <w:sz w:val="24"/>
          <w:szCs w:val="24"/>
        </w:rPr>
        <w:t xml:space="preserve"> and configure </w:t>
      </w:r>
      <w:proofErr w:type="spellStart"/>
      <w:r w:rsidRPr="002A3799">
        <w:rPr>
          <w:rFonts w:ascii="Times New Roman" w:hAnsi="Times New Roman" w:cs="Times New Roman"/>
          <w:color w:val="333333"/>
          <w:sz w:val="24"/>
          <w:szCs w:val="24"/>
        </w:rPr>
        <w:t>LocaleChangeInterceptor</w:t>
      </w:r>
      <w:proofErr w:type="spellEnd"/>
      <w:r w:rsidRPr="002A3799">
        <w:rPr>
          <w:rFonts w:ascii="Times New Roman" w:hAnsi="Times New Roman" w:cs="Times New Roman"/>
          <w:color w:val="333333"/>
          <w:sz w:val="24"/>
          <w:szCs w:val="24"/>
        </w:rPr>
        <w:t xml:space="preserve"> interceptor. Example configuration can be like below:</w:t>
      </w:r>
    </w:p>
    <w:tbl>
      <w:tblPr>
        <w:tblW w:w="11730" w:type="dxa"/>
        <w:tblInd w:w="900" w:type="dxa"/>
        <w:tblCellMar>
          <w:left w:w="0" w:type="dxa"/>
          <w:right w:w="0" w:type="dxa"/>
        </w:tblCellMar>
        <w:tblLook w:val="04A0" w:firstRow="1" w:lastRow="0" w:firstColumn="1" w:lastColumn="0" w:noHBand="0" w:noVBand="1"/>
      </w:tblPr>
      <w:tblGrid>
        <w:gridCol w:w="630"/>
        <w:gridCol w:w="11100"/>
      </w:tblGrid>
      <w:tr w:rsidR="007F79B1" w:rsidRPr="002A3799" w14:paraId="3CC0E827" w14:textId="77777777" w:rsidTr="00DA3F6A">
        <w:tc>
          <w:tcPr>
            <w:tcW w:w="0" w:type="auto"/>
            <w:vAlign w:val="center"/>
            <w:hideMark/>
          </w:tcPr>
          <w:p w14:paraId="023FD01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1DA7F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3DC08FE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1F5CBEF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44162EB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220A21E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79C3807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5C2373F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5724FA4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40A2B2C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10</w:t>
            </w:r>
          </w:p>
          <w:p w14:paraId="3CB0C06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63D2EA6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p w14:paraId="2D77D60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13</w:t>
            </w:r>
          </w:p>
          <w:p w14:paraId="695A852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14</w:t>
            </w:r>
          </w:p>
          <w:p w14:paraId="50B26B34"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15</w:t>
            </w:r>
          </w:p>
          <w:p w14:paraId="67C77B69"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16</w:t>
            </w:r>
          </w:p>
          <w:p w14:paraId="6AD65CF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17</w:t>
            </w:r>
          </w:p>
          <w:p w14:paraId="3CB91FD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18</w:t>
            </w:r>
          </w:p>
          <w:p w14:paraId="25071FE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19</w:t>
            </w:r>
          </w:p>
        </w:tc>
        <w:tc>
          <w:tcPr>
            <w:tcW w:w="11100" w:type="dxa"/>
            <w:vAlign w:val="center"/>
            <w:hideMark/>
          </w:tcPr>
          <w:p w14:paraId="1D5F752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messageSource</w:t>
            </w:r>
            <w:proofErr w:type="spellEnd"/>
            <w:r w:rsidRPr="002A3799">
              <w:rPr>
                <w:rStyle w:val="HTMLCode"/>
                <w:rFonts w:ascii="Times New Roman" w:eastAsiaTheme="minorHAnsi" w:hAnsi="Times New Roman" w:cs="Times New Roman"/>
                <w:sz w:val="24"/>
                <w:szCs w:val="24"/>
              </w:rPr>
              <w:t>"</w:t>
            </w:r>
          </w:p>
          <w:p w14:paraId="721E0E4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class="org.springframework.context.support.ReloadableResourceBundleMessageSource"&gt;</w:t>
            </w:r>
          </w:p>
          <w:p w14:paraId="061724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basename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classpath:messages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0EA65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defaultEncoding</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value="UTF-8"</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7B32474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52E5868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6695C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localeResolver</w:t>
            </w:r>
            <w:proofErr w:type="spellEnd"/>
            <w:r w:rsidRPr="002A3799">
              <w:rPr>
                <w:rStyle w:val="HTMLCode"/>
                <w:rFonts w:ascii="Times New Roman" w:eastAsiaTheme="minorHAnsi" w:hAnsi="Times New Roman" w:cs="Times New Roman"/>
                <w:sz w:val="24"/>
                <w:szCs w:val="24"/>
              </w:rPr>
              <w:t>"</w:t>
            </w:r>
          </w:p>
          <w:p w14:paraId="5C8CB7A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class="org.springframework.web.servlet.i18n.CookieLocaleResolver"&gt;</w:t>
            </w:r>
          </w:p>
          <w:p w14:paraId="1D6D682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defaultLocale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en</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0940FFF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beans:property</w:t>
            </w:r>
            <w:proofErr w:type="spell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cookieName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myAppLocaleCookie</w:t>
            </w:r>
            <w:proofErr w:type="spellEnd"/>
            <w:r w:rsidRPr="002A3799">
              <w:rPr>
                <w:rStyle w:val="HTMLCode"/>
                <w:rFonts w:ascii="Times New Roman" w:eastAsiaTheme="minorHAnsi" w:hAnsi="Times New Roman" w:cs="Times New Roman"/>
                <w:sz w:val="24"/>
                <w:szCs w:val="24"/>
              </w:rPr>
              <w:t>"&gt;&lt;/</w:t>
            </w:r>
            <w:proofErr w:type="spellStart"/>
            <w:r w:rsidRPr="002A3799">
              <w:rPr>
                <w:rStyle w:val="HTMLCode"/>
                <w:rFonts w:ascii="Times New Roman" w:eastAsiaTheme="minorHAnsi" w:hAnsi="Times New Roman" w:cs="Times New Roman"/>
                <w:sz w:val="24"/>
                <w:szCs w:val="24"/>
              </w:rPr>
              <w:t>beans:property</w:t>
            </w:r>
            <w:proofErr w:type="spellEnd"/>
            <w:r w:rsidRPr="002A3799">
              <w:rPr>
                <w:rStyle w:val="HTMLCode"/>
                <w:rFonts w:ascii="Times New Roman" w:eastAsiaTheme="minorHAnsi" w:hAnsi="Times New Roman" w:cs="Times New Roman"/>
                <w:sz w:val="24"/>
                <w:szCs w:val="24"/>
              </w:rPr>
              <w:t>&gt;</w:t>
            </w:r>
          </w:p>
          <w:p w14:paraId="1DA7E313"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cookieMaxAge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value="3600"&gt;&lt;/</w:t>
            </w:r>
            <w:proofErr w:type="spellStart"/>
            <w:r w:rsidRPr="002A3799">
              <w:rPr>
                <w:rStyle w:val="HTMLCode"/>
                <w:rFonts w:ascii="Times New Roman" w:eastAsiaTheme="minorHAnsi" w:hAnsi="Times New Roman" w:cs="Times New Roman"/>
                <w:sz w:val="24"/>
                <w:szCs w:val="24"/>
              </w:rPr>
              <w:t>beans:property</w:t>
            </w:r>
            <w:proofErr w:type="spellEnd"/>
            <w:r w:rsidRPr="002A3799">
              <w:rPr>
                <w:rStyle w:val="HTMLCode"/>
                <w:rFonts w:ascii="Times New Roman" w:eastAsiaTheme="minorHAnsi" w:hAnsi="Times New Roman" w:cs="Times New Roman"/>
                <w:sz w:val="24"/>
                <w:szCs w:val="24"/>
              </w:rPr>
              <w:t>&gt;</w:t>
            </w:r>
          </w:p>
          <w:p w14:paraId="4CBF028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56D1D35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4AA5443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p w14:paraId="4137A24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p>
          <w:p w14:paraId="0E58D6D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w:t>
            </w:r>
            <w:proofErr w:type="gramStart"/>
            <w:r w:rsidRPr="002A3799">
              <w:rPr>
                <w:rStyle w:val="HTMLCode"/>
                <w:rFonts w:ascii="Times New Roman" w:eastAsiaTheme="minorHAnsi" w:hAnsi="Times New Roman" w:cs="Times New Roman"/>
                <w:sz w:val="24"/>
                <w:szCs w:val="24"/>
              </w:rPr>
              <w:t>org.springframework.web.servlet</w:t>
            </w:r>
            <w:proofErr w:type="gramEnd"/>
            <w:r w:rsidRPr="002A3799">
              <w:rPr>
                <w:rStyle w:val="HTMLCode"/>
                <w:rFonts w:ascii="Times New Roman" w:eastAsiaTheme="minorHAnsi" w:hAnsi="Times New Roman" w:cs="Times New Roman"/>
                <w:sz w:val="24"/>
                <w:szCs w:val="24"/>
              </w:rPr>
              <w:t>.i18n.LocaleChangeInterceptor"&gt;</w:t>
            </w:r>
          </w:p>
          <w:p w14:paraId="013671D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paramName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value="locale"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20B9EB0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1779F53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&lt;/interceptors&gt;</w:t>
            </w:r>
          </w:p>
        </w:tc>
      </w:tr>
    </w:tbl>
    <w:p w14:paraId="4F9705F5"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spring:message</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element in the view pages with key names, </w:t>
      </w:r>
      <w:proofErr w:type="spellStart"/>
      <w:r w:rsidRPr="002A3799">
        <w:rPr>
          <w:rFonts w:ascii="Times New Roman" w:hAnsi="Times New Roman" w:cs="Times New Roman"/>
          <w:color w:val="333333"/>
          <w:sz w:val="24"/>
          <w:szCs w:val="24"/>
        </w:rPr>
        <w:t>DispatcherServlet</w:t>
      </w:r>
      <w:proofErr w:type="spellEnd"/>
      <w:r w:rsidRPr="002A3799">
        <w:rPr>
          <w:rFonts w:ascii="Times New Roman" w:hAnsi="Times New Roman" w:cs="Times New Roman"/>
          <w:color w:val="333333"/>
          <w:sz w:val="24"/>
          <w:szCs w:val="24"/>
        </w:rPr>
        <w:t xml:space="preserve"> picks the corresponding value and renders the page in corresponding locale and return as response.</w:t>
      </w:r>
    </w:p>
    <w:p w14:paraId="6FCC6BCE"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0" w:history="1">
        <w:r w:rsidRPr="002A3799">
          <w:rPr>
            <w:rStyle w:val="Hyperlink"/>
            <w:color w:val="1A0DAB"/>
            <w:bdr w:val="none" w:sz="0" w:space="0" w:color="auto" w:frame="1"/>
          </w:rPr>
          <w:t>Spring Localization Example</w:t>
        </w:r>
      </w:hyperlink>
      <w:r w:rsidRPr="002A3799">
        <w:rPr>
          <w:color w:val="333333"/>
        </w:rPr>
        <w:t>.</w:t>
      </w:r>
    </w:p>
    <w:p w14:paraId="1050BBF2"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1" w:name="spring-restful-json"/>
      <w:bookmarkEnd w:id="31"/>
      <w:r w:rsidRPr="002A3799">
        <w:rPr>
          <w:rFonts w:ascii="Times New Roman" w:hAnsi="Times New Roman" w:cs="Times New Roman"/>
          <w:color w:val="333333"/>
          <w:spacing w:val="15"/>
        </w:rPr>
        <w:t>How can we use Spring to create Restful Web Service returning JSON response?</w:t>
      </w:r>
    </w:p>
    <w:p w14:paraId="0446DB0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can use Spring Framework to create Restful web services that returns JSON data. Spring provides integration with</w:t>
      </w:r>
      <w:r w:rsidRPr="002A3799">
        <w:rPr>
          <w:rStyle w:val="apple-converted-space"/>
          <w:color w:val="333333"/>
        </w:rPr>
        <w:t> </w:t>
      </w:r>
      <w:hyperlink r:id="rId21" w:history="1">
        <w:r w:rsidRPr="002A3799">
          <w:rPr>
            <w:rStyle w:val="Hyperlink"/>
            <w:color w:val="1A0DAB"/>
            <w:bdr w:val="none" w:sz="0" w:space="0" w:color="auto" w:frame="1"/>
          </w:rPr>
          <w:t>Jackson JSON API</w:t>
        </w:r>
      </w:hyperlink>
      <w:r w:rsidRPr="002A3799">
        <w:rPr>
          <w:rStyle w:val="apple-converted-space"/>
          <w:color w:val="333333"/>
        </w:rPr>
        <w:t> </w:t>
      </w:r>
      <w:r w:rsidRPr="002A3799">
        <w:rPr>
          <w:color w:val="333333"/>
        </w:rPr>
        <w:t>that we can use to send JSON response in restful web service.</w:t>
      </w:r>
    </w:p>
    <w:p w14:paraId="2D4C6FA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We would need to do following steps to configure our Spring MVC application to send JSON response:</w:t>
      </w:r>
    </w:p>
    <w:p w14:paraId="6864660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Adding Jackson JSON dependencies, if you are using Maven it can be done with following code:</w:t>
      </w:r>
    </w:p>
    <w:tbl>
      <w:tblPr>
        <w:tblW w:w="10320" w:type="dxa"/>
        <w:tblInd w:w="900" w:type="dxa"/>
        <w:tblCellMar>
          <w:left w:w="0" w:type="dxa"/>
          <w:right w:w="0" w:type="dxa"/>
        </w:tblCellMar>
        <w:tblLook w:val="04A0" w:firstRow="1" w:lastRow="0" w:firstColumn="1" w:lastColumn="0" w:noHBand="0" w:noVBand="1"/>
      </w:tblPr>
      <w:tblGrid>
        <w:gridCol w:w="510"/>
        <w:gridCol w:w="9810"/>
      </w:tblGrid>
      <w:tr w:rsidR="007F79B1" w:rsidRPr="002A3799" w14:paraId="33B44A14" w14:textId="77777777" w:rsidTr="00DA3F6A">
        <w:tc>
          <w:tcPr>
            <w:tcW w:w="0" w:type="auto"/>
            <w:vAlign w:val="center"/>
            <w:hideMark/>
          </w:tcPr>
          <w:p w14:paraId="6EAA3C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E8C24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70F5E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7F95906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7D1AD3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1EDE8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tc>
        <w:tc>
          <w:tcPr>
            <w:tcW w:w="9810" w:type="dxa"/>
            <w:vAlign w:val="center"/>
            <w:hideMark/>
          </w:tcPr>
          <w:p w14:paraId="0EF6827C"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t>&lt;!--</w:t>
            </w:r>
            <w:proofErr w:type="gramEnd"/>
            <w:r w:rsidRPr="002A3799">
              <w:rPr>
                <w:rStyle w:val="HTMLCode"/>
                <w:rFonts w:ascii="Times New Roman" w:eastAsiaTheme="minorHAnsi" w:hAnsi="Times New Roman" w:cs="Times New Roman"/>
                <w:sz w:val="24"/>
                <w:szCs w:val="24"/>
              </w:rPr>
              <w:t xml:space="preserve"> Jackson --&gt;</w:t>
            </w:r>
          </w:p>
          <w:p w14:paraId="21F889B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&lt;dependency&gt;</w:t>
            </w:r>
          </w:p>
          <w:p w14:paraId="56C813E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gramStart"/>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groupId</w:t>
            </w:r>
            <w:proofErr w:type="spellEnd"/>
            <w:r w:rsidRPr="002A3799">
              <w:rPr>
                <w:rStyle w:val="HTMLCode"/>
                <w:rFonts w:ascii="Times New Roman" w:eastAsiaTheme="minorHAnsi" w:hAnsi="Times New Roman" w:cs="Times New Roman"/>
                <w:sz w:val="24"/>
                <w:szCs w:val="24"/>
              </w:rPr>
              <w:t>&gt;</w:t>
            </w:r>
            <w:proofErr w:type="spellStart"/>
            <w:r w:rsidRPr="002A3799">
              <w:rPr>
                <w:rStyle w:val="HTMLCode"/>
                <w:rFonts w:ascii="Times New Roman" w:eastAsiaTheme="minorHAnsi" w:hAnsi="Times New Roman" w:cs="Times New Roman"/>
                <w:sz w:val="24"/>
                <w:szCs w:val="24"/>
              </w:rPr>
              <w:t>com.fasterxml.jackson</w:t>
            </w:r>
            <w:proofErr w:type="gramEnd"/>
            <w:r w:rsidRPr="002A3799">
              <w:rPr>
                <w:rStyle w:val="HTMLCode"/>
                <w:rFonts w:ascii="Times New Roman" w:eastAsiaTheme="minorHAnsi" w:hAnsi="Times New Roman" w:cs="Times New Roman"/>
                <w:sz w:val="24"/>
                <w:szCs w:val="24"/>
              </w:rPr>
              <w:t>.core</w:t>
            </w:r>
            <w:proofErr w:type="spellEnd"/>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groupId</w:t>
            </w:r>
            <w:proofErr w:type="spellEnd"/>
            <w:r w:rsidRPr="002A3799">
              <w:rPr>
                <w:rStyle w:val="HTMLCode"/>
                <w:rFonts w:ascii="Times New Roman" w:eastAsiaTheme="minorHAnsi" w:hAnsi="Times New Roman" w:cs="Times New Roman"/>
                <w:sz w:val="24"/>
                <w:szCs w:val="24"/>
              </w:rPr>
              <w:t>&gt;</w:t>
            </w:r>
          </w:p>
          <w:p w14:paraId="54B1AB9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r w:rsidRPr="002A3799">
              <w:rPr>
                <w:rStyle w:val="HTMLCode"/>
                <w:rFonts w:ascii="Times New Roman" w:eastAsiaTheme="minorHAnsi" w:hAnsi="Times New Roman" w:cs="Times New Roman"/>
                <w:sz w:val="24"/>
                <w:szCs w:val="24"/>
              </w:rPr>
              <w:t>artifactId</w:t>
            </w:r>
            <w:proofErr w:type="spellEnd"/>
            <w:r w:rsidRPr="002A3799">
              <w:rPr>
                <w:rStyle w:val="HTMLCode"/>
                <w:rFonts w:ascii="Times New Roman" w:eastAsiaTheme="minorHAnsi" w:hAnsi="Times New Roman" w:cs="Times New Roman"/>
                <w:sz w:val="24"/>
                <w:szCs w:val="24"/>
              </w:rPr>
              <w:t>&gt;</w:t>
            </w:r>
            <w:proofErr w:type="spellStart"/>
            <w:r w:rsidRPr="002A3799">
              <w:rPr>
                <w:rStyle w:val="HTMLCode"/>
                <w:rFonts w:ascii="Times New Roman" w:eastAsiaTheme="minorHAnsi" w:hAnsi="Times New Roman" w:cs="Times New Roman"/>
                <w:sz w:val="24"/>
                <w:szCs w:val="24"/>
              </w:rPr>
              <w:t>jackson-databind</w:t>
            </w:r>
            <w:proofErr w:type="spellEnd"/>
            <w:r w:rsidRPr="002A3799">
              <w:rPr>
                <w:rStyle w:val="HTMLCode"/>
                <w:rFonts w:ascii="Times New Roman" w:eastAsiaTheme="minorHAnsi" w:hAnsi="Times New Roman" w:cs="Times New Roman"/>
                <w:sz w:val="24"/>
                <w:szCs w:val="24"/>
              </w:rPr>
              <w:t>&lt;/</w:t>
            </w:r>
            <w:proofErr w:type="spellStart"/>
            <w:r w:rsidRPr="002A3799">
              <w:rPr>
                <w:rStyle w:val="HTMLCode"/>
                <w:rFonts w:ascii="Times New Roman" w:eastAsiaTheme="minorHAnsi" w:hAnsi="Times New Roman" w:cs="Times New Roman"/>
                <w:sz w:val="24"/>
                <w:szCs w:val="24"/>
              </w:rPr>
              <w:t>artifactId</w:t>
            </w:r>
            <w:proofErr w:type="spellEnd"/>
            <w:r w:rsidRPr="002A3799">
              <w:rPr>
                <w:rStyle w:val="HTMLCode"/>
                <w:rFonts w:ascii="Times New Roman" w:eastAsiaTheme="minorHAnsi" w:hAnsi="Times New Roman" w:cs="Times New Roman"/>
                <w:sz w:val="24"/>
                <w:szCs w:val="24"/>
              </w:rPr>
              <w:t>&gt;</w:t>
            </w:r>
          </w:p>
          <w:p w14:paraId="3F108BA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&lt;version&gt;${</w:t>
            </w:r>
            <w:proofErr w:type="spellStart"/>
            <w:r w:rsidRPr="002A3799">
              <w:rPr>
                <w:rStyle w:val="HTMLCode"/>
                <w:rFonts w:ascii="Times New Roman" w:eastAsiaTheme="minorHAnsi" w:hAnsi="Times New Roman" w:cs="Times New Roman"/>
                <w:sz w:val="24"/>
                <w:szCs w:val="24"/>
              </w:rPr>
              <w:t>jackson.databind</w:t>
            </w:r>
            <w:proofErr w:type="spellEnd"/>
            <w:r w:rsidRPr="002A3799">
              <w:rPr>
                <w:rStyle w:val="HTMLCode"/>
                <w:rFonts w:ascii="Times New Roman" w:eastAsiaTheme="minorHAnsi" w:hAnsi="Times New Roman" w:cs="Times New Roman"/>
                <w:sz w:val="24"/>
                <w:szCs w:val="24"/>
              </w:rPr>
              <w:t>-version}&lt;/version&gt;</w:t>
            </w:r>
          </w:p>
          <w:p w14:paraId="78CB8B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&lt;/dependency&gt;</w:t>
            </w:r>
          </w:p>
        </w:tc>
      </w:tr>
    </w:tbl>
    <w:p w14:paraId="268AB650"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Configure</w:t>
      </w:r>
      <w:r w:rsidRPr="002A3799">
        <w:rPr>
          <w:rStyle w:val="apple-converted-space"/>
          <w:rFonts w:ascii="Times New Roman" w:hAnsi="Times New Roman" w:cs="Times New Roman"/>
          <w:color w:val="333333"/>
          <w:sz w:val="24"/>
          <w:szCs w:val="24"/>
        </w:rPr>
        <w:t> </w:t>
      </w:r>
      <w:proofErr w:type="spellStart"/>
      <w:r w:rsidRPr="002A3799">
        <w:rPr>
          <w:rStyle w:val="HTMLCode"/>
          <w:rFonts w:ascii="Times New Roman" w:eastAsiaTheme="minorHAnsi" w:hAnsi="Times New Roman" w:cs="Times New Roman"/>
          <w:color w:val="333333"/>
          <w:sz w:val="24"/>
          <w:szCs w:val="24"/>
          <w:bdr w:val="none" w:sz="0" w:space="0" w:color="auto" w:frame="1"/>
        </w:rPr>
        <w:t>RequestMappingHandlerAdapter</w:t>
      </w:r>
      <w:proofErr w:type="spellEnd"/>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bean in the spring bean configuration file and set the </w:t>
      </w:r>
      <w:proofErr w:type="spellStart"/>
      <w:r w:rsidRPr="002A3799">
        <w:rPr>
          <w:rFonts w:ascii="Times New Roman" w:hAnsi="Times New Roman" w:cs="Times New Roman"/>
          <w:color w:val="333333"/>
          <w:sz w:val="24"/>
          <w:szCs w:val="24"/>
        </w:rPr>
        <w:t>messageConverters</w:t>
      </w:r>
      <w:proofErr w:type="spellEnd"/>
      <w:r w:rsidRPr="002A3799">
        <w:rPr>
          <w:rFonts w:ascii="Times New Roman" w:hAnsi="Times New Roman" w:cs="Times New Roman"/>
          <w:color w:val="333333"/>
          <w:sz w:val="24"/>
          <w:szCs w:val="24"/>
        </w:rPr>
        <w:t xml:space="preserve"> property to MappingJackson2HttpMessageConverter bean. Sample configuration will be:</w:t>
      </w:r>
    </w:p>
    <w:tbl>
      <w:tblPr>
        <w:tblW w:w="16185" w:type="dxa"/>
        <w:tblInd w:w="900" w:type="dxa"/>
        <w:tblCellMar>
          <w:left w:w="0" w:type="dxa"/>
          <w:right w:w="0" w:type="dxa"/>
        </w:tblCellMar>
        <w:tblLook w:val="04A0" w:firstRow="1" w:lastRow="0" w:firstColumn="1" w:lastColumn="0" w:noHBand="0" w:noVBand="1"/>
      </w:tblPr>
      <w:tblGrid>
        <w:gridCol w:w="630"/>
        <w:gridCol w:w="15555"/>
      </w:tblGrid>
      <w:tr w:rsidR="007F79B1" w:rsidRPr="002A3799" w14:paraId="53A9FF0C" w14:textId="77777777" w:rsidTr="00DA3F6A">
        <w:tc>
          <w:tcPr>
            <w:tcW w:w="0" w:type="auto"/>
            <w:vAlign w:val="center"/>
            <w:hideMark/>
          </w:tcPr>
          <w:p w14:paraId="3280D4C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36EEB1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213CEE2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3989152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5AFC46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1B3C3400"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6FA3A08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352C55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p w14:paraId="49699A8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9</w:t>
            </w:r>
          </w:p>
          <w:p w14:paraId="7359497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10</w:t>
            </w:r>
          </w:p>
          <w:p w14:paraId="436424B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11</w:t>
            </w:r>
          </w:p>
          <w:p w14:paraId="73E122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12</w:t>
            </w:r>
          </w:p>
        </w:tc>
        <w:tc>
          <w:tcPr>
            <w:tcW w:w="15555" w:type="dxa"/>
            <w:vAlign w:val="center"/>
            <w:hideMark/>
          </w:tcPr>
          <w:p w14:paraId="1F03AD2A"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 Configure to plugin JSON as request and response in method handler --&gt;</w:t>
            </w:r>
          </w:p>
          <w:p w14:paraId="6B16EA5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class="org.springframework.web.servlet.mvc.method.annotation.RequestMappingHandlerAdapter"&gt;</w:t>
            </w:r>
          </w:p>
          <w:p w14:paraId="6927F8E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messageConverters</w:t>
            </w:r>
            <w:proofErr w:type="spellEnd"/>
            <w:r w:rsidRPr="002A3799">
              <w:rPr>
                <w:rStyle w:val="HTMLCode"/>
                <w:rFonts w:ascii="Times New Roman" w:eastAsiaTheme="minorHAnsi" w:hAnsi="Times New Roman" w:cs="Times New Roman"/>
                <w:sz w:val="24"/>
                <w:szCs w:val="24"/>
              </w:rPr>
              <w:t>"&gt;</w:t>
            </w:r>
          </w:p>
          <w:p w14:paraId="3D845085"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beans:list</w:t>
            </w:r>
            <w:proofErr w:type="spellEnd"/>
            <w:proofErr w:type="gramEnd"/>
            <w:r w:rsidRPr="002A3799">
              <w:rPr>
                <w:rStyle w:val="HTMLCode"/>
                <w:rFonts w:ascii="Times New Roman" w:eastAsiaTheme="minorHAnsi" w:hAnsi="Times New Roman" w:cs="Times New Roman"/>
                <w:sz w:val="24"/>
                <w:szCs w:val="24"/>
              </w:rPr>
              <w:t>&gt;</w:t>
            </w:r>
          </w:p>
          <w:p w14:paraId="1811C44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beans:ref</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bean="</w:t>
            </w:r>
            <w:proofErr w:type="spellStart"/>
            <w:r w:rsidRPr="002A3799">
              <w:rPr>
                <w:rStyle w:val="HTMLCode"/>
                <w:rFonts w:ascii="Times New Roman" w:eastAsiaTheme="minorHAnsi" w:hAnsi="Times New Roman" w:cs="Times New Roman"/>
                <w:sz w:val="24"/>
                <w:szCs w:val="24"/>
              </w:rPr>
              <w:t>jsonMessageConverter</w:t>
            </w:r>
            <w:proofErr w:type="spellEnd"/>
            <w:r w:rsidRPr="002A3799">
              <w:rPr>
                <w:rStyle w:val="HTMLCode"/>
                <w:rFonts w:ascii="Times New Roman" w:eastAsiaTheme="minorHAnsi" w:hAnsi="Times New Roman" w:cs="Times New Roman"/>
                <w:sz w:val="24"/>
                <w:szCs w:val="24"/>
              </w:rPr>
              <w:t>"/&gt;</w:t>
            </w:r>
          </w:p>
          <w:p w14:paraId="7CA48A7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beans:list</w:t>
            </w:r>
            <w:proofErr w:type="spellEnd"/>
            <w:proofErr w:type="gramEnd"/>
            <w:r w:rsidRPr="002A3799">
              <w:rPr>
                <w:rStyle w:val="HTMLCode"/>
                <w:rFonts w:ascii="Times New Roman" w:eastAsiaTheme="minorHAnsi" w:hAnsi="Times New Roman" w:cs="Times New Roman"/>
                <w:sz w:val="24"/>
                <w:szCs w:val="24"/>
              </w:rPr>
              <w:t>&gt;</w:t>
            </w:r>
          </w:p>
          <w:p w14:paraId="4F612F4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Style w:val="HTMLCode"/>
                <w:rFonts w:ascii="Times New Roman" w:eastAsiaTheme="minorHAnsi" w:hAnsi="Times New Roman" w:cs="Times New Roman"/>
                <w:sz w:val="24"/>
                <w:szCs w:val="24"/>
              </w:rPr>
              <w:t>&gt;</w:t>
            </w:r>
          </w:p>
          <w:p w14:paraId="5E5EAEA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p w14:paraId="715EEE9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61F32FD4" w14:textId="77777777" w:rsidR="007F79B1" w:rsidRPr="002A3799" w:rsidRDefault="007F79B1" w:rsidP="00DA3F6A">
            <w:pPr>
              <w:rPr>
                <w:rFonts w:ascii="Times New Roman" w:hAnsi="Times New Roman" w:cs="Times New Roman"/>
                <w:sz w:val="24"/>
                <w:szCs w:val="24"/>
              </w:rPr>
            </w:pPr>
            <w:proofErr w:type="gramStart"/>
            <w:r w:rsidRPr="002A3799">
              <w:rPr>
                <w:rStyle w:val="HTMLCode"/>
                <w:rFonts w:ascii="Times New Roman" w:eastAsiaTheme="minorHAnsi" w:hAnsi="Times New Roman" w:cs="Times New Roman"/>
                <w:sz w:val="24"/>
                <w:szCs w:val="24"/>
              </w:rPr>
              <w:t>&lt;!--</w:t>
            </w:r>
            <w:proofErr w:type="gramEnd"/>
            <w:r w:rsidRPr="002A3799">
              <w:rPr>
                <w:rStyle w:val="HTMLCode"/>
                <w:rFonts w:ascii="Times New Roman" w:eastAsiaTheme="minorHAnsi" w:hAnsi="Times New Roman" w:cs="Times New Roman"/>
                <w:sz w:val="24"/>
                <w:szCs w:val="24"/>
              </w:rPr>
              <w:t xml:space="preserve"> Configure bean to convert JSON to POJO and vice versa --&gt;</w:t>
            </w:r>
          </w:p>
          <w:p w14:paraId="497EBB4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jsonMessageConverter</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class="org.springframework.http.converter.json.MappingJackson2HttpMessageConverter"&gt;</w:t>
            </w:r>
          </w:p>
          <w:p w14:paraId="1DE41FF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3BAA466D"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In the controller handler methods, return the Object as response using</w:t>
      </w:r>
      <w:r w:rsidRPr="002A3799">
        <w:rPr>
          <w:rStyle w:val="apple-converted-space"/>
          <w:rFonts w:ascii="Times New Roman" w:hAnsi="Times New Roman" w:cs="Times New Roman"/>
          <w:color w:val="333333"/>
          <w:sz w:val="24"/>
          <w:szCs w:val="24"/>
        </w:rPr>
        <w:t> </w:t>
      </w:r>
      <w:r w:rsidRPr="002A3799">
        <w:rPr>
          <w:rStyle w:val="HTMLCode"/>
          <w:rFonts w:ascii="Times New Roman" w:eastAsiaTheme="minorHAnsi"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annotation. Sample code:</w:t>
      </w:r>
    </w:p>
    <w:tbl>
      <w:tblPr>
        <w:tblW w:w="10860" w:type="dxa"/>
        <w:tblInd w:w="900" w:type="dxa"/>
        <w:tblCellMar>
          <w:left w:w="0" w:type="dxa"/>
          <w:right w:w="0" w:type="dxa"/>
        </w:tblCellMar>
        <w:tblLook w:val="04A0" w:firstRow="1" w:lastRow="0" w:firstColumn="1" w:lastColumn="0" w:noHBand="0" w:noVBand="1"/>
      </w:tblPr>
      <w:tblGrid>
        <w:gridCol w:w="510"/>
        <w:gridCol w:w="10350"/>
      </w:tblGrid>
      <w:tr w:rsidR="007F79B1" w:rsidRPr="002A3799" w14:paraId="5E97CE8E" w14:textId="77777777" w:rsidTr="00DA3F6A">
        <w:tc>
          <w:tcPr>
            <w:tcW w:w="0" w:type="auto"/>
            <w:vAlign w:val="center"/>
            <w:hideMark/>
          </w:tcPr>
          <w:p w14:paraId="0E5C9FF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12725EF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8B1EA18"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6C6E75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64A581A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3C6CD896"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tc>
        <w:tc>
          <w:tcPr>
            <w:tcW w:w="10350" w:type="dxa"/>
            <w:vAlign w:val="center"/>
            <w:hideMark/>
          </w:tcPr>
          <w:p w14:paraId="36BDCD4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roofErr w:type="gramStart"/>
            <w:r w:rsidRPr="002A3799">
              <w:rPr>
                <w:rStyle w:val="HTMLCode"/>
                <w:rFonts w:ascii="Times New Roman" w:eastAsiaTheme="minorHAnsi" w:hAnsi="Times New Roman" w:cs="Times New Roman"/>
                <w:sz w:val="24"/>
                <w:szCs w:val="24"/>
              </w:rPr>
              <w:t>RequestMapping(</w:t>
            </w:r>
            <w:proofErr w:type="gramEnd"/>
            <w:r w:rsidRPr="002A3799">
              <w:rPr>
                <w:rStyle w:val="HTMLCode"/>
                <w:rFonts w:ascii="Times New Roman" w:eastAsiaTheme="minorHAnsi" w:hAnsi="Times New Roman" w:cs="Times New Roman"/>
                <w:sz w:val="24"/>
                <w:szCs w:val="24"/>
              </w:rPr>
              <w:t xml:space="preserve">value = </w:t>
            </w:r>
            <w:proofErr w:type="spellStart"/>
            <w:r w:rsidRPr="002A3799">
              <w:rPr>
                <w:rStyle w:val="HTMLCode"/>
                <w:rFonts w:ascii="Times New Roman" w:eastAsiaTheme="minorHAnsi" w:hAnsi="Times New Roman" w:cs="Times New Roman"/>
                <w:sz w:val="24"/>
                <w:szCs w:val="24"/>
              </w:rPr>
              <w:t>EmpRestURIConstants.GET_EMP</w:t>
            </w:r>
            <w:proofErr w:type="spellEnd"/>
            <w:r w:rsidRPr="002A3799">
              <w:rPr>
                <w:rStyle w:val="HTMLCode"/>
                <w:rFonts w:ascii="Times New Roman" w:eastAsiaTheme="minorHAnsi" w:hAnsi="Times New Roman" w:cs="Times New Roman"/>
                <w:sz w:val="24"/>
                <w:szCs w:val="24"/>
              </w:rPr>
              <w:t xml:space="preserve">, method = </w:t>
            </w:r>
            <w:proofErr w:type="spellStart"/>
            <w:r w:rsidRPr="002A3799">
              <w:rPr>
                <w:rStyle w:val="HTMLCode"/>
                <w:rFonts w:ascii="Times New Roman" w:eastAsiaTheme="minorHAnsi" w:hAnsi="Times New Roman" w:cs="Times New Roman"/>
                <w:sz w:val="24"/>
                <w:szCs w:val="24"/>
              </w:rPr>
              <w:t>RequestMethod.GET</w:t>
            </w:r>
            <w:proofErr w:type="spellEnd"/>
            <w:r w:rsidRPr="002A3799">
              <w:rPr>
                <w:rStyle w:val="HTMLCode"/>
                <w:rFonts w:ascii="Times New Roman" w:eastAsiaTheme="minorHAnsi" w:hAnsi="Times New Roman" w:cs="Times New Roman"/>
                <w:sz w:val="24"/>
                <w:szCs w:val="24"/>
              </w:rPr>
              <w:t>)</w:t>
            </w:r>
          </w:p>
          <w:p w14:paraId="2A7A08DF"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public</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@ResponseBody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 xml:space="preserve">Employee </w:t>
            </w:r>
            <w:proofErr w:type="spellStart"/>
            <w:r w:rsidRPr="002A3799">
              <w:rPr>
                <w:rStyle w:val="HTMLCode"/>
                <w:rFonts w:ascii="Times New Roman" w:eastAsiaTheme="minorHAnsi" w:hAnsi="Times New Roman" w:cs="Times New Roman"/>
                <w:sz w:val="24"/>
                <w:szCs w:val="24"/>
              </w:rPr>
              <w:t>getEmployee</w:t>
            </w:r>
            <w:proofErr w:type="spellEnd"/>
            <w:r w:rsidRPr="002A3799">
              <w:rPr>
                <w:rStyle w:val="HTMLCode"/>
                <w:rFonts w:ascii="Times New Roman" w:eastAsiaTheme="minorHAnsi" w:hAnsi="Times New Roman" w:cs="Times New Roman"/>
                <w:sz w:val="24"/>
                <w:szCs w:val="24"/>
              </w:rPr>
              <w:t>(@PathVariable("id") int</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 {</w:t>
            </w:r>
          </w:p>
          <w:p w14:paraId="26B31D3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proofErr w:type="gramStart"/>
            <w:r w:rsidRPr="002A3799">
              <w:rPr>
                <w:rStyle w:val="HTMLCode"/>
                <w:rFonts w:ascii="Times New Roman" w:eastAsiaTheme="minorHAnsi" w:hAnsi="Times New Roman" w:cs="Times New Roman"/>
                <w:sz w:val="24"/>
                <w:szCs w:val="24"/>
              </w:rPr>
              <w:t>logger.info(</w:t>
            </w:r>
            <w:proofErr w:type="gramEnd"/>
            <w:r w:rsidRPr="002A3799">
              <w:rPr>
                <w:rStyle w:val="HTMLCode"/>
                <w:rFonts w:ascii="Times New Roman" w:eastAsiaTheme="minorHAnsi" w:hAnsi="Times New Roman" w:cs="Times New Roman"/>
                <w:sz w:val="24"/>
                <w:szCs w:val="24"/>
              </w:rPr>
              <w:t xml:space="preserve">"Start </w:t>
            </w:r>
            <w:proofErr w:type="spellStart"/>
            <w:r w:rsidRPr="002A3799">
              <w:rPr>
                <w:rStyle w:val="HTMLCode"/>
                <w:rFonts w:ascii="Times New Roman" w:eastAsiaTheme="minorHAnsi" w:hAnsi="Times New Roman" w:cs="Times New Roman"/>
                <w:sz w:val="24"/>
                <w:szCs w:val="24"/>
              </w:rPr>
              <w:t>getEmployee</w:t>
            </w:r>
            <w:proofErr w:type="spellEnd"/>
            <w:r w:rsidRPr="002A3799">
              <w:rPr>
                <w:rStyle w:val="HTMLCode"/>
                <w:rFonts w:ascii="Times New Roman" w:eastAsiaTheme="minorHAnsi" w:hAnsi="Times New Roman" w:cs="Times New Roman"/>
                <w:sz w:val="24"/>
                <w:szCs w:val="24"/>
              </w:rPr>
              <w:t>. ID="+</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w:t>
            </w:r>
          </w:p>
          <w:p w14:paraId="4073B3E6"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w:t>
            </w:r>
            <w:r w:rsidRPr="002A3799">
              <w:rPr>
                <w:rFonts w:ascii="Times New Roman" w:hAnsi="Times New Roman" w:cs="Times New Roman"/>
                <w:sz w:val="24"/>
                <w:szCs w:val="24"/>
              </w:rPr>
              <w:t> </w:t>
            </w:r>
          </w:p>
          <w:p w14:paraId="31C942E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return</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empData.get</w:t>
            </w:r>
            <w:proofErr w:type="spell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empId</w:t>
            </w:r>
            <w:proofErr w:type="spellEnd"/>
            <w:r w:rsidRPr="002A3799">
              <w:rPr>
                <w:rStyle w:val="HTMLCode"/>
                <w:rFonts w:ascii="Times New Roman" w:eastAsiaTheme="minorHAnsi" w:hAnsi="Times New Roman" w:cs="Times New Roman"/>
                <w:sz w:val="24"/>
                <w:szCs w:val="24"/>
              </w:rPr>
              <w:t>);</w:t>
            </w:r>
          </w:p>
          <w:p w14:paraId="1117F17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w:t>
            </w:r>
          </w:p>
        </w:tc>
      </w:tr>
    </w:tbl>
    <w:p w14:paraId="00DBF362" w14:textId="77777777" w:rsidR="007F79B1" w:rsidRPr="002A3799" w:rsidRDefault="007F79B1" w:rsidP="007F79B1">
      <w:pPr>
        <w:numPr>
          <w:ilvl w:val="1"/>
          <w:numId w:val="37"/>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You can invoke the rest service through any API, but if you want to use Spring then we can easily do it using </w:t>
      </w:r>
      <w:proofErr w:type="spellStart"/>
      <w:r w:rsidRPr="002A3799">
        <w:rPr>
          <w:rFonts w:ascii="Times New Roman" w:hAnsi="Times New Roman" w:cs="Times New Roman"/>
          <w:color w:val="333333"/>
          <w:sz w:val="24"/>
          <w:szCs w:val="24"/>
        </w:rPr>
        <w:t>RestTemplate</w:t>
      </w:r>
      <w:proofErr w:type="spellEnd"/>
      <w:r w:rsidRPr="002A3799">
        <w:rPr>
          <w:rFonts w:ascii="Times New Roman" w:hAnsi="Times New Roman" w:cs="Times New Roman"/>
          <w:color w:val="333333"/>
          <w:sz w:val="24"/>
          <w:szCs w:val="24"/>
        </w:rPr>
        <w:t xml:space="preserve"> class.</w:t>
      </w:r>
    </w:p>
    <w:p w14:paraId="1114A94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a complete example, please read</w:t>
      </w:r>
      <w:r w:rsidRPr="002A3799">
        <w:rPr>
          <w:rStyle w:val="apple-converted-space"/>
          <w:color w:val="333333"/>
        </w:rPr>
        <w:t> </w:t>
      </w:r>
      <w:hyperlink r:id="rId22" w:history="1">
        <w:r w:rsidRPr="002A3799">
          <w:rPr>
            <w:rStyle w:val="Hyperlink"/>
            <w:color w:val="1A0DAB"/>
            <w:bdr w:val="none" w:sz="0" w:space="0" w:color="auto" w:frame="1"/>
          </w:rPr>
          <w:t>Spring Restful Webservice Example</w:t>
        </w:r>
      </w:hyperlink>
      <w:r w:rsidRPr="002A3799">
        <w:rPr>
          <w:color w:val="333333"/>
        </w:rPr>
        <w:t>.</w:t>
      </w:r>
    </w:p>
    <w:p w14:paraId="60ADF45C" w14:textId="77777777" w:rsidR="007F79B1" w:rsidRPr="002A3799" w:rsidRDefault="007F79B1" w:rsidP="007F79B1">
      <w:pPr>
        <w:pStyle w:val="Heading3"/>
        <w:keepNext w:val="0"/>
        <w:keepLines w:val="0"/>
        <w:numPr>
          <w:ilvl w:val="0"/>
          <w:numId w:val="37"/>
        </w:numPr>
        <w:shd w:val="clear" w:color="auto" w:fill="FFFFFF"/>
        <w:spacing w:before="0" w:after="270"/>
        <w:ind w:left="450"/>
        <w:textAlignment w:val="baseline"/>
        <w:rPr>
          <w:rFonts w:ascii="Times New Roman" w:hAnsi="Times New Roman" w:cs="Times New Roman"/>
          <w:b/>
          <w:bCs/>
          <w:color w:val="333333"/>
          <w:spacing w:val="15"/>
        </w:rPr>
      </w:pPr>
      <w:bookmarkStart w:id="32" w:name="spring-annotations"/>
      <w:bookmarkEnd w:id="32"/>
      <w:r w:rsidRPr="002A3799">
        <w:rPr>
          <w:rFonts w:ascii="Times New Roman" w:hAnsi="Times New Roman" w:cs="Times New Roman"/>
          <w:color w:val="333333"/>
          <w:spacing w:val="15"/>
        </w:rPr>
        <w:t>What are some of the important Spring annotations you have used?</w:t>
      </w:r>
    </w:p>
    <w:p w14:paraId="0C84594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Spring annotations that I have used in my project are:</w:t>
      </w:r>
    </w:p>
    <w:p w14:paraId="4C61F7D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@Controller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controller classes in Spring MVC project.</w:t>
      </w:r>
    </w:p>
    <w:p w14:paraId="656F023F"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@RequestMapping</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URI mapping in controller handler methods. This is a very important annotation, so you should go through</w:t>
      </w:r>
      <w:r w:rsidRPr="002A3799">
        <w:rPr>
          <w:rStyle w:val="apple-converted-space"/>
          <w:rFonts w:ascii="Times New Roman" w:hAnsi="Times New Roman" w:cs="Times New Roman"/>
          <w:color w:val="333333"/>
          <w:sz w:val="24"/>
          <w:szCs w:val="24"/>
        </w:rPr>
        <w:t> </w:t>
      </w:r>
      <w:hyperlink r:id="rId23" w:history="1">
        <w:r w:rsidRPr="002A3799">
          <w:rPr>
            <w:rStyle w:val="Hyperlink"/>
            <w:rFonts w:ascii="Times New Roman" w:hAnsi="Times New Roman" w:cs="Times New Roman"/>
            <w:color w:val="1A0DAB"/>
            <w:sz w:val="24"/>
            <w:szCs w:val="24"/>
            <w:bdr w:val="none" w:sz="0" w:space="0" w:color="auto" w:frame="1"/>
          </w:rPr>
          <w:t xml:space="preserve">Spring MVC </w:t>
        </w:r>
        <w:proofErr w:type="spellStart"/>
        <w:r w:rsidRPr="002A3799">
          <w:rPr>
            <w:rStyle w:val="Hyperlink"/>
            <w:rFonts w:ascii="Times New Roman" w:hAnsi="Times New Roman" w:cs="Times New Roman"/>
            <w:color w:val="1A0DAB"/>
            <w:sz w:val="24"/>
            <w:szCs w:val="24"/>
            <w:bdr w:val="none" w:sz="0" w:space="0" w:color="auto" w:frame="1"/>
          </w:rPr>
          <w:t>RequestMapping</w:t>
        </w:r>
        <w:proofErr w:type="spellEnd"/>
        <w:r w:rsidRPr="002A3799">
          <w:rPr>
            <w:rStyle w:val="Hyperlink"/>
            <w:rFonts w:ascii="Times New Roman" w:hAnsi="Times New Roman" w:cs="Times New Roman"/>
            <w:color w:val="1A0DAB"/>
            <w:sz w:val="24"/>
            <w:szCs w:val="24"/>
            <w:bdr w:val="none" w:sz="0" w:space="0" w:color="auto" w:frame="1"/>
          </w:rPr>
          <w:t xml:space="preserve"> Annotation Examples</w:t>
        </w:r>
      </w:hyperlink>
    </w:p>
    <w:p w14:paraId="6EB61B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@ResponseBody</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sending Object as response, usually for sending XML or JSON data as response.</w:t>
      </w:r>
    </w:p>
    <w:p w14:paraId="5B529D8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@PathVariable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mapping dynamic values from the URI to handler method arguments.</w:t>
      </w:r>
    </w:p>
    <w:p w14:paraId="0B72916D"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@Autowired</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for </w:t>
      </w: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dependencies in spring beans.</w:t>
      </w:r>
    </w:p>
    <w:p w14:paraId="4541B15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@Qualifier</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with @Autowired annotation to avoid confusion when multiple instances of bean type is present.</w:t>
      </w:r>
    </w:p>
    <w:p w14:paraId="043DB0BA"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@Service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service classes.</w:t>
      </w:r>
    </w:p>
    <w:p w14:paraId="4DB179AE"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@Scope</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for configuring scope of the spring bean.</w:t>
      </w:r>
    </w:p>
    <w:p w14:paraId="2C95E533"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Style w:val="Strong"/>
          <w:rFonts w:ascii="Times New Roman" w:hAnsi="Times New Roman" w:cs="Times New Roman"/>
          <w:color w:val="333333"/>
          <w:sz w:val="24"/>
          <w:szCs w:val="24"/>
          <w:bdr w:val="none" w:sz="0" w:space="0" w:color="auto" w:frame="1"/>
        </w:rPr>
        <w:t>@Configuration</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@ComponentScan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and</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@Bean</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 xml:space="preserve">– for </w:t>
      </w:r>
      <w:proofErr w:type="gramStart"/>
      <w:r w:rsidRPr="002A3799">
        <w:rPr>
          <w:rFonts w:ascii="Times New Roman" w:hAnsi="Times New Roman" w:cs="Times New Roman"/>
          <w:color w:val="333333"/>
          <w:sz w:val="24"/>
          <w:szCs w:val="24"/>
        </w:rPr>
        <w:t>java based</w:t>
      </w:r>
      <w:proofErr w:type="gramEnd"/>
      <w:r w:rsidRPr="002A3799">
        <w:rPr>
          <w:rFonts w:ascii="Times New Roman" w:hAnsi="Times New Roman" w:cs="Times New Roman"/>
          <w:color w:val="333333"/>
          <w:sz w:val="24"/>
          <w:szCs w:val="24"/>
        </w:rPr>
        <w:t xml:space="preserve"> configurations.</w:t>
      </w:r>
    </w:p>
    <w:p w14:paraId="0D8698F7" w14:textId="77777777" w:rsidR="007F79B1" w:rsidRPr="002A3799" w:rsidRDefault="007F79B1"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AspectJ annotations for configuring aspects and advices,</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@Aspect</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@Before</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@After</w:t>
      </w:r>
      <w:r w:rsidRPr="002A3799">
        <w:rPr>
          <w:rFonts w:ascii="Times New Roman" w:hAnsi="Times New Roman" w:cs="Times New Roman"/>
          <w:color w:val="333333"/>
          <w:sz w:val="24"/>
          <w:szCs w:val="24"/>
        </w:rPr>
        <w:t>,</w:t>
      </w:r>
      <w:r w:rsidRPr="002A3799">
        <w:rPr>
          <w:rStyle w:val="apple-converted-space"/>
          <w:rFonts w:ascii="Times New Roman" w:hAnsi="Times New Roman" w:cs="Times New Roman"/>
          <w:color w:val="333333"/>
          <w:sz w:val="24"/>
          <w:szCs w:val="24"/>
        </w:rPr>
        <w:t> </w:t>
      </w:r>
      <w:r w:rsidRPr="002A3799">
        <w:rPr>
          <w:rStyle w:val="Strong"/>
          <w:rFonts w:ascii="Times New Roman" w:hAnsi="Times New Roman" w:cs="Times New Roman"/>
          <w:color w:val="333333"/>
          <w:sz w:val="24"/>
          <w:szCs w:val="24"/>
          <w:bdr w:val="none" w:sz="0" w:space="0" w:color="auto" w:frame="1"/>
        </w:rPr>
        <w:t>@</w:t>
      </w:r>
      <w:proofErr w:type="gramStart"/>
      <w:r w:rsidRPr="002A3799">
        <w:rPr>
          <w:rStyle w:val="Strong"/>
          <w:rFonts w:ascii="Times New Roman" w:hAnsi="Times New Roman" w:cs="Times New Roman"/>
          <w:color w:val="333333"/>
          <w:sz w:val="24"/>
          <w:szCs w:val="24"/>
          <w:bdr w:val="none" w:sz="0" w:space="0" w:color="auto" w:frame="1"/>
        </w:rPr>
        <w:t>Around</w:t>
      </w:r>
      <w:r w:rsidRPr="002A3799">
        <w:rPr>
          <w:rFonts w:ascii="Times New Roman" w:hAnsi="Times New Roman" w:cs="Times New Roman"/>
          <w:color w:val="333333"/>
          <w:sz w:val="24"/>
          <w:szCs w:val="24"/>
        </w:rPr>
        <w:t>,</w:t>
      </w:r>
      <w:r w:rsidRPr="002A3799">
        <w:rPr>
          <w:rStyle w:val="Strong"/>
          <w:rFonts w:ascii="Times New Roman" w:hAnsi="Times New Roman" w:cs="Times New Roman"/>
          <w:color w:val="333333"/>
          <w:sz w:val="24"/>
          <w:szCs w:val="24"/>
          <w:bdr w:val="none" w:sz="0" w:space="0" w:color="auto" w:frame="1"/>
        </w:rPr>
        <w:t>@</w:t>
      </w:r>
      <w:proofErr w:type="gramEnd"/>
      <w:r w:rsidRPr="002A3799">
        <w:rPr>
          <w:rStyle w:val="Strong"/>
          <w:rFonts w:ascii="Times New Roman" w:hAnsi="Times New Roman" w:cs="Times New Roman"/>
          <w:color w:val="333333"/>
          <w:sz w:val="24"/>
          <w:szCs w:val="24"/>
          <w:bdr w:val="none" w:sz="0" w:space="0" w:color="auto" w:frame="1"/>
        </w:rPr>
        <w:t>Pointcut</w:t>
      </w:r>
      <w:r w:rsidRPr="002A3799">
        <w:rPr>
          <w:rStyle w:val="apple-converted-space"/>
          <w:rFonts w:ascii="Times New Roman" w:hAnsi="Times New Roman" w:cs="Times New Roman"/>
          <w:color w:val="333333"/>
          <w:sz w:val="24"/>
          <w:szCs w:val="24"/>
        </w:rPr>
        <w:t> </w:t>
      </w:r>
      <w:r w:rsidRPr="002A3799">
        <w:rPr>
          <w:rFonts w:ascii="Times New Roman" w:hAnsi="Times New Roman" w:cs="Times New Roman"/>
          <w:color w:val="333333"/>
          <w:sz w:val="24"/>
          <w:szCs w:val="24"/>
        </w:rPr>
        <w:t>etc.</w:t>
      </w:r>
    </w:p>
    <w:p w14:paraId="7FA7017C"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3" w:name="spring-object-response"/>
      <w:bookmarkEnd w:id="33"/>
      <w:r w:rsidRPr="002A3799">
        <w:rPr>
          <w:rFonts w:ascii="Times New Roman" w:hAnsi="Times New Roman" w:cs="Times New Roman"/>
          <w:color w:val="333333"/>
          <w:spacing w:val="15"/>
        </w:rPr>
        <w:t>Can we send an Object as the response of Controller handler method?</w:t>
      </w:r>
    </w:p>
    <w:p w14:paraId="44F0F65F"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proofErr w:type="gramStart"/>
      <w:r w:rsidRPr="002A3799">
        <w:rPr>
          <w:color w:val="333333"/>
        </w:rPr>
        <w:t>Yes</w:t>
      </w:r>
      <w:proofErr w:type="gramEnd"/>
      <w:r w:rsidRPr="002A3799">
        <w:rPr>
          <w:color w:val="333333"/>
        </w:rPr>
        <w:t xml:space="preserve"> we can, using</w:t>
      </w:r>
      <w:r w:rsidRPr="002A3799">
        <w:rPr>
          <w:rStyle w:val="apple-converted-space"/>
          <w:color w:val="333333"/>
        </w:rPr>
        <w:t> </w:t>
      </w:r>
      <w:r w:rsidRPr="002A3799">
        <w:rPr>
          <w:rStyle w:val="Strong"/>
          <w:color w:val="333333"/>
          <w:bdr w:val="none" w:sz="0" w:space="0" w:color="auto" w:frame="1"/>
        </w:rPr>
        <w:t>@ResponseBody</w:t>
      </w:r>
      <w:r w:rsidRPr="002A3799">
        <w:rPr>
          <w:rStyle w:val="apple-converted-space"/>
          <w:color w:val="333333"/>
        </w:rPr>
        <w:t> </w:t>
      </w:r>
      <w:r w:rsidRPr="002A3799">
        <w:rPr>
          <w:color w:val="333333"/>
        </w:rPr>
        <w:t>annotation. This is how we send JSON or XML based response in restful web services.</w:t>
      </w:r>
    </w:p>
    <w:p w14:paraId="6B286BF5"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4" w:name="spring-mvc-file-upload"/>
      <w:bookmarkEnd w:id="34"/>
      <w:r w:rsidRPr="002A3799">
        <w:rPr>
          <w:rFonts w:ascii="Times New Roman" w:hAnsi="Times New Roman" w:cs="Times New Roman"/>
          <w:color w:val="333333"/>
          <w:spacing w:val="15"/>
        </w:rPr>
        <w:t>How to upload file in Spring MVC Application?</w:t>
      </w:r>
    </w:p>
    <w:p w14:paraId="08C280D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provides built-in support for uploading files through</w:t>
      </w:r>
      <w:r w:rsidRPr="002A3799">
        <w:rPr>
          <w:rStyle w:val="apple-converted-space"/>
          <w:color w:val="333333"/>
        </w:rPr>
        <w:t> </w:t>
      </w:r>
      <w:proofErr w:type="spellStart"/>
      <w:r w:rsidRPr="002A3799">
        <w:rPr>
          <w:rStyle w:val="Strong"/>
          <w:color w:val="333333"/>
          <w:bdr w:val="none" w:sz="0" w:space="0" w:color="auto" w:frame="1"/>
        </w:rPr>
        <w:t>MultipartResolver</w:t>
      </w:r>
      <w:proofErr w:type="spellEnd"/>
      <w:r w:rsidRPr="002A3799">
        <w:rPr>
          <w:rStyle w:val="apple-converted-space"/>
          <w:color w:val="333333"/>
        </w:rPr>
        <w:t> </w:t>
      </w:r>
      <w:r w:rsidRPr="002A3799">
        <w:rPr>
          <w:color w:val="333333"/>
        </w:rPr>
        <w:t xml:space="preserve">interface implementations. It’s very easy to use and requires only configuration changes to get it working. </w:t>
      </w:r>
      <w:proofErr w:type="gramStart"/>
      <w:r w:rsidRPr="002A3799">
        <w:rPr>
          <w:color w:val="333333"/>
        </w:rPr>
        <w:t>Obviously</w:t>
      </w:r>
      <w:proofErr w:type="gramEnd"/>
      <w:r w:rsidRPr="002A3799">
        <w:rPr>
          <w:color w:val="333333"/>
        </w:rPr>
        <w:t xml:space="preserve"> we would need to write controller handler method to handle the incoming file and process it. For a complete example, please refer</w:t>
      </w:r>
      <w:r w:rsidRPr="002A3799">
        <w:rPr>
          <w:rStyle w:val="apple-converted-space"/>
          <w:color w:val="333333"/>
        </w:rPr>
        <w:t> </w:t>
      </w:r>
      <w:hyperlink r:id="rId24" w:history="1">
        <w:r w:rsidRPr="002A3799">
          <w:rPr>
            <w:rStyle w:val="Hyperlink"/>
            <w:color w:val="1A0DAB"/>
            <w:bdr w:val="none" w:sz="0" w:space="0" w:color="auto" w:frame="1"/>
          </w:rPr>
          <w:t>Spring File Upload Example</w:t>
        </w:r>
      </w:hyperlink>
      <w:r w:rsidRPr="002A3799">
        <w:rPr>
          <w:color w:val="333333"/>
        </w:rPr>
        <w:t>.</w:t>
      </w:r>
    </w:p>
    <w:p w14:paraId="28D605E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5" w:name="spring-mvc-form-validation"/>
      <w:bookmarkEnd w:id="35"/>
      <w:r w:rsidRPr="002A3799">
        <w:rPr>
          <w:rFonts w:ascii="Times New Roman" w:hAnsi="Times New Roman" w:cs="Times New Roman"/>
          <w:color w:val="333333"/>
          <w:spacing w:val="15"/>
        </w:rPr>
        <w:t>How to validate form data in Spring Web MVC Framework?</w:t>
      </w:r>
    </w:p>
    <w:p w14:paraId="35AE7A6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supports JSR-303 </w:t>
      </w:r>
      <w:proofErr w:type="gramStart"/>
      <w:r w:rsidRPr="002A3799">
        <w:rPr>
          <w:color w:val="333333"/>
        </w:rPr>
        <w:t>annotation based</w:t>
      </w:r>
      <w:proofErr w:type="gramEnd"/>
      <w:r w:rsidRPr="002A3799">
        <w:rPr>
          <w:color w:val="333333"/>
        </w:rPr>
        <w:t xml:space="preserve"> validations as well as provide Validator interface that we can implement to create our own custom validator. For using JSR-303 based validation, we need to annotate bean variables with the required validations.</w:t>
      </w:r>
    </w:p>
    <w:p w14:paraId="019A1CA2"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custom validator implementation, we need to configure it in the controller class. For a complete example, please read</w:t>
      </w:r>
      <w:r w:rsidRPr="002A3799">
        <w:rPr>
          <w:rStyle w:val="apple-converted-space"/>
          <w:color w:val="333333"/>
        </w:rPr>
        <w:t> </w:t>
      </w:r>
      <w:hyperlink r:id="rId25" w:history="1">
        <w:r w:rsidRPr="002A3799">
          <w:rPr>
            <w:rStyle w:val="Hyperlink"/>
            <w:color w:val="1A0DAB"/>
            <w:bdr w:val="none" w:sz="0" w:space="0" w:color="auto" w:frame="1"/>
          </w:rPr>
          <w:t>Spring MVC Form Validation Example</w:t>
        </w:r>
      </w:hyperlink>
      <w:r w:rsidRPr="002A3799">
        <w:rPr>
          <w:color w:val="333333"/>
        </w:rPr>
        <w:t>.</w:t>
      </w:r>
    </w:p>
    <w:p w14:paraId="10491F3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6" w:name="spring-mvc-interceptors"/>
      <w:bookmarkEnd w:id="36"/>
      <w:r w:rsidRPr="002A3799">
        <w:rPr>
          <w:rFonts w:ascii="Times New Roman" w:hAnsi="Times New Roman" w:cs="Times New Roman"/>
          <w:color w:val="333333"/>
          <w:spacing w:val="15"/>
        </w:rPr>
        <w:t>What is Spring MVC Interceptor and how to use it?</w:t>
      </w:r>
    </w:p>
    <w:p w14:paraId="603F2279"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Spring MVC Interceptors are like Servlet Filters and allow us to intercept client request and process it. We can intercept client request at three places –</w:t>
      </w:r>
      <w:r w:rsidRPr="002A3799">
        <w:rPr>
          <w:rStyle w:val="apple-converted-space"/>
          <w:color w:val="333333"/>
        </w:rPr>
        <w:t> </w:t>
      </w:r>
      <w:proofErr w:type="spellStart"/>
      <w:r w:rsidRPr="002A3799">
        <w:rPr>
          <w:rStyle w:val="Strong"/>
          <w:color w:val="333333"/>
          <w:bdr w:val="none" w:sz="0" w:space="0" w:color="auto" w:frame="1"/>
        </w:rPr>
        <w:t>preHandle</w:t>
      </w:r>
      <w:proofErr w:type="spellEnd"/>
      <w:r w:rsidRPr="002A3799">
        <w:rPr>
          <w:color w:val="333333"/>
        </w:rPr>
        <w:t>,</w:t>
      </w:r>
      <w:r w:rsidRPr="002A3799">
        <w:rPr>
          <w:rStyle w:val="apple-converted-space"/>
          <w:color w:val="333333"/>
        </w:rPr>
        <w:t> </w:t>
      </w:r>
      <w:proofErr w:type="spellStart"/>
      <w:r w:rsidRPr="002A3799">
        <w:rPr>
          <w:rStyle w:val="Strong"/>
          <w:color w:val="333333"/>
          <w:bdr w:val="none" w:sz="0" w:space="0" w:color="auto" w:frame="1"/>
        </w:rPr>
        <w:t>postHandle</w:t>
      </w:r>
      <w:proofErr w:type="spellEnd"/>
      <w:r w:rsidRPr="002A3799">
        <w:rPr>
          <w:rStyle w:val="apple-converted-space"/>
          <w:color w:val="333333"/>
        </w:rPr>
        <w:t> </w:t>
      </w:r>
      <w:r w:rsidRPr="002A3799">
        <w:rPr>
          <w:color w:val="333333"/>
        </w:rPr>
        <w:t>and</w:t>
      </w:r>
      <w:r w:rsidRPr="002A3799">
        <w:rPr>
          <w:rStyle w:val="apple-converted-space"/>
          <w:color w:val="333333"/>
        </w:rPr>
        <w:t> </w:t>
      </w:r>
      <w:proofErr w:type="spellStart"/>
      <w:r w:rsidRPr="002A3799">
        <w:rPr>
          <w:rStyle w:val="Strong"/>
          <w:color w:val="333333"/>
          <w:bdr w:val="none" w:sz="0" w:space="0" w:color="auto" w:frame="1"/>
        </w:rPr>
        <w:t>afterCompletion</w:t>
      </w:r>
      <w:proofErr w:type="spellEnd"/>
      <w:r w:rsidRPr="002A3799">
        <w:rPr>
          <w:color w:val="333333"/>
        </w:rPr>
        <w:t>.</w:t>
      </w:r>
    </w:p>
    <w:p w14:paraId="711A68B6"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We can create spring interceptor by implementing </w:t>
      </w:r>
      <w:proofErr w:type="spellStart"/>
      <w:r w:rsidRPr="002A3799">
        <w:rPr>
          <w:color w:val="333333"/>
        </w:rPr>
        <w:t>HandlerInterceptor</w:t>
      </w:r>
      <w:proofErr w:type="spellEnd"/>
      <w:r w:rsidRPr="002A3799">
        <w:rPr>
          <w:color w:val="333333"/>
        </w:rPr>
        <w:t xml:space="preserve"> interface or by extending abstract class</w:t>
      </w:r>
      <w:r w:rsidRPr="002A3799">
        <w:rPr>
          <w:rStyle w:val="apple-converted-space"/>
          <w:color w:val="333333"/>
        </w:rPr>
        <w:t> </w:t>
      </w:r>
      <w:proofErr w:type="spellStart"/>
      <w:r w:rsidRPr="002A3799">
        <w:rPr>
          <w:rStyle w:val="Strong"/>
          <w:color w:val="333333"/>
          <w:bdr w:val="none" w:sz="0" w:space="0" w:color="auto" w:frame="1"/>
        </w:rPr>
        <w:t>HandlerInterceptorAdapter</w:t>
      </w:r>
      <w:proofErr w:type="spellEnd"/>
      <w:r w:rsidRPr="002A3799">
        <w:rPr>
          <w:color w:val="333333"/>
        </w:rPr>
        <w:t>.</w:t>
      </w:r>
    </w:p>
    <w:p w14:paraId="1D301417"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need to configure interceptors in the spring bean configuration file. We can define an interceptor to intercept all the client requests or we can configure it for specific URI mapping too. For a detailed example, please refer</w:t>
      </w:r>
      <w:r w:rsidRPr="002A3799">
        <w:rPr>
          <w:rStyle w:val="apple-converted-space"/>
          <w:color w:val="333333"/>
        </w:rPr>
        <w:t> </w:t>
      </w:r>
      <w:hyperlink r:id="rId26" w:history="1">
        <w:r w:rsidRPr="002A3799">
          <w:rPr>
            <w:rStyle w:val="Hyperlink"/>
            <w:color w:val="1A0DAB"/>
            <w:bdr w:val="none" w:sz="0" w:space="0" w:color="auto" w:frame="1"/>
          </w:rPr>
          <w:t>Spring MVC Interceptor Example</w:t>
        </w:r>
      </w:hyperlink>
      <w:r w:rsidRPr="002A3799">
        <w:rPr>
          <w:color w:val="333333"/>
        </w:rPr>
        <w:t>.</w:t>
      </w:r>
    </w:p>
    <w:p w14:paraId="587F8780"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7" w:name="spring-jdbc-JdbcTemplate"/>
      <w:bookmarkEnd w:id="37"/>
      <w:r w:rsidRPr="002A3799">
        <w:rPr>
          <w:rFonts w:ascii="Times New Roman" w:hAnsi="Times New Roman" w:cs="Times New Roman"/>
          <w:color w:val="333333"/>
          <w:spacing w:val="15"/>
        </w:rPr>
        <w:t xml:space="preserve">What is Spring </w:t>
      </w:r>
      <w:proofErr w:type="spellStart"/>
      <w:r w:rsidRPr="002A3799">
        <w:rPr>
          <w:rFonts w:ascii="Times New Roman" w:hAnsi="Times New Roman" w:cs="Times New Roman"/>
          <w:color w:val="333333"/>
          <w:spacing w:val="15"/>
        </w:rPr>
        <w:t>JdbcTemplate</w:t>
      </w:r>
      <w:proofErr w:type="spellEnd"/>
      <w:r w:rsidRPr="002A3799">
        <w:rPr>
          <w:rFonts w:ascii="Times New Roman" w:hAnsi="Times New Roman" w:cs="Times New Roman"/>
          <w:color w:val="333333"/>
          <w:spacing w:val="15"/>
        </w:rPr>
        <w:t xml:space="preserve"> class and how to use it?</w:t>
      </w:r>
    </w:p>
    <w:p w14:paraId="2F7E2ED7"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Spring Framework provides excellent integration with JDBC API and provides </w:t>
      </w:r>
      <w:proofErr w:type="spellStart"/>
      <w:r w:rsidRPr="002A3799">
        <w:rPr>
          <w:color w:val="333333"/>
        </w:rPr>
        <w:t>JdbcTemplate</w:t>
      </w:r>
      <w:proofErr w:type="spellEnd"/>
      <w:r w:rsidRPr="002A3799">
        <w:rPr>
          <w:color w:val="333333"/>
        </w:rPr>
        <w:t xml:space="preserve"> utility class that we can use to avoid </w:t>
      </w:r>
      <w:proofErr w:type="spellStart"/>
      <w:r w:rsidRPr="002A3799">
        <w:rPr>
          <w:color w:val="333333"/>
        </w:rPr>
        <w:t>bolier</w:t>
      </w:r>
      <w:proofErr w:type="spellEnd"/>
      <w:r w:rsidRPr="002A3799">
        <w:rPr>
          <w:color w:val="333333"/>
        </w:rPr>
        <w:t xml:space="preserve">-plate code from our database operations logic such as Opening/Closing Connection, </w:t>
      </w:r>
      <w:proofErr w:type="spellStart"/>
      <w:r w:rsidRPr="002A3799">
        <w:rPr>
          <w:color w:val="333333"/>
        </w:rPr>
        <w:t>ResultSet</w:t>
      </w:r>
      <w:proofErr w:type="spellEnd"/>
      <w:r w:rsidRPr="002A3799">
        <w:rPr>
          <w:color w:val="333333"/>
        </w:rPr>
        <w:t xml:space="preserve">, </w:t>
      </w:r>
      <w:proofErr w:type="spellStart"/>
      <w:r w:rsidRPr="002A3799">
        <w:rPr>
          <w:color w:val="333333"/>
        </w:rPr>
        <w:t>PreparedStatement</w:t>
      </w:r>
      <w:proofErr w:type="spellEnd"/>
      <w:r w:rsidRPr="002A3799">
        <w:rPr>
          <w:color w:val="333333"/>
        </w:rPr>
        <w:t xml:space="preserve"> etc.</w:t>
      </w:r>
    </w:p>
    <w:p w14:paraId="16D7B2D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w:t>
      </w:r>
      <w:proofErr w:type="spellStart"/>
      <w:r w:rsidRPr="002A3799">
        <w:rPr>
          <w:color w:val="333333"/>
        </w:rPr>
        <w:t>JdbcTemplate</w:t>
      </w:r>
      <w:proofErr w:type="spellEnd"/>
      <w:r w:rsidRPr="002A3799">
        <w:rPr>
          <w:color w:val="333333"/>
        </w:rPr>
        <w:t xml:space="preserve"> example, please refer</w:t>
      </w:r>
      <w:r w:rsidRPr="002A3799">
        <w:rPr>
          <w:rStyle w:val="apple-converted-space"/>
          <w:color w:val="333333"/>
        </w:rPr>
        <w:t> </w:t>
      </w:r>
      <w:hyperlink r:id="rId27" w:history="1">
        <w:r w:rsidRPr="002A3799">
          <w:rPr>
            <w:rStyle w:val="Hyperlink"/>
            <w:color w:val="1A0DAB"/>
            <w:bdr w:val="none" w:sz="0" w:space="0" w:color="auto" w:frame="1"/>
          </w:rPr>
          <w:t>Spring JDBC Example</w:t>
        </w:r>
      </w:hyperlink>
      <w:r w:rsidRPr="002A3799">
        <w:rPr>
          <w:color w:val="333333"/>
        </w:rPr>
        <w:t>.</w:t>
      </w:r>
    </w:p>
    <w:p w14:paraId="6BF3C50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8" w:name="spring-tomcat-jndi-DataSource"/>
      <w:bookmarkEnd w:id="38"/>
      <w:r w:rsidRPr="002A3799">
        <w:rPr>
          <w:rFonts w:ascii="Times New Roman" w:hAnsi="Times New Roman" w:cs="Times New Roman"/>
          <w:color w:val="333333"/>
          <w:spacing w:val="15"/>
        </w:rPr>
        <w:t>How to use Tomcat JNDI DataSource in Spring Web Application?</w:t>
      </w:r>
    </w:p>
    <w:p w14:paraId="01DB8EB8"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For using servlet container configured JNDI DataSource, we need to configure it in the spring bean configuration file and then inject it to spring beans as dependencies. Then we can use it </w:t>
      </w:r>
      <w:proofErr w:type="spellStart"/>
      <w:r w:rsidRPr="002A3799">
        <w:rPr>
          <w:color w:val="333333"/>
        </w:rPr>
        <w:t>with</w:t>
      </w:r>
      <w:r w:rsidRPr="002A3799">
        <w:rPr>
          <w:rStyle w:val="HTMLCode"/>
          <w:color w:val="333333"/>
          <w:sz w:val="24"/>
          <w:szCs w:val="24"/>
          <w:bdr w:val="none" w:sz="0" w:space="0" w:color="auto" w:frame="1"/>
        </w:rPr>
        <w:t>JdbcTemplate</w:t>
      </w:r>
      <w:proofErr w:type="spellEnd"/>
      <w:r w:rsidRPr="002A3799">
        <w:rPr>
          <w:rStyle w:val="apple-converted-space"/>
          <w:color w:val="333333"/>
        </w:rPr>
        <w:t> </w:t>
      </w:r>
      <w:r w:rsidRPr="002A3799">
        <w:rPr>
          <w:color w:val="333333"/>
        </w:rPr>
        <w:t>to perform database operations.</w:t>
      </w:r>
    </w:p>
    <w:p w14:paraId="5EFEDA38"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Sample configuration would be:</w:t>
      </w:r>
    </w:p>
    <w:tbl>
      <w:tblPr>
        <w:tblW w:w="11490" w:type="dxa"/>
        <w:tblInd w:w="450" w:type="dxa"/>
        <w:tblCellMar>
          <w:left w:w="0" w:type="dxa"/>
          <w:right w:w="0" w:type="dxa"/>
        </w:tblCellMar>
        <w:tblLook w:val="04A0" w:firstRow="1" w:lastRow="0" w:firstColumn="1" w:lastColumn="0" w:noHBand="0" w:noVBand="1"/>
      </w:tblPr>
      <w:tblGrid>
        <w:gridCol w:w="510"/>
        <w:gridCol w:w="10980"/>
      </w:tblGrid>
      <w:tr w:rsidR="007F79B1" w:rsidRPr="002A3799" w14:paraId="18D028AB" w14:textId="77777777" w:rsidTr="00DA3F6A">
        <w:tc>
          <w:tcPr>
            <w:tcW w:w="0" w:type="auto"/>
            <w:vAlign w:val="center"/>
            <w:hideMark/>
          </w:tcPr>
          <w:p w14:paraId="72068B1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00129553"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63F74BD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tc>
        <w:tc>
          <w:tcPr>
            <w:tcW w:w="10980" w:type="dxa"/>
            <w:vAlign w:val="center"/>
            <w:hideMark/>
          </w:tcPr>
          <w:p w14:paraId="212499C0"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dbDataSource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r w:rsidRPr="002A3799">
              <w:rPr>
                <w:rStyle w:val="HTMLCode"/>
                <w:rFonts w:ascii="Times New Roman" w:eastAsiaTheme="minorHAnsi" w:hAnsi="Times New Roman" w:cs="Times New Roman"/>
                <w:sz w:val="24"/>
                <w:szCs w:val="24"/>
              </w:rPr>
              <w:t>org.springframework.jndi.JndiObjectFactoryBean</w:t>
            </w:r>
            <w:proofErr w:type="spellEnd"/>
            <w:r w:rsidRPr="002A3799">
              <w:rPr>
                <w:rStyle w:val="HTMLCode"/>
                <w:rFonts w:ascii="Times New Roman" w:eastAsiaTheme="minorHAnsi" w:hAnsi="Times New Roman" w:cs="Times New Roman"/>
                <w:sz w:val="24"/>
                <w:szCs w:val="24"/>
              </w:rPr>
              <w:t>"&gt;</w:t>
            </w:r>
          </w:p>
          <w:p w14:paraId="142B0F6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w:t>
            </w:r>
            <w:proofErr w:type="spellStart"/>
            <w:proofErr w:type="gramStart"/>
            <w:r w:rsidRPr="002A3799">
              <w:rPr>
                <w:rStyle w:val="HTMLCode"/>
                <w:rFonts w:ascii="Times New Roman" w:eastAsiaTheme="minorHAnsi" w:hAnsi="Times New Roman" w:cs="Times New Roman"/>
                <w:sz w:val="24"/>
                <w:szCs w:val="24"/>
              </w:rPr>
              <w:t>beans:property</w:t>
            </w:r>
            <w:proofErr w:type="spellEnd"/>
            <w:proofErr w:type="gramEnd"/>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jndiName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java:comp</w:t>
            </w:r>
            <w:proofErr w:type="spellEnd"/>
            <w:r w:rsidRPr="002A3799">
              <w:rPr>
                <w:rStyle w:val="HTMLCode"/>
                <w:rFonts w:ascii="Times New Roman" w:eastAsiaTheme="minorHAnsi" w:hAnsi="Times New Roman" w:cs="Times New Roman"/>
                <w:sz w:val="24"/>
                <w:szCs w:val="24"/>
              </w:rPr>
              <w:t>/env/</w:t>
            </w:r>
            <w:proofErr w:type="spellStart"/>
            <w:r w:rsidRPr="002A3799">
              <w:rPr>
                <w:rStyle w:val="HTMLCode"/>
                <w:rFonts w:ascii="Times New Roman" w:eastAsiaTheme="minorHAnsi" w:hAnsi="Times New Roman" w:cs="Times New Roman"/>
                <w:sz w:val="24"/>
                <w:szCs w:val="24"/>
              </w:rPr>
              <w:t>jdbc</w:t>
            </w:r>
            <w:proofErr w:type="spellEnd"/>
            <w:r w:rsidRPr="002A3799">
              <w:rPr>
                <w:rStyle w:val="HTMLCode"/>
                <w:rFonts w:ascii="Times New Roman" w:eastAsiaTheme="minorHAnsi" w:hAnsi="Times New Roman" w:cs="Times New Roman"/>
                <w:sz w:val="24"/>
                <w:szCs w:val="24"/>
              </w:rPr>
              <w:t>/</w:t>
            </w:r>
            <w:proofErr w:type="spellStart"/>
            <w:r w:rsidRPr="002A3799">
              <w:rPr>
                <w:rStyle w:val="HTMLCode"/>
                <w:rFonts w:ascii="Times New Roman" w:eastAsiaTheme="minorHAnsi" w:hAnsi="Times New Roman" w:cs="Times New Roman"/>
                <w:sz w:val="24"/>
                <w:szCs w:val="24"/>
              </w:rPr>
              <w:t>MyLocalDB</w:t>
            </w:r>
            <w:proofErr w:type="spellEnd"/>
            <w:r w:rsidRPr="002A3799">
              <w:rPr>
                <w:rStyle w:val="HTMLCode"/>
                <w:rFonts w:ascii="Times New Roman" w:eastAsiaTheme="minorHAnsi" w:hAnsi="Times New Roman" w:cs="Times New Roman"/>
                <w:sz w:val="24"/>
                <w:szCs w:val="24"/>
              </w:rPr>
              <w:t>"/&gt;</w:t>
            </w:r>
          </w:p>
          <w:p w14:paraId="52FB96AC"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w:t>
            </w:r>
            <w:proofErr w:type="spellStart"/>
            <w:proofErr w:type="gramStart"/>
            <w:r w:rsidRPr="002A3799">
              <w:rPr>
                <w:rStyle w:val="HTMLCode"/>
                <w:rFonts w:ascii="Times New Roman" w:eastAsiaTheme="minorHAnsi" w:hAnsi="Times New Roman" w:cs="Times New Roman"/>
                <w:sz w:val="24"/>
                <w:szCs w:val="24"/>
              </w:rPr>
              <w:t>beans:bean</w:t>
            </w:r>
            <w:proofErr w:type="spellEnd"/>
            <w:proofErr w:type="gramEnd"/>
            <w:r w:rsidRPr="002A3799">
              <w:rPr>
                <w:rStyle w:val="HTMLCode"/>
                <w:rFonts w:ascii="Times New Roman" w:eastAsiaTheme="minorHAnsi" w:hAnsi="Times New Roman" w:cs="Times New Roman"/>
                <w:sz w:val="24"/>
                <w:szCs w:val="24"/>
              </w:rPr>
              <w:t>&gt;</w:t>
            </w:r>
          </w:p>
        </w:tc>
      </w:tr>
    </w:tbl>
    <w:p w14:paraId="04B4D5FB"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For complete example, please refer</w:t>
      </w:r>
      <w:r w:rsidRPr="002A3799">
        <w:rPr>
          <w:rStyle w:val="apple-converted-space"/>
          <w:color w:val="333333"/>
        </w:rPr>
        <w:t> </w:t>
      </w:r>
      <w:hyperlink r:id="rId28" w:history="1">
        <w:r w:rsidRPr="002A3799">
          <w:rPr>
            <w:rStyle w:val="Hyperlink"/>
            <w:color w:val="1A0DAB"/>
            <w:bdr w:val="none" w:sz="0" w:space="0" w:color="auto" w:frame="1"/>
          </w:rPr>
          <w:t>Spring Tomcat JNDI Example</w:t>
        </w:r>
      </w:hyperlink>
      <w:r w:rsidRPr="002A3799">
        <w:rPr>
          <w:color w:val="333333"/>
        </w:rPr>
        <w:t>.</w:t>
      </w:r>
    </w:p>
    <w:p w14:paraId="2881B7F4"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39" w:name="spring-transaction-management"/>
      <w:bookmarkEnd w:id="39"/>
      <w:r w:rsidRPr="002A3799">
        <w:rPr>
          <w:rFonts w:ascii="Times New Roman" w:hAnsi="Times New Roman" w:cs="Times New Roman"/>
          <w:color w:val="333333"/>
          <w:spacing w:val="15"/>
        </w:rPr>
        <w:t>How would you achieve Transaction Management in Spring?</w:t>
      </w:r>
    </w:p>
    <w:p w14:paraId="137AE735"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provides transaction management support through Declarative Transaction Management as well as programmatic transaction management. Declarative transaction management is most widely used because it’s easy to use and works in most of the cases.</w:t>
      </w:r>
    </w:p>
    <w:p w14:paraId="6D048E6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We use annotate a method with</w:t>
      </w:r>
      <w:r w:rsidRPr="002A3799">
        <w:rPr>
          <w:rStyle w:val="apple-converted-space"/>
          <w:color w:val="333333"/>
        </w:rPr>
        <w:t> </w:t>
      </w:r>
      <w:r w:rsidRPr="002A3799">
        <w:rPr>
          <w:rStyle w:val="HTMLCode"/>
          <w:color w:val="333333"/>
          <w:sz w:val="24"/>
          <w:szCs w:val="24"/>
          <w:bdr w:val="none" w:sz="0" w:space="0" w:color="auto" w:frame="1"/>
        </w:rPr>
        <w:t>@Transactional</w:t>
      </w:r>
      <w:r w:rsidRPr="002A3799">
        <w:rPr>
          <w:rStyle w:val="apple-converted-space"/>
          <w:color w:val="333333"/>
        </w:rPr>
        <w:t> </w:t>
      </w:r>
      <w:r w:rsidRPr="002A3799">
        <w:rPr>
          <w:color w:val="333333"/>
        </w:rPr>
        <w:t>annotation for Declarative transaction management. We need to configure transaction manager for the DataSource in the spring bean configuration file.</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4650B03D" w14:textId="77777777" w:rsidTr="00DA3F6A">
        <w:tc>
          <w:tcPr>
            <w:tcW w:w="0" w:type="auto"/>
            <w:vAlign w:val="center"/>
            <w:hideMark/>
          </w:tcPr>
          <w:p w14:paraId="62D70CEE"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F1803AA"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07517E9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5C72BED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tc>
        <w:tc>
          <w:tcPr>
            <w:tcW w:w="10260" w:type="dxa"/>
            <w:vAlign w:val="center"/>
            <w:hideMark/>
          </w:tcPr>
          <w:p w14:paraId="391164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transactionManager</w:t>
            </w:r>
            <w:proofErr w:type="spellEnd"/>
            <w:r w:rsidRPr="002A3799">
              <w:rPr>
                <w:rStyle w:val="HTMLCode"/>
                <w:rFonts w:ascii="Times New Roman" w:eastAsiaTheme="minorHAnsi" w:hAnsi="Times New Roman" w:cs="Times New Roman"/>
                <w:sz w:val="24"/>
                <w:szCs w:val="24"/>
              </w:rPr>
              <w:t>"</w:t>
            </w:r>
          </w:p>
          <w:p w14:paraId="6B4B5282"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class="org.springframework.jdbc.datasource.DataSourceTransactionManager"&gt;</w:t>
            </w:r>
          </w:p>
          <w:p w14:paraId="43A92489"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ref="</w:t>
            </w:r>
            <w:proofErr w:type="spellStart"/>
            <w:r w:rsidRPr="002A3799">
              <w:rPr>
                <w:rStyle w:val="HTMLCode"/>
                <w:rFonts w:ascii="Times New Roman" w:eastAsiaTheme="minorHAnsi" w:hAnsi="Times New Roman" w:cs="Times New Roman"/>
                <w:sz w:val="24"/>
                <w:szCs w:val="24"/>
              </w:rPr>
              <w:t>dataSource</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AEB7768"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2085FDBD"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0" w:name="spring-DAO"/>
      <w:bookmarkEnd w:id="40"/>
      <w:r w:rsidRPr="002A3799">
        <w:rPr>
          <w:rFonts w:ascii="Times New Roman" w:hAnsi="Times New Roman" w:cs="Times New Roman"/>
          <w:color w:val="FF0000"/>
          <w:spacing w:val="15"/>
        </w:rPr>
        <w:t>What is Spring DAO?</w:t>
      </w:r>
    </w:p>
    <w:p w14:paraId="4F63EC83"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FF0000"/>
        </w:rPr>
      </w:pPr>
      <w:r w:rsidRPr="002A3799">
        <w:rPr>
          <w:color w:val="333333"/>
        </w:rPr>
        <w:t xml:space="preserve">Spring DAO support is provided to work with data access technologies like JDBC, Hibernate in a consistent and easy way. </w:t>
      </w:r>
      <w:r w:rsidRPr="002A3799">
        <w:rPr>
          <w:color w:val="FF0000"/>
        </w:rPr>
        <w:t>For example we have</w:t>
      </w:r>
      <w:r w:rsidRPr="002A3799">
        <w:rPr>
          <w:rStyle w:val="apple-converted-space"/>
          <w:color w:val="FF0000"/>
        </w:rPr>
        <w:t> </w:t>
      </w:r>
      <w:r w:rsidRPr="002A3799">
        <w:rPr>
          <w:rStyle w:val="HTMLCode"/>
          <w:color w:val="FF0000"/>
          <w:sz w:val="24"/>
          <w:szCs w:val="24"/>
          <w:bdr w:val="none" w:sz="0" w:space="0" w:color="auto" w:frame="1"/>
        </w:rPr>
        <w:t>JdbcDaoSupport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HibernateDaoSupport</w:t>
      </w:r>
      <w:r w:rsidRPr="002A3799">
        <w:rPr>
          <w:color w:val="FF0000"/>
        </w:rPr>
        <w:t>,</w:t>
      </w:r>
      <w:r w:rsidRPr="002A3799">
        <w:rPr>
          <w:rStyle w:val="apple-converted-space"/>
          <w:color w:val="FF0000"/>
        </w:rPr>
        <w:t> </w:t>
      </w:r>
      <w:r w:rsidRPr="002A3799">
        <w:rPr>
          <w:rStyle w:val="HTMLCode"/>
          <w:color w:val="FF0000"/>
          <w:sz w:val="24"/>
          <w:szCs w:val="24"/>
          <w:bdr w:val="none" w:sz="0" w:space="0" w:color="auto" w:frame="1"/>
        </w:rPr>
        <w:t>JdoDaoSupport</w:t>
      </w:r>
      <w:r w:rsidRPr="002A3799">
        <w:rPr>
          <w:rStyle w:val="apple-converted-space"/>
          <w:color w:val="FF0000"/>
        </w:rPr>
        <w:t> </w:t>
      </w:r>
      <w:r w:rsidRPr="002A3799">
        <w:rPr>
          <w:color w:val="FF0000"/>
        </w:rPr>
        <w:t>and</w:t>
      </w:r>
      <w:r w:rsidRPr="002A3799">
        <w:rPr>
          <w:rStyle w:val="HTMLCode"/>
          <w:color w:val="FF0000"/>
          <w:sz w:val="24"/>
          <w:szCs w:val="24"/>
          <w:bdr w:val="none" w:sz="0" w:space="0" w:color="auto" w:frame="1"/>
        </w:rPr>
        <w:t>JpaDaoSupport</w:t>
      </w:r>
      <w:r w:rsidRPr="002A3799">
        <w:rPr>
          <w:rStyle w:val="apple-converted-space"/>
          <w:color w:val="FF0000"/>
        </w:rPr>
        <w:t> </w:t>
      </w:r>
      <w:r w:rsidRPr="002A3799">
        <w:rPr>
          <w:color w:val="FF0000"/>
        </w:rPr>
        <w:t>for respective technologies.</w:t>
      </w:r>
    </w:p>
    <w:p w14:paraId="477547EA"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DAO also provides consistency in exception hierarchy and we don’t need to catch specific exceptions.</w:t>
      </w:r>
    </w:p>
    <w:p w14:paraId="7954AC2E"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1" w:name="spring-hibernate-integration"/>
      <w:bookmarkEnd w:id="41"/>
      <w:r w:rsidRPr="002A3799">
        <w:rPr>
          <w:rFonts w:ascii="Times New Roman" w:hAnsi="Times New Roman" w:cs="Times New Roman"/>
          <w:color w:val="333333"/>
          <w:spacing w:val="15"/>
        </w:rPr>
        <w:t>How to integrate Spring and Hibernate Frameworks?</w:t>
      </w:r>
    </w:p>
    <w:p w14:paraId="405E4830"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 xml:space="preserve">We can use Spring ORM module to integrate Spring and Hibernate frameworks, if you are using Hibernate 3+ where </w:t>
      </w:r>
      <w:proofErr w:type="spellStart"/>
      <w:r w:rsidRPr="002A3799">
        <w:rPr>
          <w:color w:val="333333"/>
        </w:rPr>
        <w:t>SessionFactory</w:t>
      </w:r>
      <w:proofErr w:type="spellEnd"/>
      <w:r w:rsidRPr="002A3799">
        <w:rPr>
          <w:color w:val="333333"/>
        </w:rPr>
        <w:t xml:space="preserve"> provides current session, then you should avoid </w:t>
      </w:r>
      <w:proofErr w:type="spellStart"/>
      <w:r w:rsidRPr="002A3799">
        <w:rPr>
          <w:color w:val="333333"/>
        </w:rPr>
        <w:t>using</w:t>
      </w:r>
      <w:r w:rsidRPr="002A3799">
        <w:rPr>
          <w:rStyle w:val="HTMLCode"/>
          <w:color w:val="333333"/>
          <w:sz w:val="24"/>
          <w:szCs w:val="24"/>
          <w:bdr w:val="none" w:sz="0" w:space="0" w:color="auto" w:frame="1"/>
        </w:rPr>
        <w:t>HibernateTemplate</w:t>
      </w:r>
      <w:proofErr w:type="spellEnd"/>
      <w:r w:rsidRPr="002A3799">
        <w:rPr>
          <w:rStyle w:val="apple-converted-space"/>
          <w:color w:val="333333"/>
        </w:rPr>
        <w:t> </w:t>
      </w:r>
      <w:r w:rsidRPr="002A3799">
        <w:rPr>
          <w:color w:val="333333"/>
        </w:rPr>
        <w:t>or</w:t>
      </w:r>
      <w:r w:rsidRPr="002A3799">
        <w:rPr>
          <w:rStyle w:val="apple-converted-space"/>
          <w:color w:val="333333"/>
        </w:rPr>
        <w:t> </w:t>
      </w:r>
      <w:proofErr w:type="spellStart"/>
      <w:r w:rsidRPr="002A3799">
        <w:rPr>
          <w:rStyle w:val="HTMLCode"/>
          <w:color w:val="333333"/>
          <w:sz w:val="24"/>
          <w:szCs w:val="24"/>
          <w:bdr w:val="none" w:sz="0" w:space="0" w:color="auto" w:frame="1"/>
        </w:rPr>
        <w:t>HibernateDaoSupport</w:t>
      </w:r>
      <w:proofErr w:type="spellEnd"/>
      <w:r w:rsidRPr="002A3799">
        <w:rPr>
          <w:rStyle w:val="apple-converted-space"/>
          <w:color w:val="333333"/>
        </w:rPr>
        <w:t> </w:t>
      </w:r>
      <w:r w:rsidRPr="002A3799">
        <w:rPr>
          <w:color w:val="333333"/>
        </w:rPr>
        <w:t>classes and better to use DAO pattern with dependency injection for the integration.</w:t>
      </w:r>
    </w:p>
    <w:p w14:paraId="7C042D6E"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proofErr w:type="gramStart"/>
      <w:r w:rsidRPr="002A3799">
        <w:rPr>
          <w:color w:val="333333"/>
        </w:rPr>
        <w:t>Also</w:t>
      </w:r>
      <w:proofErr w:type="gramEnd"/>
      <w:r w:rsidRPr="002A3799">
        <w:rPr>
          <w:color w:val="333333"/>
        </w:rPr>
        <w:t xml:space="preserve"> Spring ORM provides support for using Spring declarative transaction management, so you should utilize that rather than going for hibernate boiler-plate code for transaction management.</w:t>
      </w:r>
    </w:p>
    <w:p w14:paraId="474FC68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For better understanding you should go through following tutorials:</w:t>
      </w:r>
    </w:p>
    <w:p w14:paraId="5A80F726" w14:textId="77777777" w:rsidR="007F79B1" w:rsidRPr="002A3799" w:rsidRDefault="00121163"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29" w:tooltip="Spring Hibernate Integration Example Tutorial (Spring 4 + Hibernate 3 and Hibernate 4)" w:history="1">
        <w:r w:rsidR="007F79B1" w:rsidRPr="002A3799">
          <w:rPr>
            <w:rStyle w:val="Hyperlink"/>
            <w:rFonts w:ascii="Times New Roman" w:hAnsi="Times New Roman" w:cs="Times New Roman"/>
            <w:color w:val="1A0DAB"/>
            <w:sz w:val="24"/>
            <w:szCs w:val="24"/>
            <w:bdr w:val="none" w:sz="0" w:space="0" w:color="auto" w:frame="1"/>
          </w:rPr>
          <w:t>Spring Hibernate Integration Example</w:t>
        </w:r>
      </w:hyperlink>
    </w:p>
    <w:p w14:paraId="2096442C" w14:textId="77777777" w:rsidR="007F79B1" w:rsidRPr="002A3799" w:rsidRDefault="00121163"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0" w:tooltip="Spring MVC Hibernate MySQL Integration CRUD Example Tutorial" w:history="1">
        <w:r w:rsidR="007F79B1" w:rsidRPr="002A3799">
          <w:rPr>
            <w:rStyle w:val="Hyperlink"/>
            <w:rFonts w:ascii="Times New Roman" w:hAnsi="Times New Roman" w:cs="Times New Roman"/>
            <w:color w:val="1A0DAB"/>
            <w:sz w:val="24"/>
            <w:szCs w:val="24"/>
            <w:bdr w:val="none" w:sz="0" w:space="0" w:color="auto" w:frame="1"/>
          </w:rPr>
          <w:t>Spring MVC Hibernate Integration Example</w:t>
        </w:r>
      </w:hyperlink>
    </w:p>
    <w:p w14:paraId="3FC21DE2"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2" w:name="spring-security"/>
      <w:bookmarkEnd w:id="42"/>
      <w:r w:rsidRPr="002A3799">
        <w:rPr>
          <w:rFonts w:ascii="Times New Roman" w:hAnsi="Times New Roman" w:cs="Times New Roman"/>
          <w:color w:val="333333"/>
          <w:spacing w:val="15"/>
        </w:rPr>
        <w:t>What is Spring Security?</w:t>
      </w:r>
    </w:p>
    <w:p w14:paraId="15012F0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FF0000"/>
        </w:rPr>
        <w:t>Spring security framework focuses on providing both authentication and authorization in java applications</w:t>
      </w:r>
      <w:r w:rsidRPr="002A3799">
        <w:rPr>
          <w:color w:val="333333"/>
        </w:rPr>
        <w:t>. It also takes care of most of the common security vulnerabilities such as CSRF attack.</w:t>
      </w:r>
    </w:p>
    <w:p w14:paraId="69762E21" w14:textId="77777777" w:rsidR="007F79B1" w:rsidRPr="002A3799" w:rsidRDefault="007F79B1" w:rsidP="007F79B1">
      <w:pPr>
        <w:pStyle w:val="NormalWeb"/>
        <w:shd w:val="clear" w:color="auto" w:fill="FFFFFF"/>
        <w:spacing w:before="0" w:beforeAutospacing="0" w:after="0" w:afterAutospacing="0" w:line="276" w:lineRule="auto"/>
        <w:ind w:left="450"/>
        <w:textAlignment w:val="baseline"/>
        <w:rPr>
          <w:color w:val="333333"/>
        </w:rPr>
      </w:pPr>
      <w:r w:rsidRPr="002A3799">
        <w:rPr>
          <w:color w:val="333333"/>
        </w:rPr>
        <w:t>It’s very beneficial and easy to use Spring security in web applications, through the use of annotations such as</w:t>
      </w:r>
      <w:r w:rsidRPr="002A3799">
        <w:rPr>
          <w:rStyle w:val="apple-converted-space"/>
          <w:color w:val="333333"/>
        </w:rPr>
        <w:t> </w:t>
      </w:r>
      <w:r w:rsidRPr="002A3799">
        <w:rPr>
          <w:rStyle w:val="HTMLCode"/>
          <w:color w:val="333333"/>
          <w:sz w:val="24"/>
          <w:szCs w:val="24"/>
          <w:bdr w:val="none" w:sz="0" w:space="0" w:color="auto" w:frame="1"/>
        </w:rPr>
        <w:t>@EnableWebSecurity</w:t>
      </w:r>
      <w:r w:rsidRPr="002A3799">
        <w:rPr>
          <w:color w:val="333333"/>
        </w:rPr>
        <w:t>. You should go through following posts to learn how to use Spring Security framework.</w:t>
      </w:r>
    </w:p>
    <w:p w14:paraId="75D49B3A" w14:textId="77777777" w:rsidR="007F79B1" w:rsidRPr="002A3799" w:rsidRDefault="00121163"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1" w:history="1">
        <w:r w:rsidR="007F79B1" w:rsidRPr="002A3799">
          <w:rPr>
            <w:rStyle w:val="Hyperlink"/>
            <w:rFonts w:ascii="Times New Roman" w:hAnsi="Times New Roman" w:cs="Times New Roman"/>
            <w:color w:val="1A0DAB"/>
            <w:sz w:val="24"/>
            <w:szCs w:val="24"/>
            <w:bdr w:val="none" w:sz="0" w:space="0" w:color="auto" w:frame="1"/>
          </w:rPr>
          <w:t>Spring Security in Servlet Web Application</w:t>
        </w:r>
      </w:hyperlink>
    </w:p>
    <w:p w14:paraId="7853E7D8" w14:textId="77777777" w:rsidR="007F79B1" w:rsidRPr="002A3799" w:rsidRDefault="00121163" w:rsidP="007F79B1">
      <w:pPr>
        <w:numPr>
          <w:ilvl w:val="1"/>
          <w:numId w:val="38"/>
        </w:numPr>
        <w:shd w:val="clear" w:color="auto" w:fill="FFFFFF"/>
        <w:spacing w:after="0"/>
        <w:ind w:left="900"/>
        <w:textAlignment w:val="baseline"/>
        <w:rPr>
          <w:rFonts w:ascii="Times New Roman" w:hAnsi="Times New Roman" w:cs="Times New Roman"/>
          <w:color w:val="333333"/>
          <w:sz w:val="24"/>
          <w:szCs w:val="24"/>
        </w:rPr>
      </w:pPr>
      <w:hyperlink r:id="rId32" w:history="1">
        <w:r w:rsidR="007F79B1" w:rsidRPr="002A3799">
          <w:rPr>
            <w:rStyle w:val="Hyperlink"/>
            <w:rFonts w:ascii="Times New Roman" w:hAnsi="Times New Roman" w:cs="Times New Roman"/>
            <w:color w:val="1A0DAB"/>
            <w:sz w:val="24"/>
            <w:szCs w:val="24"/>
            <w:bdr w:val="none" w:sz="0" w:space="0" w:color="auto" w:frame="1"/>
          </w:rPr>
          <w:t>Spring MVC and Spring Security Integration Example</w:t>
        </w:r>
      </w:hyperlink>
    </w:p>
    <w:p w14:paraId="45F23956"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333333"/>
          <w:spacing w:val="15"/>
        </w:rPr>
      </w:pPr>
      <w:bookmarkStart w:id="43" w:name="spring-properties-inject"/>
      <w:bookmarkEnd w:id="43"/>
      <w:r w:rsidRPr="002A3799">
        <w:rPr>
          <w:rFonts w:ascii="Times New Roman" w:hAnsi="Times New Roman" w:cs="Times New Roman"/>
          <w:color w:val="333333"/>
          <w:spacing w:val="15"/>
        </w:rPr>
        <w:t xml:space="preserve">How to inject a </w:t>
      </w:r>
      <w:proofErr w:type="spellStart"/>
      <w:proofErr w:type="gramStart"/>
      <w:r w:rsidRPr="002A3799">
        <w:rPr>
          <w:rFonts w:ascii="Times New Roman" w:hAnsi="Times New Roman" w:cs="Times New Roman"/>
          <w:color w:val="333333"/>
          <w:spacing w:val="15"/>
        </w:rPr>
        <w:t>java.util</w:t>
      </w:r>
      <w:proofErr w:type="gramEnd"/>
      <w:r w:rsidRPr="002A3799">
        <w:rPr>
          <w:rFonts w:ascii="Times New Roman" w:hAnsi="Times New Roman" w:cs="Times New Roman"/>
          <w:color w:val="333333"/>
          <w:spacing w:val="15"/>
        </w:rPr>
        <w:t>.Properties</w:t>
      </w:r>
      <w:proofErr w:type="spellEnd"/>
      <w:r w:rsidRPr="002A3799">
        <w:rPr>
          <w:rFonts w:ascii="Times New Roman" w:hAnsi="Times New Roman" w:cs="Times New Roman"/>
          <w:color w:val="333333"/>
          <w:spacing w:val="15"/>
        </w:rPr>
        <w:t xml:space="preserve"> into a Spring Bean?</w:t>
      </w:r>
    </w:p>
    <w:p w14:paraId="788E796C"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 xml:space="preserve">We need to define </w:t>
      </w:r>
      <w:proofErr w:type="spellStart"/>
      <w:r w:rsidRPr="002A3799">
        <w:rPr>
          <w:color w:val="333333"/>
        </w:rPr>
        <w:t>propertyConfigurer</w:t>
      </w:r>
      <w:proofErr w:type="spellEnd"/>
      <w:r w:rsidRPr="002A3799">
        <w:rPr>
          <w:color w:val="333333"/>
        </w:rPr>
        <w:t xml:space="preserve"> bean that will load the properties from the given property file. Then we can use Spring EL support to inject properties into other bean dependencies. For example;</w:t>
      </w:r>
    </w:p>
    <w:tbl>
      <w:tblPr>
        <w:tblW w:w="11235" w:type="dxa"/>
        <w:tblInd w:w="450" w:type="dxa"/>
        <w:tblCellMar>
          <w:left w:w="0" w:type="dxa"/>
          <w:right w:w="0" w:type="dxa"/>
        </w:tblCellMar>
        <w:tblLook w:val="04A0" w:firstRow="1" w:lastRow="0" w:firstColumn="1" w:lastColumn="0" w:noHBand="0" w:noVBand="1"/>
      </w:tblPr>
      <w:tblGrid>
        <w:gridCol w:w="510"/>
        <w:gridCol w:w="10725"/>
      </w:tblGrid>
      <w:tr w:rsidR="007F79B1" w:rsidRPr="002A3799" w14:paraId="0420F7D9" w14:textId="77777777" w:rsidTr="00DA3F6A">
        <w:tc>
          <w:tcPr>
            <w:tcW w:w="0" w:type="auto"/>
            <w:vAlign w:val="center"/>
            <w:hideMark/>
          </w:tcPr>
          <w:p w14:paraId="0CD514A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658529A5"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p w14:paraId="409B91E2"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3</w:t>
            </w:r>
          </w:p>
          <w:p w14:paraId="2B38570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4</w:t>
            </w:r>
          </w:p>
          <w:p w14:paraId="2B6E9B4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5</w:t>
            </w:r>
          </w:p>
          <w:p w14:paraId="4D47CB6F"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6</w:t>
            </w:r>
          </w:p>
          <w:p w14:paraId="56543697"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7</w:t>
            </w:r>
          </w:p>
          <w:p w14:paraId="77BF33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8</w:t>
            </w:r>
          </w:p>
        </w:tc>
        <w:tc>
          <w:tcPr>
            <w:tcW w:w="10725" w:type="dxa"/>
            <w:vAlign w:val="center"/>
            <w:hideMark/>
          </w:tcPr>
          <w:p w14:paraId="7D33C784"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id="</w:t>
            </w:r>
            <w:proofErr w:type="spellStart"/>
            <w:r w:rsidRPr="002A3799">
              <w:rPr>
                <w:rStyle w:val="HTMLCode"/>
                <w:rFonts w:ascii="Times New Roman" w:eastAsiaTheme="minorHAnsi" w:hAnsi="Times New Roman" w:cs="Times New Roman"/>
                <w:sz w:val="24"/>
                <w:szCs w:val="24"/>
              </w:rPr>
              <w:t>propertyConfigurer</w:t>
            </w:r>
            <w:proofErr w:type="spellEnd"/>
            <w:r w:rsidRPr="002A3799">
              <w:rPr>
                <w:rStyle w:val="HTMLCode"/>
                <w:rFonts w:ascii="Times New Roman" w:eastAsiaTheme="minorHAnsi" w:hAnsi="Times New Roman" w:cs="Times New Roman"/>
                <w:sz w:val="24"/>
                <w:szCs w:val="24"/>
              </w:rPr>
              <w:t>"</w:t>
            </w:r>
          </w:p>
          <w:p w14:paraId="467A170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class="</w:t>
            </w:r>
            <w:proofErr w:type="gramStart"/>
            <w:r w:rsidRPr="002A3799">
              <w:rPr>
                <w:rStyle w:val="HTMLCode"/>
                <w:rFonts w:ascii="Times New Roman" w:eastAsiaTheme="minorHAnsi" w:hAnsi="Times New Roman" w:cs="Times New Roman"/>
                <w:sz w:val="24"/>
                <w:szCs w:val="24"/>
              </w:rPr>
              <w:t>org.springframework</w:t>
            </w:r>
            <w:proofErr w:type="gramEnd"/>
            <w:r w:rsidRPr="002A3799">
              <w:rPr>
                <w:rStyle w:val="HTMLCode"/>
                <w:rFonts w:ascii="Times New Roman" w:eastAsiaTheme="minorHAnsi" w:hAnsi="Times New Roman" w:cs="Times New Roman"/>
                <w:sz w:val="24"/>
                <w:szCs w:val="24"/>
              </w:rPr>
              <w:t>.context.support.PropertySourcesPlaceholderConfigurer"&gt;</w:t>
            </w:r>
          </w:p>
          <w:p w14:paraId="54D3308D"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name="location"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value="/WEB-INF/</w:t>
            </w:r>
            <w:proofErr w:type="spellStart"/>
            <w:r w:rsidRPr="002A3799">
              <w:rPr>
                <w:rStyle w:val="HTMLCode"/>
                <w:rFonts w:ascii="Times New Roman" w:eastAsiaTheme="minorHAnsi" w:hAnsi="Times New Roman" w:cs="Times New Roman"/>
                <w:sz w:val="24"/>
                <w:szCs w:val="24"/>
              </w:rPr>
              <w:t>application.properties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/&gt;</w:t>
            </w:r>
          </w:p>
          <w:p w14:paraId="44FA817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&lt;/bean&gt; </w:t>
            </w:r>
          </w:p>
          <w:p w14:paraId="59458FD1"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 </w:t>
            </w:r>
          </w:p>
          <w:p w14:paraId="5CAB19BE"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class="</w:t>
            </w:r>
            <w:proofErr w:type="spellStart"/>
            <w:proofErr w:type="gramStart"/>
            <w:r w:rsidRPr="002A3799">
              <w:rPr>
                <w:rStyle w:val="HTMLCode"/>
                <w:rFonts w:ascii="Times New Roman" w:eastAsiaTheme="minorHAnsi" w:hAnsi="Times New Roman" w:cs="Times New Roman"/>
                <w:sz w:val="24"/>
                <w:szCs w:val="24"/>
              </w:rPr>
              <w:t>com.journaldev</w:t>
            </w:r>
            <w:proofErr w:type="gramEnd"/>
            <w:r w:rsidRPr="002A3799">
              <w:rPr>
                <w:rStyle w:val="HTMLCode"/>
                <w:rFonts w:ascii="Times New Roman" w:eastAsiaTheme="minorHAnsi" w:hAnsi="Times New Roman" w:cs="Times New Roman"/>
                <w:sz w:val="24"/>
                <w:szCs w:val="24"/>
              </w:rPr>
              <w:t>.spring.EmployeeDaoImpl</w:t>
            </w:r>
            <w:proofErr w:type="spellEnd"/>
            <w:r w:rsidRPr="002A3799">
              <w:rPr>
                <w:rStyle w:val="HTMLCode"/>
                <w:rFonts w:ascii="Times New Roman" w:eastAsiaTheme="minorHAnsi" w:hAnsi="Times New Roman" w:cs="Times New Roman"/>
                <w:sz w:val="24"/>
                <w:szCs w:val="24"/>
              </w:rPr>
              <w:t>"&gt;</w:t>
            </w:r>
          </w:p>
          <w:p w14:paraId="2B077F8B"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&lt;property</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name="</w:t>
            </w:r>
            <w:proofErr w:type="spellStart"/>
            <w:r w:rsidRPr="002A3799">
              <w:rPr>
                <w:rStyle w:val="HTMLCode"/>
                <w:rFonts w:ascii="Times New Roman" w:eastAsiaTheme="minorHAnsi" w:hAnsi="Times New Roman" w:cs="Times New Roman"/>
                <w:sz w:val="24"/>
                <w:szCs w:val="24"/>
              </w:rPr>
              <w:t>maxReadResults</w:t>
            </w:r>
            <w:proofErr w:type="spellEnd"/>
            <w:r w:rsidRPr="002A3799">
              <w:rPr>
                <w:rStyle w:val="HTMLCode"/>
                <w:rFonts w:ascii="Times New Roman" w:eastAsiaTheme="minorHAnsi" w:hAnsi="Times New Roman" w:cs="Times New Roman"/>
                <w:sz w:val="24"/>
                <w:szCs w:val="24"/>
              </w:rPr>
              <w:t>"</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value="${</w:t>
            </w:r>
            <w:proofErr w:type="spellStart"/>
            <w:r w:rsidRPr="002A3799">
              <w:rPr>
                <w:rStyle w:val="HTMLCode"/>
                <w:rFonts w:ascii="Times New Roman" w:eastAsiaTheme="minorHAnsi" w:hAnsi="Times New Roman" w:cs="Times New Roman"/>
                <w:sz w:val="24"/>
                <w:szCs w:val="24"/>
              </w:rPr>
              <w:t>results.read.max</w:t>
            </w:r>
            <w:proofErr w:type="spellEnd"/>
            <w:r w:rsidRPr="002A3799">
              <w:rPr>
                <w:rStyle w:val="HTMLCode"/>
                <w:rFonts w:ascii="Times New Roman" w:eastAsiaTheme="minorHAnsi" w:hAnsi="Times New Roman" w:cs="Times New Roman"/>
                <w:sz w:val="24"/>
                <w:szCs w:val="24"/>
              </w:rPr>
              <w:t>}"/&gt;</w:t>
            </w:r>
          </w:p>
          <w:p w14:paraId="59B4B217"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&lt;/bean&gt;</w:t>
            </w:r>
          </w:p>
        </w:tc>
      </w:tr>
    </w:tbl>
    <w:p w14:paraId="7FD0EAFD"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If you are using annotation to configure the spring bean, then you can inject property like below.</w:t>
      </w:r>
    </w:p>
    <w:tbl>
      <w:tblPr>
        <w:tblW w:w="10770" w:type="dxa"/>
        <w:tblInd w:w="450" w:type="dxa"/>
        <w:tblCellMar>
          <w:left w:w="0" w:type="dxa"/>
          <w:right w:w="0" w:type="dxa"/>
        </w:tblCellMar>
        <w:tblLook w:val="04A0" w:firstRow="1" w:lastRow="0" w:firstColumn="1" w:lastColumn="0" w:noHBand="0" w:noVBand="1"/>
      </w:tblPr>
      <w:tblGrid>
        <w:gridCol w:w="510"/>
        <w:gridCol w:w="10260"/>
      </w:tblGrid>
      <w:tr w:rsidR="007F79B1" w:rsidRPr="002A3799" w14:paraId="322286BB" w14:textId="77777777" w:rsidTr="00DA3F6A">
        <w:tc>
          <w:tcPr>
            <w:tcW w:w="0" w:type="auto"/>
            <w:vAlign w:val="center"/>
            <w:hideMark/>
          </w:tcPr>
          <w:p w14:paraId="0CD3DDBB"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1</w:t>
            </w:r>
          </w:p>
          <w:p w14:paraId="36EDFF1D" w14:textId="77777777" w:rsidR="007F79B1" w:rsidRPr="002A3799" w:rsidRDefault="007F79B1" w:rsidP="00DA3F6A">
            <w:pPr>
              <w:rPr>
                <w:rFonts w:ascii="Times New Roman" w:hAnsi="Times New Roman" w:cs="Times New Roman"/>
                <w:sz w:val="24"/>
                <w:szCs w:val="24"/>
              </w:rPr>
            </w:pPr>
            <w:r w:rsidRPr="002A3799">
              <w:rPr>
                <w:rFonts w:ascii="Times New Roman" w:hAnsi="Times New Roman" w:cs="Times New Roman"/>
                <w:sz w:val="24"/>
                <w:szCs w:val="24"/>
              </w:rPr>
              <w:t>2</w:t>
            </w:r>
          </w:p>
        </w:tc>
        <w:tc>
          <w:tcPr>
            <w:tcW w:w="10260" w:type="dxa"/>
            <w:vAlign w:val="center"/>
            <w:hideMark/>
          </w:tcPr>
          <w:p w14:paraId="6360CD8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 xml:space="preserve">@Value("${maxReadResults}") </w:t>
            </w:r>
          </w:p>
          <w:p w14:paraId="13B8C321" w14:textId="77777777" w:rsidR="007F79B1" w:rsidRPr="002A3799" w:rsidRDefault="007F79B1" w:rsidP="00DA3F6A">
            <w:pPr>
              <w:rPr>
                <w:rFonts w:ascii="Times New Roman" w:hAnsi="Times New Roman" w:cs="Times New Roman"/>
                <w:sz w:val="24"/>
                <w:szCs w:val="24"/>
              </w:rPr>
            </w:pPr>
            <w:r w:rsidRPr="002A3799">
              <w:rPr>
                <w:rStyle w:val="HTMLCode"/>
                <w:rFonts w:ascii="Times New Roman" w:eastAsiaTheme="minorHAnsi" w:hAnsi="Times New Roman" w:cs="Times New Roman"/>
                <w:sz w:val="24"/>
                <w:szCs w:val="24"/>
              </w:rPr>
              <w:t>private</w:t>
            </w:r>
            <w:r w:rsidRPr="002A3799">
              <w:rPr>
                <w:rFonts w:ascii="Times New Roman" w:hAnsi="Times New Roman" w:cs="Times New Roman"/>
                <w:sz w:val="24"/>
                <w:szCs w:val="24"/>
              </w:rPr>
              <w:t xml:space="preserve"> </w:t>
            </w:r>
            <w:r w:rsidRPr="002A3799">
              <w:rPr>
                <w:rStyle w:val="HTMLCode"/>
                <w:rFonts w:ascii="Times New Roman" w:eastAsiaTheme="minorHAnsi" w:hAnsi="Times New Roman" w:cs="Times New Roman"/>
                <w:sz w:val="24"/>
                <w:szCs w:val="24"/>
              </w:rPr>
              <w:t>int</w:t>
            </w:r>
            <w:r w:rsidRPr="002A3799">
              <w:rPr>
                <w:rFonts w:ascii="Times New Roman" w:hAnsi="Times New Roman" w:cs="Times New Roman"/>
                <w:sz w:val="24"/>
                <w:szCs w:val="24"/>
              </w:rPr>
              <w:t xml:space="preserve"> </w:t>
            </w:r>
            <w:proofErr w:type="spellStart"/>
            <w:r w:rsidRPr="002A3799">
              <w:rPr>
                <w:rStyle w:val="HTMLCode"/>
                <w:rFonts w:ascii="Times New Roman" w:eastAsiaTheme="minorHAnsi" w:hAnsi="Times New Roman" w:cs="Times New Roman"/>
                <w:sz w:val="24"/>
                <w:szCs w:val="24"/>
              </w:rPr>
              <w:t>maxReadResults</w:t>
            </w:r>
            <w:proofErr w:type="spellEnd"/>
            <w:r w:rsidRPr="002A3799">
              <w:rPr>
                <w:rStyle w:val="HTMLCode"/>
                <w:rFonts w:ascii="Times New Roman" w:eastAsiaTheme="minorHAnsi" w:hAnsi="Times New Roman" w:cs="Times New Roman"/>
                <w:sz w:val="24"/>
                <w:szCs w:val="24"/>
              </w:rPr>
              <w:t>;</w:t>
            </w:r>
          </w:p>
        </w:tc>
      </w:tr>
    </w:tbl>
    <w:p w14:paraId="7197812F" w14:textId="77777777" w:rsidR="007F79B1" w:rsidRPr="002A3799" w:rsidRDefault="007F79B1" w:rsidP="007F79B1">
      <w:pPr>
        <w:pStyle w:val="Heading3"/>
        <w:keepNext w:val="0"/>
        <w:keepLines w:val="0"/>
        <w:numPr>
          <w:ilvl w:val="0"/>
          <w:numId w:val="38"/>
        </w:numPr>
        <w:shd w:val="clear" w:color="auto" w:fill="FFFFFF"/>
        <w:spacing w:before="0" w:after="270"/>
        <w:ind w:left="450"/>
        <w:textAlignment w:val="baseline"/>
        <w:rPr>
          <w:rFonts w:ascii="Times New Roman" w:hAnsi="Times New Roman" w:cs="Times New Roman"/>
          <w:b/>
          <w:bCs/>
          <w:color w:val="FF0000"/>
          <w:spacing w:val="15"/>
        </w:rPr>
      </w:pPr>
      <w:bookmarkStart w:id="44" w:name="spring-design-patterns"/>
      <w:bookmarkEnd w:id="44"/>
      <w:r w:rsidRPr="002A3799">
        <w:rPr>
          <w:rFonts w:ascii="Times New Roman" w:hAnsi="Times New Roman" w:cs="Times New Roman"/>
          <w:color w:val="FF0000"/>
          <w:spacing w:val="15"/>
        </w:rPr>
        <w:t>Name some of the design patterns used in Spring Framework?</w:t>
      </w:r>
    </w:p>
    <w:p w14:paraId="5C43CC54"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Spring Framework is using a lot of design patterns, some of the common ones are:</w:t>
      </w:r>
    </w:p>
    <w:p w14:paraId="30028DDB" w14:textId="77777777" w:rsidR="007F79B1" w:rsidRPr="002A3799" w:rsidRDefault="00121163"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3" w:tooltip="Java Singleton Design Pattern Best Practices with Examples" w:history="1">
        <w:r w:rsidR="007F79B1" w:rsidRPr="002A3799">
          <w:rPr>
            <w:rStyle w:val="Hyperlink"/>
            <w:rFonts w:ascii="Times New Roman" w:hAnsi="Times New Roman" w:cs="Times New Roman"/>
            <w:color w:val="1A0DAB"/>
            <w:sz w:val="24"/>
            <w:szCs w:val="24"/>
            <w:bdr w:val="none" w:sz="0" w:space="0" w:color="auto" w:frame="1"/>
          </w:rPr>
          <w:t>Singleton Pattern</w:t>
        </w:r>
      </w:hyperlink>
      <w:r w:rsidR="007F79B1" w:rsidRPr="002A3799">
        <w:rPr>
          <w:rFonts w:ascii="Times New Roman" w:hAnsi="Times New Roman" w:cs="Times New Roman"/>
          <w:color w:val="333333"/>
          <w:sz w:val="24"/>
          <w:szCs w:val="24"/>
        </w:rPr>
        <w:t>: Creating beans with default scope.</w:t>
      </w:r>
    </w:p>
    <w:p w14:paraId="6D08CE24" w14:textId="77777777" w:rsidR="007F79B1" w:rsidRPr="002A3799" w:rsidRDefault="00121163"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4" w:tooltip="Factory Design Pattern in Java" w:history="1">
        <w:r w:rsidR="007F79B1" w:rsidRPr="002A3799">
          <w:rPr>
            <w:rStyle w:val="Hyperlink"/>
            <w:rFonts w:ascii="Times New Roman" w:hAnsi="Times New Roman" w:cs="Times New Roman"/>
            <w:color w:val="1A0DAB"/>
            <w:sz w:val="24"/>
            <w:szCs w:val="24"/>
            <w:bdr w:val="none" w:sz="0" w:space="0" w:color="auto" w:frame="1"/>
          </w:rPr>
          <w:t>Factory Pattern</w:t>
        </w:r>
      </w:hyperlink>
      <w:r w:rsidR="007F79B1" w:rsidRPr="002A3799">
        <w:rPr>
          <w:rFonts w:ascii="Times New Roman" w:hAnsi="Times New Roman" w:cs="Times New Roman"/>
          <w:color w:val="333333"/>
          <w:sz w:val="24"/>
          <w:szCs w:val="24"/>
        </w:rPr>
        <w:t>: Bean Factory classes</w:t>
      </w:r>
    </w:p>
    <w:p w14:paraId="05D93524" w14:textId="77777777" w:rsidR="007F79B1" w:rsidRPr="002A3799" w:rsidRDefault="00121163"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5" w:tooltip="Prototype Pattern in Java" w:history="1">
        <w:r w:rsidR="007F79B1" w:rsidRPr="002A3799">
          <w:rPr>
            <w:rStyle w:val="Hyperlink"/>
            <w:rFonts w:ascii="Times New Roman" w:hAnsi="Times New Roman" w:cs="Times New Roman"/>
            <w:color w:val="1A0DAB"/>
            <w:sz w:val="24"/>
            <w:szCs w:val="24"/>
            <w:bdr w:val="none" w:sz="0" w:space="0" w:color="auto" w:frame="1"/>
          </w:rPr>
          <w:t>Prototype Pattern</w:t>
        </w:r>
      </w:hyperlink>
      <w:r w:rsidR="007F79B1" w:rsidRPr="002A3799">
        <w:rPr>
          <w:rFonts w:ascii="Times New Roman" w:hAnsi="Times New Roman" w:cs="Times New Roman"/>
          <w:color w:val="333333"/>
          <w:sz w:val="24"/>
          <w:szCs w:val="24"/>
        </w:rPr>
        <w:t>: Bean scopes</w:t>
      </w:r>
    </w:p>
    <w:p w14:paraId="78D85581" w14:textId="77777777" w:rsidR="007F79B1" w:rsidRPr="002A3799" w:rsidRDefault="00121163"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6" w:tooltip="Adapter Design Pattern in Java – Example Tutorial" w:history="1">
        <w:r w:rsidR="007F79B1" w:rsidRPr="002A3799">
          <w:rPr>
            <w:rStyle w:val="Hyperlink"/>
            <w:rFonts w:ascii="Times New Roman" w:hAnsi="Times New Roman" w:cs="Times New Roman"/>
            <w:color w:val="1A0DAB"/>
            <w:sz w:val="24"/>
            <w:szCs w:val="24"/>
            <w:bdr w:val="none" w:sz="0" w:space="0" w:color="auto" w:frame="1"/>
          </w:rPr>
          <w:t>Adapter Pattern</w:t>
        </w:r>
      </w:hyperlink>
      <w:r w:rsidR="007F79B1" w:rsidRPr="002A3799">
        <w:rPr>
          <w:rFonts w:ascii="Times New Roman" w:hAnsi="Times New Roman" w:cs="Times New Roman"/>
          <w:color w:val="333333"/>
          <w:sz w:val="24"/>
          <w:szCs w:val="24"/>
        </w:rPr>
        <w:t>: Spring Web and Spring MVC</w:t>
      </w:r>
    </w:p>
    <w:p w14:paraId="1E55353E" w14:textId="77777777" w:rsidR="007F79B1" w:rsidRPr="002A3799" w:rsidRDefault="00121163"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7" w:tooltip="Proxy Design Pattern in Java – Example Tutorial" w:history="1">
        <w:r w:rsidR="007F79B1" w:rsidRPr="002A3799">
          <w:rPr>
            <w:rStyle w:val="Hyperlink"/>
            <w:rFonts w:ascii="Times New Roman" w:hAnsi="Times New Roman" w:cs="Times New Roman"/>
            <w:color w:val="1A0DAB"/>
            <w:sz w:val="24"/>
            <w:szCs w:val="24"/>
            <w:bdr w:val="none" w:sz="0" w:space="0" w:color="auto" w:frame="1"/>
          </w:rPr>
          <w:t>Proxy Pattern</w:t>
        </w:r>
      </w:hyperlink>
      <w:r w:rsidR="007F79B1" w:rsidRPr="002A3799">
        <w:rPr>
          <w:rFonts w:ascii="Times New Roman" w:hAnsi="Times New Roman" w:cs="Times New Roman"/>
          <w:color w:val="333333"/>
          <w:sz w:val="24"/>
          <w:szCs w:val="24"/>
        </w:rPr>
        <w:t>: Spring Aspect Oriented Programming support</w:t>
      </w:r>
    </w:p>
    <w:p w14:paraId="45E85D45" w14:textId="77777777" w:rsidR="007F79B1" w:rsidRPr="002A3799" w:rsidRDefault="00121163"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hyperlink r:id="rId38" w:tooltip="Template Method Design Pattern in Java" w:history="1">
        <w:r w:rsidR="007F79B1" w:rsidRPr="002A3799">
          <w:rPr>
            <w:rStyle w:val="Hyperlink"/>
            <w:rFonts w:ascii="Times New Roman" w:hAnsi="Times New Roman" w:cs="Times New Roman"/>
            <w:color w:val="1A0DAB"/>
            <w:sz w:val="24"/>
            <w:szCs w:val="24"/>
            <w:bdr w:val="none" w:sz="0" w:space="0" w:color="auto" w:frame="1"/>
          </w:rPr>
          <w:t>Template Method Pattern</w:t>
        </w:r>
      </w:hyperlink>
      <w:r w:rsidR="007F79B1" w:rsidRPr="002A3799">
        <w:rPr>
          <w:rFonts w:ascii="Times New Roman" w:hAnsi="Times New Roman" w:cs="Times New Roman"/>
          <w:color w:val="333333"/>
          <w:sz w:val="24"/>
          <w:szCs w:val="24"/>
        </w:rPr>
        <w:t xml:space="preserve">: </w:t>
      </w:r>
      <w:proofErr w:type="spellStart"/>
      <w:r w:rsidR="007F79B1" w:rsidRPr="002A3799">
        <w:rPr>
          <w:rFonts w:ascii="Times New Roman" w:hAnsi="Times New Roman" w:cs="Times New Roman"/>
          <w:color w:val="333333"/>
          <w:sz w:val="24"/>
          <w:szCs w:val="24"/>
        </w:rPr>
        <w:t>JdbcTemplate</w:t>
      </w:r>
      <w:proofErr w:type="spellEnd"/>
      <w:r w:rsidR="007F79B1" w:rsidRPr="002A3799">
        <w:rPr>
          <w:rFonts w:ascii="Times New Roman" w:hAnsi="Times New Roman" w:cs="Times New Roman"/>
          <w:color w:val="333333"/>
          <w:sz w:val="24"/>
          <w:szCs w:val="24"/>
        </w:rPr>
        <w:t xml:space="preserve">, </w:t>
      </w:r>
      <w:proofErr w:type="spellStart"/>
      <w:r w:rsidR="007F79B1" w:rsidRPr="002A3799">
        <w:rPr>
          <w:rFonts w:ascii="Times New Roman" w:hAnsi="Times New Roman" w:cs="Times New Roman"/>
          <w:color w:val="333333"/>
          <w:sz w:val="24"/>
          <w:szCs w:val="24"/>
        </w:rPr>
        <w:t>HibernateTemplate</w:t>
      </w:r>
      <w:proofErr w:type="spellEnd"/>
      <w:r w:rsidR="007F79B1" w:rsidRPr="002A3799">
        <w:rPr>
          <w:rFonts w:ascii="Times New Roman" w:hAnsi="Times New Roman" w:cs="Times New Roman"/>
          <w:color w:val="333333"/>
          <w:sz w:val="24"/>
          <w:szCs w:val="24"/>
        </w:rPr>
        <w:t xml:space="preserve"> </w:t>
      </w:r>
      <w:proofErr w:type="spellStart"/>
      <w:r w:rsidR="007F79B1" w:rsidRPr="002A3799">
        <w:rPr>
          <w:rFonts w:ascii="Times New Roman" w:hAnsi="Times New Roman" w:cs="Times New Roman"/>
          <w:color w:val="333333"/>
          <w:sz w:val="24"/>
          <w:szCs w:val="24"/>
        </w:rPr>
        <w:t>etc</w:t>
      </w:r>
      <w:proofErr w:type="spellEnd"/>
    </w:p>
    <w:p w14:paraId="7E4F006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Front Controller: Spring MVC </w:t>
      </w:r>
      <w:proofErr w:type="spellStart"/>
      <w:r w:rsidRPr="002A3799">
        <w:rPr>
          <w:rFonts w:ascii="Times New Roman" w:hAnsi="Times New Roman" w:cs="Times New Roman"/>
          <w:color w:val="333333"/>
          <w:sz w:val="24"/>
          <w:szCs w:val="24"/>
        </w:rPr>
        <w:t>DispatcherServlet</w:t>
      </w:r>
      <w:proofErr w:type="spellEnd"/>
    </w:p>
    <w:p w14:paraId="37D01FB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Data Access Object: Spring DAO support</w:t>
      </w:r>
    </w:p>
    <w:p w14:paraId="465D0898"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FF0000"/>
          <w:sz w:val="24"/>
          <w:szCs w:val="24"/>
        </w:rPr>
      </w:pPr>
      <w:r w:rsidRPr="002A3799">
        <w:rPr>
          <w:rFonts w:ascii="Times New Roman" w:hAnsi="Times New Roman" w:cs="Times New Roman"/>
          <w:color w:val="FF0000"/>
          <w:sz w:val="24"/>
          <w:szCs w:val="24"/>
        </w:rPr>
        <w:t>Dependency Injection and Aspect Oriented Programming</w:t>
      </w:r>
    </w:p>
    <w:p w14:paraId="7A1F7EA4" w14:textId="77777777" w:rsidR="007F79B1" w:rsidRPr="002A3799" w:rsidRDefault="007F79B1" w:rsidP="007F79B1">
      <w:pPr>
        <w:pStyle w:val="Heading3"/>
        <w:keepNext w:val="0"/>
        <w:keepLines w:val="0"/>
        <w:numPr>
          <w:ilvl w:val="0"/>
          <w:numId w:val="39"/>
        </w:numPr>
        <w:shd w:val="clear" w:color="auto" w:fill="FFFFFF"/>
        <w:spacing w:before="0" w:after="270"/>
        <w:ind w:left="450"/>
        <w:textAlignment w:val="baseline"/>
        <w:rPr>
          <w:rFonts w:ascii="Times New Roman" w:hAnsi="Times New Roman" w:cs="Times New Roman"/>
          <w:b/>
          <w:bCs/>
          <w:color w:val="333333"/>
          <w:spacing w:val="15"/>
        </w:rPr>
      </w:pPr>
      <w:bookmarkStart w:id="45" w:name="spring-best-practices"/>
      <w:bookmarkEnd w:id="45"/>
      <w:r w:rsidRPr="002A3799">
        <w:rPr>
          <w:rFonts w:ascii="Times New Roman" w:hAnsi="Times New Roman" w:cs="Times New Roman"/>
          <w:color w:val="333333"/>
          <w:spacing w:val="15"/>
        </w:rPr>
        <w:t>What are some of the best practices for Spring Framework?</w:t>
      </w:r>
    </w:p>
    <w:p w14:paraId="254A4819"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Some of the best practices for Spring Framework are:</w:t>
      </w:r>
    </w:p>
    <w:p w14:paraId="2DBCBDE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Avoid version numbers in schema reference, to make sure we have the latest configs.</w:t>
      </w:r>
    </w:p>
    <w:p w14:paraId="3CCEF494"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Divide spring bean configurations based on their concerns such as spring-jdbc.xml, spring-security.xml.</w:t>
      </w:r>
    </w:p>
    <w:p w14:paraId="6A89B68B"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spring beans that are used in multiple contexts in Spring MVC, create them in the root context and initialize with listener.</w:t>
      </w:r>
    </w:p>
    <w:p w14:paraId="402CD819"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 xml:space="preserve">Configure bean dependencies as much as possible, try to avoid </w:t>
      </w:r>
      <w:proofErr w:type="spellStart"/>
      <w:r w:rsidRPr="002A3799">
        <w:rPr>
          <w:rFonts w:ascii="Times New Roman" w:hAnsi="Times New Roman" w:cs="Times New Roman"/>
          <w:color w:val="333333"/>
          <w:sz w:val="24"/>
          <w:szCs w:val="24"/>
        </w:rPr>
        <w:t>autowiring</w:t>
      </w:r>
      <w:proofErr w:type="spellEnd"/>
      <w:r w:rsidRPr="002A3799">
        <w:rPr>
          <w:rFonts w:ascii="Times New Roman" w:hAnsi="Times New Roman" w:cs="Times New Roman"/>
          <w:color w:val="333333"/>
          <w:sz w:val="24"/>
          <w:szCs w:val="24"/>
        </w:rPr>
        <w:t xml:space="preserve"> as much as possible.</w:t>
      </w:r>
    </w:p>
    <w:p w14:paraId="136B1C9D"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application level properties, best approach is to create a property file and read it in the spring bean configuration file.</w:t>
      </w:r>
    </w:p>
    <w:p w14:paraId="0F356B3C"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For smaller applications, annotations are useful but for larger applications annotations can become a pain. If we have all the configuration in xml files, maintaining it will be easier.</w:t>
      </w:r>
    </w:p>
    <w:p w14:paraId="0F5F991E"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correct annotations for components for understanding the purpose easily. For services use @Service and for DAO beans use @Repository.</w:t>
      </w:r>
    </w:p>
    <w:p w14:paraId="6181CFD7"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Spring framework has a lot of modules, use what you need. Remove all the extra dependencies that gets usually added when you create projects through Spring Tool Suite templates.</w:t>
      </w:r>
    </w:p>
    <w:p w14:paraId="4C0F50EF"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If you are using Aspects, make sure to keep the join pint as narrow as possible to avoid advice on unwanted methods. Consider custom annotations that are easier to use and avoid any issues.</w:t>
      </w:r>
    </w:p>
    <w:p w14:paraId="02A0B4E6" w14:textId="77777777" w:rsidR="007F79B1" w:rsidRPr="002A3799" w:rsidRDefault="007F79B1" w:rsidP="007F79B1">
      <w:pPr>
        <w:numPr>
          <w:ilvl w:val="1"/>
          <w:numId w:val="39"/>
        </w:numPr>
        <w:shd w:val="clear" w:color="auto" w:fill="FFFFFF"/>
        <w:spacing w:after="0"/>
        <w:ind w:left="900"/>
        <w:textAlignment w:val="baseline"/>
        <w:rPr>
          <w:rFonts w:ascii="Times New Roman" w:hAnsi="Times New Roman" w:cs="Times New Roman"/>
          <w:color w:val="333333"/>
          <w:sz w:val="24"/>
          <w:szCs w:val="24"/>
        </w:rPr>
      </w:pPr>
      <w:r w:rsidRPr="002A3799">
        <w:rPr>
          <w:rFonts w:ascii="Times New Roman" w:hAnsi="Times New Roman" w:cs="Times New Roman"/>
          <w:color w:val="333333"/>
          <w:sz w:val="24"/>
          <w:szCs w:val="24"/>
        </w:rPr>
        <w:t>Use dependency injection when there is actual benefit, just for the sake of loose-coupling don’t use it because it’s harder to maintain.</w:t>
      </w:r>
    </w:p>
    <w:p w14:paraId="6A488763" w14:textId="77777777" w:rsidR="007F79B1" w:rsidRPr="002A3799" w:rsidRDefault="007F79B1" w:rsidP="007F79B1">
      <w:pPr>
        <w:pStyle w:val="NormalWeb"/>
        <w:shd w:val="clear" w:color="auto" w:fill="FFFFFF"/>
        <w:spacing w:before="0" w:beforeAutospacing="0" w:after="360" w:afterAutospacing="0" w:line="276" w:lineRule="auto"/>
        <w:ind w:left="450"/>
        <w:textAlignment w:val="baseline"/>
        <w:rPr>
          <w:color w:val="333333"/>
        </w:rPr>
      </w:pPr>
      <w:r w:rsidRPr="002A3799">
        <w:rPr>
          <w:color w:val="333333"/>
        </w:rPr>
        <w:t>[/</w:t>
      </w:r>
      <w:proofErr w:type="spellStart"/>
      <w:r w:rsidRPr="002A3799">
        <w:rPr>
          <w:color w:val="333333"/>
        </w:rPr>
        <w:t>sociallocker</w:t>
      </w:r>
      <w:proofErr w:type="spellEnd"/>
      <w:r w:rsidRPr="002A3799">
        <w:rPr>
          <w:color w:val="333333"/>
        </w:rPr>
        <w:t>]</w:t>
      </w:r>
    </w:p>
    <w:p w14:paraId="7B7EC4C5" w14:textId="77777777" w:rsidR="007F79B1" w:rsidRPr="002A3799" w:rsidRDefault="007F79B1" w:rsidP="007F79B1">
      <w:pPr>
        <w:rPr>
          <w:rFonts w:ascii="Times New Roman" w:hAnsi="Times New Roman" w:cs="Times New Roman"/>
          <w:sz w:val="24"/>
          <w:szCs w:val="24"/>
        </w:rPr>
      </w:pPr>
    </w:p>
    <w:p w14:paraId="6E6421C1" w14:textId="4121F693" w:rsidR="007306A3" w:rsidRPr="002A3799" w:rsidRDefault="007306A3" w:rsidP="007F79B1">
      <w:pPr>
        <w:rPr>
          <w:sz w:val="24"/>
          <w:szCs w:val="24"/>
        </w:rPr>
      </w:pPr>
    </w:p>
    <w:sectPr w:rsidR="007306A3" w:rsidRPr="002A3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2"/>
  </w:num>
  <w:num w:numId="3">
    <w:abstractNumId w:val="12"/>
  </w:num>
  <w:num w:numId="4">
    <w:abstractNumId w:val="22"/>
  </w:num>
  <w:num w:numId="5">
    <w:abstractNumId w:val="33"/>
  </w:num>
  <w:num w:numId="6">
    <w:abstractNumId w:val="17"/>
  </w:num>
  <w:num w:numId="7">
    <w:abstractNumId w:val="19"/>
  </w:num>
  <w:num w:numId="8">
    <w:abstractNumId w:val="8"/>
  </w:num>
  <w:num w:numId="9">
    <w:abstractNumId w:val="9"/>
  </w:num>
  <w:num w:numId="10">
    <w:abstractNumId w:val="23"/>
  </w:num>
  <w:num w:numId="11">
    <w:abstractNumId w:val="29"/>
  </w:num>
  <w:num w:numId="12">
    <w:abstractNumId w:val="25"/>
  </w:num>
  <w:num w:numId="13">
    <w:abstractNumId w:val="10"/>
  </w:num>
  <w:num w:numId="14">
    <w:abstractNumId w:val="0"/>
  </w:num>
  <w:num w:numId="15">
    <w:abstractNumId w:val="24"/>
  </w:num>
  <w:num w:numId="16">
    <w:abstractNumId w:val="31"/>
  </w:num>
  <w:num w:numId="17">
    <w:abstractNumId w:val="20"/>
  </w:num>
  <w:num w:numId="18">
    <w:abstractNumId w:val="26"/>
  </w:num>
  <w:num w:numId="19">
    <w:abstractNumId w:val="6"/>
  </w:num>
  <w:num w:numId="20">
    <w:abstractNumId w:val="5"/>
  </w:num>
  <w:num w:numId="21">
    <w:abstractNumId w:val="30"/>
  </w:num>
  <w:num w:numId="22">
    <w:abstractNumId w:val="1"/>
  </w:num>
  <w:num w:numId="23">
    <w:abstractNumId w:val="7"/>
  </w:num>
  <w:num w:numId="24">
    <w:abstractNumId w:val="14"/>
  </w:num>
  <w:num w:numId="25">
    <w:abstractNumId w:val="28"/>
  </w:num>
  <w:num w:numId="26">
    <w:abstractNumId w:val="11"/>
  </w:num>
  <w:num w:numId="27">
    <w:abstractNumId w:val="21"/>
  </w:num>
  <w:num w:numId="28">
    <w:abstractNumId w:val="18"/>
  </w:num>
  <w:num w:numId="29">
    <w:abstractNumId w:val="27"/>
  </w:num>
  <w:num w:numId="30">
    <w:abstractNumId w:val="15"/>
  </w:num>
  <w:num w:numId="31">
    <w:abstractNumId w:val="13"/>
  </w:num>
  <w:num w:numId="32">
    <w:abstractNumId w:val="4"/>
  </w:num>
  <w:num w:numId="33">
    <w:abstractNumId w:val="3"/>
  </w:num>
  <w:num w:numId="34">
    <w:abstractNumId w:val="3"/>
    <w:lvlOverride w:ilvl="1">
      <w:lvl w:ilvl="1">
        <w:numFmt w:val="upperLetter"/>
        <w:lvlText w:val="%2."/>
        <w:lvlJc w:val="left"/>
      </w:lvl>
    </w:lvlOverride>
  </w:num>
  <w:num w:numId="35">
    <w:abstractNumId w:val="2"/>
  </w:num>
  <w:num w:numId="36">
    <w:abstractNumId w:val="2"/>
    <w:lvlOverride w:ilvl="1">
      <w:lvl w:ilvl="1">
        <w:numFmt w:val="bullet"/>
        <w:lvlText w:val=""/>
        <w:lvlJc w:val="left"/>
        <w:pPr>
          <w:tabs>
            <w:tab w:val="num" w:pos="1440"/>
          </w:tabs>
          <w:ind w:left="1440" w:hanging="360"/>
        </w:pPr>
        <w:rPr>
          <w:rFonts w:ascii="Symbol" w:hAnsi="Symbol" w:hint="default"/>
          <w:sz w:val="20"/>
        </w:rPr>
      </w:lvl>
    </w:lvlOverride>
  </w:num>
  <w:num w:numId="37">
    <w:abstractNumId w:val="2"/>
    <w:lvlOverride w:ilvl="1">
      <w:lvl w:ilvl="1">
        <w:numFmt w:val="upperLetter"/>
        <w:lvlText w:val="%2."/>
        <w:lvlJc w:val="left"/>
        <w:pPr>
          <w:tabs>
            <w:tab w:val="num" w:pos="1440"/>
          </w:tabs>
          <w:ind w:left="1440" w:hanging="360"/>
        </w:pPr>
      </w:lvl>
    </w:lvlOverride>
  </w:num>
  <w:num w:numId="38">
    <w:abstractNumId w:val="2"/>
    <w:lvlOverride w:ilvl="1">
      <w:lvl w:ilvl="1">
        <w:numFmt w:val="bullet"/>
        <w:lvlText w:val=""/>
        <w:lvlJc w:val="left"/>
        <w:pPr>
          <w:tabs>
            <w:tab w:val="num" w:pos="1440"/>
          </w:tabs>
          <w:ind w:left="1440" w:hanging="360"/>
        </w:pPr>
        <w:rPr>
          <w:rFonts w:ascii="Symbol" w:hAnsi="Symbol" w:hint="default"/>
          <w:sz w:val="20"/>
        </w:rPr>
      </w:lvl>
    </w:lvlOverride>
  </w:num>
  <w:num w:numId="39">
    <w:abstractNumId w:val="2"/>
    <w:lvlOverride w:ilvl="1">
      <w:lvl w:ilvl="1">
        <w:numFmt w:val="upperLetter"/>
        <w:lvlText w:val="%2."/>
        <w:lvlJc w:val="left"/>
        <w:pPr>
          <w:tabs>
            <w:tab w:val="num" w:pos="1440"/>
          </w:tabs>
          <w:ind w:left="1440" w:hanging="360"/>
        </w:p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A3799"/>
    <w:rsid w:val="00476E10"/>
    <w:rsid w:val="005352B5"/>
    <w:rsid w:val="007306A3"/>
    <w:rsid w:val="007F79B1"/>
    <w:rsid w:val="008A2B4C"/>
    <w:rsid w:val="008D56BB"/>
    <w:rsid w:val="00AD72B2"/>
    <w:rsid w:val="00D22DA6"/>
    <w:rsid w:val="00DE0630"/>
    <w:rsid w:val="00E966F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semiHidden/>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583/spring-aop-example-tutorial-aspect-advice-pointcut-joinpoint-annotations-xml-configuration" TargetMode="External"/><Relationship Id="rId18" Type="http://schemas.openxmlformats.org/officeDocument/2006/relationships/hyperlink" Target="http://www.journaldev.com/2573/spring-mvc-file-upload-example-tutorial-single-and-multiple-files" TargetMode="External"/><Relationship Id="rId26" Type="http://schemas.openxmlformats.org/officeDocument/2006/relationships/hyperlink" Target="http://www.journaldev.com/2676/spring-mvc-interceptors-example-handlerinterceptor-and-handlerinterceptoradapter" TargetMode="External"/><Relationship Id="rId39" Type="http://schemas.openxmlformats.org/officeDocument/2006/relationships/fontTable" Target="fontTable.xml"/><Relationship Id="rId21" Type="http://schemas.openxmlformats.org/officeDocument/2006/relationships/hyperlink" Target="http://www.journaldev.com/2324/jackson-json-processing-api-in-java-example-tutorial" TargetMode="External"/><Relationship Id="rId34" Type="http://schemas.openxmlformats.org/officeDocument/2006/relationships/hyperlink" Target="http://www.journaldev.com/1392/factory-design-pattern-in-java" TargetMode="External"/><Relationship Id="rId7" Type="http://schemas.openxmlformats.org/officeDocument/2006/relationships/hyperlink" Target="http://www.journaldev.com/2394/dependency-injection-design-pattern-in-java-example-tutorial" TargetMode="External"/><Relationship Id="rId12" Type="http://schemas.openxmlformats.org/officeDocument/2006/relationships/hyperlink" Target="http://www.journaldev.com/1933/java-servlet-filter-example-tutorial" TargetMode="External"/><Relationship Id="rId17" Type="http://schemas.openxmlformats.org/officeDocument/2006/relationships/hyperlink" Target="http://www.journaldev.com/2623/spring-bean-autowire-by-name-type-constructor-autowired-and-qualifier-annotations-example" TargetMode="External"/><Relationship Id="rId25" Type="http://schemas.openxmlformats.org/officeDocument/2006/relationships/hyperlink" Target="http://www.journaldev.com/2668/spring-mvc-form-validation-example-using-annotation-and-custom-validator-implementation" TargetMode="External"/><Relationship Id="rId33" Type="http://schemas.openxmlformats.org/officeDocument/2006/relationships/hyperlink" Target="http://www.journaldev.com/1377/java-singleton-design-pattern-best-practices-with-examples" TargetMode="External"/><Relationship Id="rId38" Type="http://schemas.openxmlformats.org/officeDocument/2006/relationships/hyperlink" Target="http://www.journaldev.com/1763/template-method-design-pattern-in-java" TargetMode="External"/><Relationship Id="rId2" Type="http://schemas.openxmlformats.org/officeDocument/2006/relationships/styles" Target="styles.xml"/><Relationship Id="rId16" Type="http://schemas.openxmlformats.org/officeDocument/2006/relationships/hyperlink" Target="http://www.journaldev.com/2623/spring-bean-autowire-by-name-type-constructor-autowired-and-qualifier-annotations-example" TargetMode="External"/><Relationship Id="rId20" Type="http://schemas.openxmlformats.org/officeDocument/2006/relationships/hyperlink" Target="http://www.journaldev.com/2610/spring-mvc-internationalization-i18n-and-localization-l10n-example" TargetMode="External"/><Relationship Id="rId29" Type="http://schemas.openxmlformats.org/officeDocument/2006/relationships/hyperlink" Target="http://www.journaldev.com/3524/spring-hibernate-integration-example-tutorial-spring-4-hibernate-3-and-hibernate-4" TargetMode="External"/><Relationship Id="rId1" Type="http://schemas.openxmlformats.org/officeDocument/2006/relationships/numbering" Target="numbering.xml"/><Relationship Id="rId6" Type="http://schemas.openxmlformats.org/officeDocument/2006/relationships/hyperlink" Target="http://www.developersbook.com/articles/jsf/spring2-jsf-integration.php" TargetMode="External"/><Relationship Id="rId11" Type="http://schemas.openxmlformats.org/officeDocument/2006/relationships/hyperlink" Target="http://www.journaldev.com/2676/spring-mvc-interceptors-example-handlerinterceptor-and-handlerinterceptoradapter" TargetMode="External"/><Relationship Id="rId24" Type="http://schemas.openxmlformats.org/officeDocument/2006/relationships/hyperlink" Target="http://www.journaldev.com/2573/spring-mvc-file-upload-example-tutorial-single-and-multiple-files" TargetMode="External"/><Relationship Id="rId32" Type="http://schemas.openxmlformats.org/officeDocument/2006/relationships/hyperlink" Target="http://www.journaldev.com/2736/spring-mvc-security-example-using-in-memory-userdetailsservice-and-jdbc-authentication" TargetMode="External"/><Relationship Id="rId37" Type="http://schemas.openxmlformats.org/officeDocument/2006/relationships/hyperlink" Target="http://www.journaldev.com/1572/proxy-design-pattern-in-java-example-tutorial" TargetMode="External"/><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journaldev.com/2637/spring-bean-life-cycle-methods-initializingbean-disposablebean-postconstruct-predestroy-aware-interfaces" TargetMode="External"/><Relationship Id="rId23" Type="http://schemas.openxmlformats.org/officeDocument/2006/relationships/hyperlink" Target="http://www.journaldev.com/3358/spring-mvc-requestmapping-annotation-example-with-controller-methods-headers-params-requestparam-pathvariable" TargetMode="External"/><Relationship Id="rId28" Type="http://schemas.openxmlformats.org/officeDocument/2006/relationships/hyperlink" Target="http://www.journaldev.com/2597/spring-datasource-jndi-with-tomcat-example" TargetMode="External"/><Relationship Id="rId36" Type="http://schemas.openxmlformats.org/officeDocument/2006/relationships/hyperlink" Target="http://www.journaldev.com/1487/adapter-design-pattern-in-java-example-tutorial" TargetMode="External"/><Relationship Id="rId10" Type="http://schemas.openxmlformats.org/officeDocument/2006/relationships/hyperlink" Target="http://www.journaldev.com/2583/spring-aop-example-tutorial-aspect-advice-pointcut-joinpoint-annotations-xml-configuration" TargetMode="External"/><Relationship Id="rId19" Type="http://schemas.openxmlformats.org/officeDocument/2006/relationships/hyperlink" Target="http://www.journaldev.com/2651/spring-mvc-exception-handling-exceptionhandler-controlleradvice-handlerexceptionresolver-json-response-example" TargetMode="External"/><Relationship Id="rId31" Type="http://schemas.openxmlformats.org/officeDocument/2006/relationships/hyperlink" Target="http://www.journaldev.com/2715/spring-security-in-servlet-web-application-using-dao-jdbc-in-memory-authentication" TargetMode="External"/><Relationship Id="rId4" Type="http://schemas.openxmlformats.org/officeDocument/2006/relationships/webSettings" Target="webSettings.xml"/><Relationship Id="rId9" Type="http://schemas.openxmlformats.org/officeDocument/2006/relationships/hyperlink" Target="http://www.journaldev.com/2410/spring-dependency-injection-example-with-annotations-and-xml-configuration" TargetMode="External"/><Relationship Id="rId14" Type="http://schemas.openxmlformats.org/officeDocument/2006/relationships/hyperlink" Target="http://www.journaldev.com/2637/spring-bean-life-cycle-methods-initializingbean-disposablebean-postconstruct-predestroy-aware-interfaces" TargetMode="External"/><Relationship Id="rId22" Type="http://schemas.openxmlformats.org/officeDocument/2006/relationships/hyperlink" Target="http://www.journaldev.com/2552/spring-restful-web-service-example-with-json-jackson-and-client-program" TargetMode="External"/><Relationship Id="rId27" Type="http://schemas.openxmlformats.org/officeDocument/2006/relationships/hyperlink" Target="http://www.journaldev.com/2593/spring-jdbc-and-jdbctemplate-crud-with-datasource-example-tutorial" TargetMode="External"/><Relationship Id="rId30" Type="http://schemas.openxmlformats.org/officeDocument/2006/relationships/hyperlink" Target="http://www.journaldev.com/3531/spring-mvc-hibernate-mysql-integration-crud-example-tutorial" TargetMode="External"/><Relationship Id="rId35" Type="http://schemas.openxmlformats.org/officeDocument/2006/relationships/hyperlink" Target="http://www.journaldev.com/1440/prototype-pattern-in-java" TargetMode="External"/><Relationship Id="rId8" Type="http://schemas.openxmlformats.org/officeDocument/2006/relationships/hyperlink" Target="http://www.journaldev.com/2403/google-guice-dependency-injection-example-tuto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2098</TotalTime>
  <Pages>1</Pages>
  <Words>10230</Words>
  <Characters>58311</Characters>
  <Application>Microsoft Office Word</Application>
  <DocSecurity>0</DocSecurity>
  <Lines>485</Lines>
  <Paragraphs>136</Paragraphs>
  <ScaleCrop>false</ScaleCrop>
  <Company/>
  <LinksUpToDate>false</LinksUpToDate>
  <CharactersWithSpaces>68405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11</cp:revision>
  <dcterms:created xsi:type="dcterms:W3CDTF">2016-09-25T05:37:00Z</dcterms:created>
  <dcterms:modified xsi:type="dcterms:W3CDTF">2020-09-02T04:37:00Z</dcterms:modified>
</cp:coreProperties>
</file>