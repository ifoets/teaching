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C7487" w14:textId="77777777" w:rsidR="007F79B1" w:rsidRDefault="007F79B1" w:rsidP="007F79B1">
      <w:pPr>
        <w:spacing w:before="60" w:after="240"/>
        <w:rPr>
          <w:rFonts w:ascii="Times New Roman" w:eastAsia="Times New Roman" w:hAnsi="Times New Roman" w:cs="Times New Roman"/>
          <w:b/>
          <w:bCs/>
          <w:color w:val="414141"/>
        </w:rPr>
      </w:pPr>
    </w:p>
    <w:p w14:paraId="79FF2829" w14:textId="77777777" w:rsidR="007F79B1" w:rsidRPr="00744C13" w:rsidRDefault="007F79B1" w:rsidP="007F79B1">
      <w:pPr>
        <w:spacing w:before="60" w:after="24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1.</w:t>
      </w:r>
      <w:r w:rsidRPr="00744C13">
        <w:rPr>
          <w:rFonts w:ascii="Times New Roman" w:eastAsia="Times New Roman" w:hAnsi="Times New Roman" w:cs="Times New Roman"/>
          <w:b/>
          <w:bCs/>
          <w:color w:val="0863A5"/>
        </w:rPr>
        <w:t>  What is IOC (or Dependency Injection)? </w:t>
      </w:r>
    </w:p>
    <w:p w14:paraId="4CB4A8A3" w14:textId="77777777" w:rsidR="007F79B1" w:rsidRPr="00744C13" w:rsidRDefault="007F79B1" w:rsidP="007F79B1">
      <w:pPr>
        <w:spacing w:before="60" w:after="60"/>
        <w:rPr>
          <w:rFonts w:ascii="Times New Roman" w:eastAsia="Times New Roman" w:hAnsi="Times New Roman" w:cs="Times New Roman"/>
          <w:color w:val="000000"/>
        </w:rPr>
      </w:pPr>
      <w:r w:rsidRPr="00744C13">
        <w:rPr>
          <w:rFonts w:ascii="Times New Roman" w:eastAsia="Times New Roman" w:hAnsi="Times New Roman" w:cs="Times New Roman"/>
          <w:color w:val="414141"/>
        </w:rPr>
        <w:t>The basic concept of the Inversion of Control pattern (also known as dependency injection) is that you do not create your objects but describe how they should be created. You don't directly connect your components and services together in code but describe which services are needed by which components in a configuration file. A container (in the case of the Spring framework, the IOC container) is then responsible for hooking it all up.</w:t>
      </w:r>
      <w:r w:rsidRPr="00744C13">
        <w:rPr>
          <w:rFonts w:ascii="Times New Roman" w:eastAsia="Times New Roman" w:hAnsi="Times New Roman" w:cs="Times New Roman"/>
          <w:color w:val="414141"/>
        </w:rPr>
        <w:br/>
      </w:r>
      <w:r w:rsidRPr="00744C13">
        <w:rPr>
          <w:rFonts w:ascii="Times New Roman" w:eastAsia="Times New Roman" w:hAnsi="Times New Roman" w:cs="Times New Roman"/>
          <w:color w:val="414141"/>
        </w:rPr>
        <w:br/>
        <w:t xml:space="preserve">i.e., Applying </w:t>
      </w:r>
      <w:proofErr w:type="spellStart"/>
      <w:r w:rsidRPr="00744C13">
        <w:rPr>
          <w:rFonts w:ascii="Times New Roman" w:eastAsia="Times New Roman" w:hAnsi="Times New Roman" w:cs="Times New Roman"/>
          <w:color w:val="414141"/>
        </w:rPr>
        <w:t>IoC</w:t>
      </w:r>
      <w:proofErr w:type="spellEnd"/>
      <w:r w:rsidRPr="00744C13">
        <w:rPr>
          <w:rFonts w:ascii="Times New Roman" w:eastAsia="Times New Roman" w:hAnsi="Times New Roman" w:cs="Times New Roman"/>
          <w:color w:val="414141"/>
        </w:rPr>
        <w:t xml:space="preserve">, objects are given their dependencies at creation time by some external entity that coordinates each object in the system. That is, dependencies are injected into objects. So, </w:t>
      </w:r>
      <w:proofErr w:type="spellStart"/>
      <w:r w:rsidRPr="00744C13">
        <w:rPr>
          <w:rFonts w:ascii="Times New Roman" w:eastAsia="Times New Roman" w:hAnsi="Times New Roman" w:cs="Times New Roman"/>
          <w:color w:val="414141"/>
        </w:rPr>
        <w:t>IoC</w:t>
      </w:r>
      <w:proofErr w:type="spellEnd"/>
      <w:r w:rsidRPr="00744C13">
        <w:rPr>
          <w:rFonts w:ascii="Times New Roman" w:eastAsia="Times New Roman" w:hAnsi="Times New Roman" w:cs="Times New Roman"/>
          <w:color w:val="414141"/>
        </w:rPr>
        <w:t xml:space="preserve"> means an inversion of responsibility with regard to how an object obtains references to collaborating objects. </w:t>
      </w:r>
    </w:p>
    <w:p w14:paraId="49B6617C" w14:textId="77777777" w:rsidR="007F79B1" w:rsidRPr="00744C13" w:rsidRDefault="007F79B1" w:rsidP="007F79B1">
      <w:pPr>
        <w:spacing w:after="0"/>
        <w:rPr>
          <w:rFonts w:ascii="Times New Roman" w:eastAsia="Times New Roman" w:hAnsi="Times New Roman" w:cs="Times New Roman"/>
          <w:color w:val="333333"/>
        </w:rPr>
      </w:pPr>
      <w:r w:rsidRPr="00744C13">
        <w:rPr>
          <w:rFonts w:ascii="Times New Roman" w:eastAsia="Times New Roman" w:hAnsi="Times New Roman" w:cs="Times New Roman"/>
          <w:color w:val="000000"/>
        </w:rPr>
        <w:br/>
      </w:r>
    </w:p>
    <w:p w14:paraId="74C6BDF1"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2. </w:t>
      </w:r>
      <w:r w:rsidRPr="00744C13">
        <w:rPr>
          <w:rFonts w:ascii="Times New Roman" w:eastAsia="Times New Roman" w:hAnsi="Times New Roman" w:cs="Times New Roman"/>
          <w:b/>
          <w:bCs/>
          <w:color w:val="0863A5"/>
        </w:rPr>
        <w:t>What are the different types of IOC (dependency injection</w:t>
      </w:r>
      <w:proofErr w:type="gramStart"/>
      <w:r w:rsidRPr="00744C13">
        <w:rPr>
          <w:rFonts w:ascii="Times New Roman" w:eastAsia="Times New Roman" w:hAnsi="Times New Roman" w:cs="Times New Roman"/>
          <w:b/>
          <w:bCs/>
          <w:color w:val="0863A5"/>
        </w:rPr>
        <w:t>) ?</w:t>
      </w:r>
      <w:proofErr w:type="gramEnd"/>
      <w:r w:rsidRPr="00744C13">
        <w:rPr>
          <w:rFonts w:ascii="Times New Roman" w:eastAsia="Times New Roman" w:hAnsi="Times New Roman" w:cs="Times New Roman"/>
          <w:b/>
          <w:bCs/>
          <w:color w:val="0863A5"/>
        </w:rPr>
        <w:t> </w:t>
      </w:r>
    </w:p>
    <w:p w14:paraId="0771B5F9" w14:textId="77777777" w:rsidR="007F79B1" w:rsidRPr="00744C13" w:rsidRDefault="007F79B1" w:rsidP="007F79B1">
      <w:pPr>
        <w:spacing w:before="60" w:after="60"/>
        <w:rPr>
          <w:rFonts w:ascii="Times New Roman" w:eastAsia="Times New Roman" w:hAnsi="Times New Roman" w:cs="Times New Roman"/>
          <w:color w:val="000000"/>
        </w:rPr>
      </w:pPr>
      <w:r w:rsidRPr="00744C13">
        <w:rPr>
          <w:rFonts w:ascii="Times New Roman" w:eastAsia="Times New Roman" w:hAnsi="Times New Roman" w:cs="Times New Roman"/>
          <w:color w:val="414141"/>
        </w:rPr>
        <w:t>There are three types of dependency injection:</w:t>
      </w:r>
    </w:p>
    <w:p w14:paraId="305EC8D5" w14:textId="77777777" w:rsidR="007F79B1" w:rsidRPr="00744C13" w:rsidRDefault="007F79B1" w:rsidP="007F79B1">
      <w:pPr>
        <w:numPr>
          <w:ilvl w:val="0"/>
          <w:numId w:val="1"/>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b/>
          <w:bCs/>
          <w:color w:val="414141"/>
        </w:rPr>
        <w:t>Constructor Injection</w:t>
      </w:r>
      <w:r w:rsidRPr="00744C13">
        <w:rPr>
          <w:rFonts w:ascii="Times New Roman" w:eastAsia="Times New Roman" w:hAnsi="Times New Roman" w:cs="Times New Roman"/>
          <w:color w:val="414141"/>
        </w:rPr>
        <w:t xml:space="preserve"> (e.g. Pico container, Spring </w:t>
      </w:r>
      <w:proofErr w:type="spellStart"/>
      <w:r w:rsidRPr="00744C13">
        <w:rPr>
          <w:rFonts w:ascii="Times New Roman" w:eastAsia="Times New Roman" w:hAnsi="Times New Roman" w:cs="Times New Roman"/>
          <w:color w:val="414141"/>
        </w:rPr>
        <w:t>etc</w:t>
      </w:r>
      <w:proofErr w:type="spellEnd"/>
      <w:r w:rsidRPr="00744C13">
        <w:rPr>
          <w:rFonts w:ascii="Times New Roman" w:eastAsia="Times New Roman" w:hAnsi="Times New Roman" w:cs="Times New Roman"/>
          <w:color w:val="414141"/>
        </w:rPr>
        <w:t>): Dependencies are provided as constructor parameters.</w:t>
      </w:r>
    </w:p>
    <w:p w14:paraId="3F4B4FC5" w14:textId="77777777" w:rsidR="007F79B1" w:rsidRPr="00744C13" w:rsidRDefault="007F79B1" w:rsidP="007F79B1">
      <w:pPr>
        <w:numPr>
          <w:ilvl w:val="0"/>
          <w:numId w:val="1"/>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b/>
          <w:bCs/>
          <w:color w:val="414141"/>
        </w:rPr>
        <w:t>Setter Injection</w:t>
      </w:r>
      <w:r w:rsidRPr="00744C13">
        <w:rPr>
          <w:rFonts w:ascii="Times New Roman" w:eastAsia="Times New Roman" w:hAnsi="Times New Roman" w:cs="Times New Roman"/>
          <w:color w:val="414141"/>
        </w:rPr>
        <w:t> (e.g. Spring): Dependencies are assigned through JavaBeans properties (ex: setter methods).</w:t>
      </w:r>
    </w:p>
    <w:p w14:paraId="474021D7" w14:textId="77777777" w:rsidR="007F79B1" w:rsidRPr="00744C13" w:rsidRDefault="007F79B1" w:rsidP="007F79B1">
      <w:pPr>
        <w:numPr>
          <w:ilvl w:val="0"/>
          <w:numId w:val="1"/>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b/>
          <w:bCs/>
          <w:color w:val="414141"/>
        </w:rPr>
        <w:t>Interface Injection </w:t>
      </w:r>
      <w:r w:rsidRPr="00744C13">
        <w:rPr>
          <w:rFonts w:ascii="Times New Roman" w:eastAsia="Times New Roman" w:hAnsi="Times New Roman" w:cs="Times New Roman"/>
          <w:color w:val="414141"/>
        </w:rPr>
        <w:t>(e.g. Avalon): Injection is done through an interface.</w:t>
      </w:r>
    </w:p>
    <w:p w14:paraId="025F16D1" w14:textId="77777777" w:rsidR="007F79B1" w:rsidRPr="00744C13" w:rsidRDefault="007F79B1" w:rsidP="007F79B1">
      <w:pPr>
        <w:spacing w:after="0"/>
        <w:ind w:left="720"/>
        <w:rPr>
          <w:rFonts w:ascii="Times New Roman" w:eastAsia="Times New Roman" w:hAnsi="Times New Roman" w:cs="Times New Roman"/>
          <w:color w:val="414141"/>
        </w:rPr>
      </w:pPr>
      <w:r w:rsidRPr="00744C13">
        <w:rPr>
          <w:rFonts w:ascii="Times New Roman" w:eastAsia="Times New Roman" w:hAnsi="Times New Roman" w:cs="Times New Roman"/>
          <w:i/>
          <w:iCs/>
          <w:color w:val="414141"/>
        </w:rPr>
        <w:t>Note: Spring supports only Constructor and Setter Injection</w:t>
      </w:r>
    </w:p>
    <w:p w14:paraId="14FAFE02" w14:textId="77777777" w:rsidR="007F79B1" w:rsidRPr="00744C13" w:rsidRDefault="007F79B1" w:rsidP="007F79B1">
      <w:pPr>
        <w:spacing w:after="240"/>
        <w:rPr>
          <w:rFonts w:ascii="Times New Roman" w:eastAsia="Times New Roman" w:hAnsi="Times New Roman" w:cs="Times New Roman"/>
        </w:rPr>
      </w:pPr>
    </w:p>
    <w:p w14:paraId="7BEF6166"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3. </w:t>
      </w:r>
      <w:r w:rsidRPr="00744C13">
        <w:rPr>
          <w:rFonts w:ascii="Times New Roman" w:eastAsia="Times New Roman" w:hAnsi="Times New Roman" w:cs="Times New Roman"/>
          <w:b/>
          <w:bCs/>
          <w:color w:val="0863A5"/>
        </w:rPr>
        <w:t>What are the benefits of IOC (Dependency Injection)?</w:t>
      </w:r>
    </w:p>
    <w:p w14:paraId="2978929F"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Benefits of IOC (Dependency Injection) are as follows:</w:t>
      </w:r>
    </w:p>
    <w:p w14:paraId="119DAE50" w14:textId="77777777" w:rsidR="007F79B1" w:rsidRPr="00744C13" w:rsidRDefault="007F79B1" w:rsidP="007F79B1">
      <w:pPr>
        <w:numPr>
          <w:ilvl w:val="0"/>
          <w:numId w:val="2"/>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00B050"/>
        </w:rPr>
        <w:t>Minimizes the amount of code in your application. With IOC containers you do not care about how services are created and how you get references to the ones you need</w:t>
      </w:r>
      <w:r w:rsidRPr="00744C13">
        <w:rPr>
          <w:rFonts w:ascii="Times New Roman" w:eastAsia="Times New Roman" w:hAnsi="Times New Roman" w:cs="Times New Roman"/>
          <w:color w:val="414141"/>
        </w:rPr>
        <w:t>. You can also easily add additional services by adding a new constructor or a setter method with little or no extra configuration.</w:t>
      </w:r>
    </w:p>
    <w:p w14:paraId="6934F0A7" w14:textId="77777777" w:rsidR="007F79B1" w:rsidRPr="00744C13" w:rsidRDefault="007F79B1" w:rsidP="007F79B1">
      <w:pPr>
        <w:numPr>
          <w:ilvl w:val="0"/>
          <w:numId w:val="2"/>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00B050"/>
        </w:rPr>
        <w:t>Make your application more testable by not requiring any singletons or JNDI lookup mechanisms in your unit test cases</w:t>
      </w:r>
      <w:r w:rsidRPr="00744C13">
        <w:rPr>
          <w:rFonts w:ascii="Times New Roman" w:eastAsia="Times New Roman" w:hAnsi="Times New Roman" w:cs="Times New Roman"/>
          <w:color w:val="414141"/>
        </w:rPr>
        <w:t>. IOC containers make unit testing and switching implementations very easy by manually allowing you to inject your own objects into the object under test.</w:t>
      </w:r>
    </w:p>
    <w:p w14:paraId="2F011C59" w14:textId="77777777" w:rsidR="007F79B1" w:rsidRPr="00744C13" w:rsidRDefault="007F79B1" w:rsidP="007F79B1">
      <w:pPr>
        <w:numPr>
          <w:ilvl w:val="0"/>
          <w:numId w:val="2"/>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00B050"/>
        </w:rPr>
        <w:t>Loose coupling is promoted with minimal effort and least intrusive mechanism</w:t>
      </w:r>
      <w:r w:rsidRPr="00744C13">
        <w:rPr>
          <w:rFonts w:ascii="Times New Roman" w:eastAsia="Times New Roman" w:hAnsi="Times New Roman" w:cs="Times New Roman"/>
          <w:color w:val="414141"/>
        </w:rPr>
        <w:t xml:space="preserve">. The factory design pattern is more intrusive because components or services need to be requested explicitly whereas in IOC the dependency is injected into requesting piece of code. </w:t>
      </w:r>
      <w:proofErr w:type="gramStart"/>
      <w:r w:rsidRPr="00744C13">
        <w:rPr>
          <w:rFonts w:ascii="Times New Roman" w:eastAsia="Times New Roman" w:hAnsi="Times New Roman" w:cs="Times New Roman"/>
          <w:color w:val="414141"/>
        </w:rPr>
        <w:t>Also</w:t>
      </w:r>
      <w:proofErr w:type="gramEnd"/>
      <w:r w:rsidRPr="00744C13">
        <w:rPr>
          <w:rFonts w:ascii="Times New Roman" w:eastAsia="Times New Roman" w:hAnsi="Times New Roman" w:cs="Times New Roman"/>
          <w:color w:val="414141"/>
        </w:rPr>
        <w:t xml:space="preserve"> some containers promote the design to interfaces not to implementations design concept by encouraging managed objects to implement a well-defined service interface of your own.</w:t>
      </w:r>
    </w:p>
    <w:p w14:paraId="58A94877" w14:textId="77777777" w:rsidR="007F79B1" w:rsidRPr="00744C13" w:rsidRDefault="007F79B1" w:rsidP="007F79B1">
      <w:pPr>
        <w:numPr>
          <w:ilvl w:val="0"/>
          <w:numId w:val="2"/>
        </w:numPr>
        <w:spacing w:before="60" w:after="60"/>
        <w:rPr>
          <w:rFonts w:ascii="Times New Roman" w:eastAsia="Times New Roman" w:hAnsi="Times New Roman" w:cs="Times New Roman"/>
          <w:color w:val="00B050"/>
        </w:rPr>
      </w:pPr>
      <w:r w:rsidRPr="00744C13">
        <w:rPr>
          <w:rFonts w:ascii="Times New Roman" w:eastAsia="Times New Roman" w:hAnsi="Times New Roman" w:cs="Times New Roman"/>
          <w:color w:val="00B050"/>
        </w:rPr>
        <w:t xml:space="preserve">IOC containers support </w:t>
      </w:r>
      <w:r w:rsidRPr="00744C13">
        <w:rPr>
          <w:rFonts w:ascii="Times New Roman" w:eastAsia="Times New Roman" w:hAnsi="Times New Roman" w:cs="Times New Roman"/>
          <w:color w:val="FF0000"/>
        </w:rPr>
        <w:t>eager</w:t>
      </w:r>
      <w:r w:rsidRPr="00744C13">
        <w:rPr>
          <w:rFonts w:ascii="Times New Roman" w:eastAsia="Times New Roman" w:hAnsi="Times New Roman" w:cs="Times New Roman"/>
          <w:color w:val="00B050"/>
        </w:rPr>
        <w:t xml:space="preserve"> instantiation and </w:t>
      </w:r>
      <w:r w:rsidRPr="00744C13">
        <w:rPr>
          <w:rFonts w:ascii="Times New Roman" w:eastAsia="Times New Roman" w:hAnsi="Times New Roman" w:cs="Times New Roman"/>
          <w:color w:val="FF0000"/>
        </w:rPr>
        <w:t xml:space="preserve">lazy </w:t>
      </w:r>
      <w:r w:rsidRPr="00744C13">
        <w:rPr>
          <w:rFonts w:ascii="Times New Roman" w:eastAsia="Times New Roman" w:hAnsi="Times New Roman" w:cs="Times New Roman"/>
          <w:color w:val="00B050"/>
        </w:rPr>
        <w:t xml:space="preserve">loading of services. Containers also provide support for </w:t>
      </w:r>
      <w:r w:rsidRPr="00744C13">
        <w:rPr>
          <w:rFonts w:ascii="Times New Roman" w:eastAsia="Times New Roman" w:hAnsi="Times New Roman" w:cs="Times New Roman"/>
          <w:color w:val="FF0000"/>
        </w:rPr>
        <w:t xml:space="preserve">instantiation of managed objects, cyclical dependencies, life cycles management, and dependency resolution between managed </w:t>
      </w:r>
      <w:r w:rsidRPr="00744C13">
        <w:rPr>
          <w:rFonts w:ascii="Times New Roman" w:eastAsia="Times New Roman" w:hAnsi="Times New Roman" w:cs="Times New Roman"/>
          <w:color w:val="00B050"/>
        </w:rPr>
        <w:t>objects etc.</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744C13" w14:paraId="52579E2D" w14:textId="77777777" w:rsidTr="00DA3F6A">
        <w:trPr>
          <w:tblCellSpacing w:w="15" w:type="dxa"/>
        </w:trPr>
        <w:tc>
          <w:tcPr>
            <w:tcW w:w="0" w:type="auto"/>
            <w:vAlign w:val="center"/>
            <w:hideMark/>
          </w:tcPr>
          <w:p w14:paraId="714DD7AB" w14:textId="77777777" w:rsidR="007F79B1" w:rsidRPr="00744C13" w:rsidRDefault="007F79B1" w:rsidP="00DA3F6A">
            <w:pPr>
              <w:spacing w:after="0"/>
              <w:rPr>
                <w:rFonts w:ascii="Times New Roman" w:eastAsia="Times New Roman" w:hAnsi="Times New Roman" w:cs="Times New Roman"/>
              </w:rPr>
            </w:pPr>
          </w:p>
        </w:tc>
      </w:tr>
    </w:tbl>
    <w:p w14:paraId="065C0349"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4. </w:t>
      </w:r>
      <w:r w:rsidRPr="00744C13">
        <w:rPr>
          <w:rFonts w:ascii="Times New Roman" w:eastAsia="Times New Roman" w:hAnsi="Times New Roman" w:cs="Times New Roman"/>
          <w:b/>
          <w:bCs/>
          <w:color w:val="0863A5"/>
        </w:rPr>
        <w:t xml:space="preserve"> What is </w:t>
      </w:r>
      <w:proofErr w:type="gramStart"/>
      <w:r w:rsidRPr="00744C13">
        <w:rPr>
          <w:rFonts w:ascii="Times New Roman" w:eastAsia="Times New Roman" w:hAnsi="Times New Roman" w:cs="Times New Roman"/>
          <w:b/>
          <w:bCs/>
          <w:color w:val="0863A5"/>
        </w:rPr>
        <w:t>Spring ?</w:t>
      </w:r>
      <w:proofErr w:type="gramEnd"/>
    </w:p>
    <w:p w14:paraId="12F6C051"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 is an open source framework created to address the complexity of enterprise application development. One of the chief advantages of the Spring framework is its layered architecture, which allows you to be selective about which of its components you use while also providing a cohesive framework for J2EE application development.</w:t>
      </w:r>
    </w:p>
    <w:p w14:paraId="1F3CB121" w14:textId="77777777" w:rsidR="007F79B1" w:rsidRPr="00744C13" w:rsidRDefault="007F79B1" w:rsidP="007F79B1">
      <w:pPr>
        <w:spacing w:after="0"/>
        <w:rPr>
          <w:rFonts w:ascii="Times New Roman" w:eastAsia="Times New Roman" w:hAnsi="Times New Roman" w:cs="Times New Roman"/>
        </w:rPr>
      </w:pPr>
    </w:p>
    <w:p w14:paraId="76640053"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5. </w:t>
      </w:r>
      <w:r w:rsidRPr="00744C13">
        <w:rPr>
          <w:rFonts w:ascii="Times New Roman" w:eastAsia="Times New Roman" w:hAnsi="Times New Roman" w:cs="Times New Roman"/>
          <w:b/>
          <w:bCs/>
          <w:color w:val="0863A5"/>
        </w:rPr>
        <w:t>What are the advantages of Spring framework?</w:t>
      </w:r>
    </w:p>
    <w:p w14:paraId="756D58F9"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advantages of Spring are as follows:</w:t>
      </w:r>
    </w:p>
    <w:p w14:paraId="7EFB4D27" w14:textId="77777777" w:rsidR="007F79B1" w:rsidRPr="00744C13" w:rsidRDefault="007F79B1" w:rsidP="007F79B1">
      <w:pPr>
        <w:numPr>
          <w:ilvl w:val="0"/>
          <w:numId w:val="3"/>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 has layered architecture. Use what you need and leave you don't need now.</w:t>
      </w:r>
    </w:p>
    <w:p w14:paraId="09CBC563" w14:textId="77777777" w:rsidR="007F79B1" w:rsidRPr="00744C13" w:rsidRDefault="007F79B1" w:rsidP="007F79B1">
      <w:pPr>
        <w:numPr>
          <w:ilvl w:val="0"/>
          <w:numId w:val="3"/>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 Enables POJO Programming. There is no behind the scene magic here. POJO programming enables continuous integration and testability.</w:t>
      </w:r>
    </w:p>
    <w:p w14:paraId="69600FF3" w14:textId="77777777" w:rsidR="007F79B1" w:rsidRPr="00744C13" w:rsidRDefault="007F79B1" w:rsidP="007F79B1">
      <w:pPr>
        <w:numPr>
          <w:ilvl w:val="0"/>
          <w:numId w:val="3"/>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Dependency Injection and Inversion of Control Simplifies JDBC</w:t>
      </w:r>
    </w:p>
    <w:p w14:paraId="2550C4D5" w14:textId="77777777" w:rsidR="007F79B1" w:rsidRPr="00744C13" w:rsidRDefault="007F79B1" w:rsidP="007F79B1">
      <w:pPr>
        <w:numPr>
          <w:ilvl w:val="0"/>
          <w:numId w:val="3"/>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Open source and no vendor lock-in.</w:t>
      </w:r>
    </w:p>
    <w:p w14:paraId="269BD3E8" w14:textId="77777777" w:rsidR="007F79B1" w:rsidRPr="005F6975" w:rsidRDefault="007F79B1" w:rsidP="007F79B1">
      <w:pPr>
        <w:spacing w:before="60" w:after="60"/>
        <w:rPr>
          <w:rFonts w:ascii="Times New Roman" w:eastAsia="Times New Roman" w:hAnsi="Times New Roman" w:cs="Times New Roman"/>
          <w:b/>
          <w:bCs/>
          <w:color w:val="FF0000"/>
        </w:rPr>
      </w:pPr>
      <w:r w:rsidRPr="005F6975">
        <w:rPr>
          <w:rFonts w:ascii="Times New Roman" w:eastAsia="Times New Roman" w:hAnsi="Times New Roman" w:cs="Times New Roman"/>
          <w:b/>
          <w:bCs/>
          <w:color w:val="FF0000"/>
        </w:rPr>
        <w:t>6. What are features of spring?</w:t>
      </w:r>
    </w:p>
    <w:p w14:paraId="431D2B6C" w14:textId="77777777" w:rsidR="007F79B1" w:rsidRPr="00744C13" w:rsidRDefault="007F79B1" w:rsidP="007F79B1">
      <w:pPr>
        <w:numPr>
          <w:ilvl w:val="0"/>
          <w:numId w:val="4"/>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Lightweight:</w:t>
      </w:r>
    </w:p>
    <w:p w14:paraId="5117944B" w14:textId="77777777" w:rsidR="007F79B1" w:rsidRPr="00744C13" w:rsidRDefault="007F79B1" w:rsidP="007F79B1">
      <w:pPr>
        <w:spacing w:before="60" w:after="60"/>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 is lightweight when it comes to size and transparency. The basic version of spring framework is around 1MB. And the processing overhead is also very negligible.</w:t>
      </w:r>
    </w:p>
    <w:p w14:paraId="10A0D4B8" w14:textId="77777777" w:rsidR="007F79B1" w:rsidRPr="00744C13" w:rsidRDefault="007F79B1" w:rsidP="007F79B1">
      <w:pPr>
        <w:numPr>
          <w:ilvl w:val="0"/>
          <w:numId w:val="4"/>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Inversion of control (IOC):</w:t>
      </w:r>
    </w:p>
    <w:p w14:paraId="050D57A9" w14:textId="77777777" w:rsidR="007F79B1" w:rsidRPr="00744C13" w:rsidRDefault="007F79B1" w:rsidP="007F79B1">
      <w:pPr>
        <w:spacing w:before="60" w:after="60"/>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Loose coupling is achieved in spring using the technique Inversion of Control. The objects give their dependencies instead of creating or looking for dependent objects.</w:t>
      </w:r>
    </w:p>
    <w:p w14:paraId="6BE8A670" w14:textId="77777777" w:rsidR="007F79B1" w:rsidRPr="00744C13" w:rsidRDefault="007F79B1" w:rsidP="007F79B1">
      <w:pPr>
        <w:numPr>
          <w:ilvl w:val="0"/>
          <w:numId w:val="4"/>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Aspect oriented (AOP):</w:t>
      </w:r>
    </w:p>
    <w:p w14:paraId="574611CB" w14:textId="77777777" w:rsidR="007F79B1" w:rsidRPr="00744C13" w:rsidRDefault="007F79B1" w:rsidP="007F79B1">
      <w:pPr>
        <w:spacing w:before="60" w:after="60"/>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 supports Aspect oriented programming and enables cohesive development by separating application business logic from system services.</w:t>
      </w:r>
    </w:p>
    <w:p w14:paraId="3625835F" w14:textId="77777777" w:rsidR="007F79B1" w:rsidRPr="00744C13" w:rsidRDefault="007F79B1" w:rsidP="007F79B1">
      <w:pPr>
        <w:numPr>
          <w:ilvl w:val="0"/>
          <w:numId w:val="4"/>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Container:</w:t>
      </w:r>
    </w:p>
    <w:p w14:paraId="582D9932" w14:textId="77777777" w:rsidR="007F79B1" w:rsidRPr="00744C13" w:rsidRDefault="007F79B1" w:rsidP="007F79B1">
      <w:pPr>
        <w:spacing w:before="60" w:after="60"/>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 contains and manages the life cycle and configuration of application objects.</w:t>
      </w:r>
    </w:p>
    <w:p w14:paraId="685AEA27" w14:textId="77777777" w:rsidR="007F79B1" w:rsidRPr="00744C13" w:rsidRDefault="007F79B1" w:rsidP="007F79B1">
      <w:pPr>
        <w:numPr>
          <w:ilvl w:val="0"/>
          <w:numId w:val="4"/>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MVC Framework:</w:t>
      </w:r>
    </w:p>
    <w:p w14:paraId="02D5D5F4" w14:textId="77777777" w:rsidR="007F79B1" w:rsidRPr="00744C13" w:rsidRDefault="007F79B1" w:rsidP="007F79B1">
      <w:pPr>
        <w:spacing w:before="60" w:after="60"/>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Spring comes with MVC web application framework, built on core Spring functionality. This framework is highly configurable via strategy interfaces, and accommodates multiple view technologies like JSP, Velocity, Tiles, </w:t>
      </w:r>
      <w:proofErr w:type="spellStart"/>
      <w:r w:rsidRPr="00744C13">
        <w:rPr>
          <w:rFonts w:ascii="Times New Roman" w:eastAsia="Times New Roman" w:hAnsi="Times New Roman" w:cs="Times New Roman"/>
          <w:color w:val="414141"/>
        </w:rPr>
        <w:t>iText</w:t>
      </w:r>
      <w:proofErr w:type="spellEnd"/>
      <w:r w:rsidRPr="00744C13">
        <w:rPr>
          <w:rFonts w:ascii="Times New Roman" w:eastAsia="Times New Roman" w:hAnsi="Times New Roman" w:cs="Times New Roman"/>
          <w:color w:val="414141"/>
        </w:rPr>
        <w:t>, and POI. But other frameworks can be easily used instead of Spring MVC Framework.</w:t>
      </w:r>
    </w:p>
    <w:p w14:paraId="607DA7D0" w14:textId="77777777" w:rsidR="007F79B1" w:rsidRPr="00744C13" w:rsidRDefault="007F79B1" w:rsidP="007F79B1">
      <w:pPr>
        <w:numPr>
          <w:ilvl w:val="0"/>
          <w:numId w:val="4"/>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Transaction Management:</w:t>
      </w:r>
    </w:p>
    <w:p w14:paraId="4F9BBCEB" w14:textId="77777777" w:rsidR="007F79B1" w:rsidRPr="00744C13" w:rsidRDefault="007F79B1" w:rsidP="007F79B1">
      <w:pPr>
        <w:spacing w:before="60" w:after="60"/>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14:paraId="24AB527F" w14:textId="77777777" w:rsidR="007F79B1" w:rsidRPr="00744C13" w:rsidRDefault="007F79B1" w:rsidP="007F79B1">
      <w:pPr>
        <w:numPr>
          <w:ilvl w:val="0"/>
          <w:numId w:val="4"/>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JDBC Exception Handling:</w:t>
      </w:r>
    </w:p>
    <w:p w14:paraId="5B88A4C8" w14:textId="77777777" w:rsidR="007F79B1" w:rsidRPr="00744C13" w:rsidRDefault="007F79B1" w:rsidP="007F79B1">
      <w:pPr>
        <w:spacing w:before="60" w:after="60"/>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The JDBC abstraction layer of the Spring offers a meaningful exception hierarchy, which simplifies the error handling strategy. Integration with Hibernate, JDO, and </w:t>
      </w:r>
      <w:proofErr w:type="spellStart"/>
      <w:r w:rsidRPr="00744C13">
        <w:rPr>
          <w:rFonts w:ascii="Times New Roman" w:eastAsia="Times New Roman" w:hAnsi="Times New Roman" w:cs="Times New Roman"/>
          <w:color w:val="414141"/>
        </w:rPr>
        <w:t>iBATIS</w:t>
      </w:r>
      <w:proofErr w:type="spellEnd"/>
      <w:r w:rsidRPr="00744C13">
        <w:rPr>
          <w:rFonts w:ascii="Times New Roman" w:eastAsia="Times New Roman" w:hAnsi="Times New Roman" w:cs="Times New Roman"/>
          <w:color w:val="414141"/>
        </w:rPr>
        <w:t xml:space="preserve">: Spring provides best Integration services with Hibernate, JDO and </w:t>
      </w:r>
      <w:proofErr w:type="spellStart"/>
      <w:r w:rsidRPr="00744C13">
        <w:rPr>
          <w:rFonts w:ascii="Times New Roman" w:eastAsia="Times New Roman" w:hAnsi="Times New Roman" w:cs="Times New Roman"/>
          <w:color w:val="414141"/>
        </w:rPr>
        <w:t>iBATIS</w:t>
      </w:r>
      <w:proofErr w:type="spellEnd"/>
    </w:p>
    <w:p w14:paraId="242673E9"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7. </w:t>
      </w:r>
      <w:r w:rsidRPr="00744C13">
        <w:rPr>
          <w:rFonts w:ascii="Times New Roman" w:eastAsia="Times New Roman" w:hAnsi="Times New Roman" w:cs="Times New Roman"/>
          <w:b/>
          <w:bCs/>
          <w:color w:val="0863A5"/>
        </w:rPr>
        <w:t>How many modules are there in Spring? What are they?</w:t>
      </w:r>
    </w:p>
    <w:p w14:paraId="723970A8" w14:textId="77777777" w:rsidR="007F79B1" w:rsidRPr="00744C13" w:rsidRDefault="007F79B1" w:rsidP="007F79B1">
      <w:pPr>
        <w:spacing w:before="60" w:after="60"/>
        <w:rPr>
          <w:rFonts w:ascii="Times New Roman" w:eastAsia="Times New Roman" w:hAnsi="Times New Roman" w:cs="Times New Roman"/>
        </w:rPr>
      </w:pPr>
      <w:r w:rsidRPr="00744C13">
        <w:rPr>
          <w:rFonts w:ascii="Times New Roman" w:eastAsia="Times New Roman" w:hAnsi="Times New Roman" w:cs="Times New Roman"/>
          <w:color w:val="414141"/>
        </w:rPr>
        <w:t xml:space="preserve">       Spring comprises of seven modules. They </w:t>
      </w:r>
      <w:proofErr w:type="gramStart"/>
      <w:r w:rsidRPr="00744C13">
        <w:rPr>
          <w:rFonts w:ascii="Times New Roman" w:eastAsia="Times New Roman" w:hAnsi="Times New Roman" w:cs="Times New Roman"/>
          <w:color w:val="414141"/>
        </w:rPr>
        <w:t>are..</w:t>
      </w:r>
      <w:proofErr w:type="gramEnd"/>
    </w:p>
    <w:p w14:paraId="20A3D405" w14:textId="77777777" w:rsidR="007F79B1" w:rsidRPr="00744C13" w:rsidRDefault="007F79B1" w:rsidP="007F79B1">
      <w:pPr>
        <w:numPr>
          <w:ilvl w:val="0"/>
          <w:numId w:val="5"/>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The core container:</w:t>
      </w:r>
    </w:p>
    <w:p w14:paraId="48098860" w14:textId="77777777" w:rsidR="007F79B1" w:rsidRPr="00744C13" w:rsidRDefault="007F79B1" w:rsidP="007F79B1">
      <w:pPr>
        <w:spacing w:beforeAutospacing="1" w:after="0" w:afterAutospacing="1"/>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core container provides the essential functionality of the Spring framework. A primary component of the core container is the </w:t>
      </w:r>
      <w:proofErr w:type="spellStart"/>
      <w:r w:rsidRPr="00744C13">
        <w:rPr>
          <w:rFonts w:ascii="Times New Roman" w:eastAsia="Times New Roman" w:hAnsi="Times New Roman" w:cs="Times New Roman"/>
          <w:color w:val="222222"/>
        </w:rPr>
        <w:t>BeanFactory</w:t>
      </w:r>
      <w:proofErr w:type="spellEnd"/>
      <w:r w:rsidRPr="00744C13">
        <w:rPr>
          <w:rFonts w:ascii="Times New Roman" w:eastAsia="Times New Roman" w:hAnsi="Times New Roman" w:cs="Times New Roman"/>
          <w:color w:val="414141"/>
        </w:rPr>
        <w:t>, an implementation of the Factory pattern. The </w:t>
      </w:r>
      <w:proofErr w:type="spellStart"/>
      <w:r w:rsidRPr="00744C13">
        <w:rPr>
          <w:rFonts w:ascii="Times New Roman" w:eastAsia="Times New Roman" w:hAnsi="Times New Roman" w:cs="Times New Roman"/>
          <w:color w:val="222222"/>
        </w:rPr>
        <w:t>BeanFactory</w:t>
      </w:r>
      <w:proofErr w:type="spellEnd"/>
      <w:r w:rsidRPr="00744C13">
        <w:rPr>
          <w:rFonts w:ascii="Times New Roman" w:eastAsia="Times New Roman" w:hAnsi="Times New Roman" w:cs="Times New Roman"/>
          <w:color w:val="414141"/>
        </w:rPr>
        <w:t> applies the </w:t>
      </w:r>
      <w:r w:rsidRPr="00744C13">
        <w:rPr>
          <w:rFonts w:ascii="Times New Roman" w:eastAsia="Times New Roman" w:hAnsi="Times New Roman" w:cs="Times New Roman"/>
          <w:i/>
          <w:iCs/>
          <w:color w:val="414141"/>
        </w:rPr>
        <w:t>Inversion of Control</w:t>
      </w:r>
      <w:r w:rsidRPr="00744C13">
        <w:rPr>
          <w:rFonts w:ascii="Times New Roman" w:eastAsia="Times New Roman" w:hAnsi="Times New Roman" w:cs="Times New Roman"/>
          <w:color w:val="414141"/>
        </w:rPr>
        <w:t> (IOC) pattern to separate an application's configuration and dependency specification from the actual application code.</w:t>
      </w:r>
    </w:p>
    <w:p w14:paraId="30C1AC6F" w14:textId="77777777" w:rsidR="007F79B1" w:rsidRPr="00744C13" w:rsidRDefault="007F79B1" w:rsidP="007F79B1">
      <w:pPr>
        <w:numPr>
          <w:ilvl w:val="0"/>
          <w:numId w:val="5"/>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Spring context:</w:t>
      </w:r>
    </w:p>
    <w:p w14:paraId="1100E4D6" w14:textId="77777777" w:rsidR="007F79B1" w:rsidRPr="00744C13" w:rsidRDefault="007F79B1" w:rsidP="007F79B1">
      <w:pPr>
        <w:spacing w:before="100" w:beforeAutospacing="1" w:after="100" w:afterAutospacing="1"/>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Spring context is a configuration file that provides context information to the Spring framework. The Spring context includes enterprise services such as JNDI, EJB, e-mail, internalization, validation, and scheduling functionality.</w:t>
      </w:r>
    </w:p>
    <w:p w14:paraId="6A57964B" w14:textId="77777777" w:rsidR="007F79B1" w:rsidRPr="00744C13" w:rsidRDefault="007F79B1" w:rsidP="007F79B1">
      <w:pPr>
        <w:numPr>
          <w:ilvl w:val="0"/>
          <w:numId w:val="5"/>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Spring AOP:</w:t>
      </w:r>
    </w:p>
    <w:p w14:paraId="3D2DB00F" w14:textId="77777777" w:rsidR="007F79B1" w:rsidRPr="00744C13" w:rsidRDefault="007F79B1" w:rsidP="007F79B1">
      <w:pPr>
        <w:spacing w:before="100" w:beforeAutospacing="1" w:after="100" w:afterAutospacing="1"/>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Spring AOP module integrates aspect-oriented programming functionality directly into the Spring framework,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w:t>
      </w:r>
    </w:p>
    <w:p w14:paraId="1CC8101C" w14:textId="77777777" w:rsidR="007F79B1" w:rsidRPr="00744C13" w:rsidRDefault="007F79B1" w:rsidP="007F79B1">
      <w:pPr>
        <w:numPr>
          <w:ilvl w:val="0"/>
          <w:numId w:val="5"/>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Spring DAO:</w:t>
      </w:r>
    </w:p>
    <w:p w14:paraId="421EC1C9" w14:textId="77777777" w:rsidR="007F79B1" w:rsidRPr="00744C13" w:rsidRDefault="007F79B1" w:rsidP="007F79B1">
      <w:pPr>
        <w:spacing w:before="100" w:beforeAutospacing="1" w:after="100" w:afterAutospacing="1"/>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to its generic DAO exception hierarchy.</w:t>
      </w:r>
    </w:p>
    <w:p w14:paraId="30FD1E07" w14:textId="77777777" w:rsidR="007F79B1" w:rsidRPr="00744C13" w:rsidRDefault="007F79B1" w:rsidP="007F79B1">
      <w:pPr>
        <w:numPr>
          <w:ilvl w:val="0"/>
          <w:numId w:val="5"/>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Spring ORM:</w:t>
      </w:r>
    </w:p>
    <w:p w14:paraId="7975BC7E" w14:textId="77777777" w:rsidR="007F79B1" w:rsidRPr="00744C13" w:rsidRDefault="007F79B1" w:rsidP="007F79B1">
      <w:pPr>
        <w:spacing w:before="100" w:beforeAutospacing="1" w:after="100" w:afterAutospacing="1"/>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The Spring framework plugs into several ORM frameworks to provide its Object Relational tool, including JDO, Hibernate, and </w:t>
      </w:r>
      <w:proofErr w:type="spellStart"/>
      <w:r w:rsidRPr="00744C13">
        <w:rPr>
          <w:rFonts w:ascii="Times New Roman" w:eastAsia="Times New Roman" w:hAnsi="Times New Roman" w:cs="Times New Roman"/>
          <w:color w:val="414141"/>
        </w:rPr>
        <w:t>iBatis</w:t>
      </w:r>
      <w:proofErr w:type="spellEnd"/>
      <w:r w:rsidRPr="00744C13">
        <w:rPr>
          <w:rFonts w:ascii="Times New Roman" w:eastAsia="Times New Roman" w:hAnsi="Times New Roman" w:cs="Times New Roman"/>
          <w:color w:val="414141"/>
        </w:rPr>
        <w:t xml:space="preserve"> SQL Maps. All of these comply to Spring's generic transaction and DAO exception hierarchies.</w:t>
      </w:r>
    </w:p>
    <w:p w14:paraId="34CD38B1" w14:textId="77777777" w:rsidR="007F79B1" w:rsidRPr="00744C13" w:rsidRDefault="007F79B1" w:rsidP="007F79B1">
      <w:pPr>
        <w:numPr>
          <w:ilvl w:val="0"/>
          <w:numId w:val="5"/>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Spring Web module:</w:t>
      </w:r>
    </w:p>
    <w:p w14:paraId="4004AF26" w14:textId="77777777" w:rsidR="007F79B1" w:rsidRPr="00744C13" w:rsidRDefault="007F79B1" w:rsidP="007F79B1">
      <w:pPr>
        <w:spacing w:before="100" w:beforeAutospacing="1" w:after="100" w:afterAutospacing="1"/>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Web context module builds on top of the application context module, providing contexts for Web-based applications. As a result, the Spring framework supports integration with Jakarta Struts. The Web module also eases the tasks of handling multi-part requests and binding request parameters to domain objects.</w:t>
      </w:r>
    </w:p>
    <w:p w14:paraId="0EC01E46" w14:textId="77777777" w:rsidR="007F79B1" w:rsidRPr="00744C13" w:rsidRDefault="007F79B1" w:rsidP="007F79B1">
      <w:pPr>
        <w:numPr>
          <w:ilvl w:val="0"/>
          <w:numId w:val="5"/>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Spring MVC framework:</w:t>
      </w:r>
    </w:p>
    <w:p w14:paraId="7B561242" w14:textId="77777777" w:rsidR="007F79B1" w:rsidRPr="00744C13" w:rsidRDefault="007F79B1" w:rsidP="007F79B1">
      <w:pPr>
        <w:spacing w:before="100" w:beforeAutospacing="1" w:after="100" w:afterAutospacing="1"/>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The Model-View-Controller (MVC) framework is a full-featured MVC implementation for building Web applications. The MVC framework is highly configurable via strategy interfaces and accommodates numerous view technologies including JSP, Velocity, Tiles, </w:t>
      </w:r>
      <w:proofErr w:type="spellStart"/>
      <w:r w:rsidRPr="00744C13">
        <w:rPr>
          <w:rFonts w:ascii="Times New Roman" w:eastAsia="Times New Roman" w:hAnsi="Times New Roman" w:cs="Times New Roman"/>
          <w:color w:val="414141"/>
        </w:rPr>
        <w:t>iText</w:t>
      </w:r>
      <w:proofErr w:type="spellEnd"/>
      <w:r w:rsidRPr="00744C13">
        <w:rPr>
          <w:rFonts w:ascii="Times New Roman" w:eastAsia="Times New Roman" w:hAnsi="Times New Roman" w:cs="Times New Roman"/>
          <w:color w:val="414141"/>
        </w:rPr>
        <w:t>, and POI.</w:t>
      </w:r>
    </w:p>
    <w:p w14:paraId="30075BF9"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8. </w:t>
      </w:r>
      <w:r w:rsidRPr="00744C13">
        <w:rPr>
          <w:rFonts w:ascii="Times New Roman" w:eastAsia="Times New Roman" w:hAnsi="Times New Roman" w:cs="Times New Roman"/>
          <w:b/>
          <w:bCs/>
          <w:color w:val="0863A5"/>
        </w:rPr>
        <w:t>What are the types of Dependency Injection Spring supports?&gt;</w:t>
      </w:r>
    </w:p>
    <w:p w14:paraId="25602BD0" w14:textId="77777777" w:rsidR="007F79B1" w:rsidRPr="00744C13" w:rsidRDefault="007F79B1" w:rsidP="007F79B1">
      <w:pPr>
        <w:numPr>
          <w:ilvl w:val="0"/>
          <w:numId w:val="6"/>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Setter Injection:</w:t>
      </w:r>
    </w:p>
    <w:p w14:paraId="757D818F" w14:textId="77777777" w:rsidR="007F79B1" w:rsidRPr="00744C13" w:rsidRDefault="007F79B1" w:rsidP="007F79B1">
      <w:pPr>
        <w:spacing w:before="100" w:beforeAutospacing="1" w:after="100" w:afterAutospacing="1"/>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Setter-based DI is realized by calling setter methods on your beans after invoking a no-argument constructor or no-argument static factory method to instantiate your bean.</w:t>
      </w:r>
    </w:p>
    <w:p w14:paraId="6AE03139" w14:textId="77777777" w:rsidR="007F79B1" w:rsidRPr="00744C13" w:rsidRDefault="007F79B1" w:rsidP="007F79B1">
      <w:pPr>
        <w:numPr>
          <w:ilvl w:val="0"/>
          <w:numId w:val="6"/>
        </w:numPr>
        <w:spacing w:before="100" w:beforeAutospacing="1" w:after="100" w:afterAutospacing="1"/>
        <w:rPr>
          <w:rFonts w:ascii="Times New Roman" w:eastAsia="Times New Roman" w:hAnsi="Times New Roman" w:cs="Times New Roman"/>
          <w:b/>
          <w:bCs/>
          <w:color w:val="000066"/>
        </w:rPr>
      </w:pPr>
      <w:r w:rsidRPr="00744C13">
        <w:rPr>
          <w:rFonts w:ascii="Times New Roman" w:eastAsia="Times New Roman" w:hAnsi="Times New Roman" w:cs="Times New Roman"/>
          <w:b/>
          <w:bCs/>
          <w:color w:val="000066"/>
        </w:rPr>
        <w:t>Constructor Injection:</w:t>
      </w:r>
    </w:p>
    <w:p w14:paraId="35CD55AA" w14:textId="77777777" w:rsidR="007F79B1" w:rsidRPr="00744C13" w:rsidRDefault="007F79B1" w:rsidP="007F79B1">
      <w:pPr>
        <w:spacing w:before="100" w:beforeAutospacing="1" w:after="100" w:afterAutospacing="1"/>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Constructor-based DI is realized by invoking a constructor with a number of arguments, each representing a collaborator.</w:t>
      </w:r>
    </w:p>
    <w:p w14:paraId="215C1B46"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9. </w:t>
      </w:r>
      <w:r w:rsidRPr="00744C13">
        <w:rPr>
          <w:rFonts w:ascii="Times New Roman" w:eastAsia="Times New Roman" w:hAnsi="Times New Roman" w:cs="Times New Roman"/>
          <w:b/>
          <w:bCs/>
          <w:color w:val="0863A5"/>
        </w:rPr>
        <w:t>What is Bean Factory ?</w:t>
      </w:r>
    </w:p>
    <w:p w14:paraId="658F0EF7"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A </w:t>
      </w:r>
      <w:proofErr w:type="spellStart"/>
      <w:r w:rsidRPr="00744C13">
        <w:rPr>
          <w:rFonts w:ascii="Times New Roman" w:eastAsia="Times New Roman" w:hAnsi="Times New Roman" w:cs="Times New Roman"/>
          <w:color w:val="414141"/>
        </w:rPr>
        <w:t>BeanFactory</w:t>
      </w:r>
      <w:proofErr w:type="spellEnd"/>
      <w:r w:rsidRPr="00744C13">
        <w:rPr>
          <w:rFonts w:ascii="Times New Roman" w:eastAsia="Times New Roman" w:hAnsi="Times New Roman" w:cs="Times New Roman"/>
          <w:color w:val="414141"/>
        </w:rPr>
        <w:t xml:space="preserve"> is like a factory class that contains a collection of beans. The </w:t>
      </w:r>
      <w:proofErr w:type="spellStart"/>
      <w:r w:rsidRPr="00744C13">
        <w:rPr>
          <w:rFonts w:ascii="Times New Roman" w:eastAsia="Times New Roman" w:hAnsi="Times New Roman" w:cs="Times New Roman"/>
          <w:color w:val="414141"/>
        </w:rPr>
        <w:t>BeanFactory</w:t>
      </w:r>
      <w:proofErr w:type="spellEnd"/>
      <w:r w:rsidRPr="00744C13">
        <w:rPr>
          <w:rFonts w:ascii="Times New Roman" w:eastAsia="Times New Roman" w:hAnsi="Times New Roman" w:cs="Times New Roman"/>
          <w:color w:val="414141"/>
        </w:rPr>
        <w:t xml:space="preserve"> holds Bean Definitions of multiple beans within itself and then instantiates the bean whenever asked for by clients.</w:t>
      </w:r>
    </w:p>
    <w:p w14:paraId="3C3DFEF6" w14:textId="77777777" w:rsidR="007F79B1" w:rsidRPr="00744C13" w:rsidRDefault="007F79B1" w:rsidP="007F79B1">
      <w:pPr>
        <w:numPr>
          <w:ilvl w:val="0"/>
          <w:numId w:val="7"/>
        </w:numPr>
        <w:spacing w:before="100" w:beforeAutospacing="1" w:after="100" w:afterAutospacing="1"/>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00B050"/>
        </w:rPr>
        <w:t>BeanFactory</w:t>
      </w:r>
      <w:proofErr w:type="spellEnd"/>
      <w:r w:rsidRPr="00744C13">
        <w:rPr>
          <w:rFonts w:ascii="Times New Roman" w:eastAsia="Times New Roman" w:hAnsi="Times New Roman" w:cs="Times New Roman"/>
          <w:color w:val="00B050"/>
        </w:rPr>
        <w:t xml:space="preserve"> is able to create associations between collaborating objects as they are instantiated</w:t>
      </w:r>
      <w:r w:rsidRPr="00744C13">
        <w:rPr>
          <w:rFonts w:ascii="Times New Roman" w:eastAsia="Times New Roman" w:hAnsi="Times New Roman" w:cs="Times New Roman"/>
          <w:color w:val="414141"/>
        </w:rPr>
        <w:t>. This removes the burden of configuration from bean itself and the beans client.</w:t>
      </w:r>
    </w:p>
    <w:p w14:paraId="316AE60E" w14:textId="77777777" w:rsidR="007F79B1" w:rsidRPr="00744C13" w:rsidRDefault="007F79B1" w:rsidP="007F79B1">
      <w:pPr>
        <w:numPr>
          <w:ilvl w:val="0"/>
          <w:numId w:val="7"/>
        </w:numPr>
        <w:spacing w:before="100" w:beforeAutospacing="1" w:after="100" w:afterAutospacing="1"/>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00B050"/>
        </w:rPr>
        <w:t>BeanFactory</w:t>
      </w:r>
      <w:proofErr w:type="spellEnd"/>
      <w:r w:rsidRPr="00744C13">
        <w:rPr>
          <w:rFonts w:ascii="Times New Roman" w:eastAsia="Times New Roman" w:hAnsi="Times New Roman" w:cs="Times New Roman"/>
          <w:color w:val="00B050"/>
        </w:rPr>
        <w:t xml:space="preserve"> also takes part in the life cycle of a bean, making calls to custom initialization and destruction methods</w:t>
      </w:r>
    </w:p>
    <w:p w14:paraId="6D0873E3" w14:textId="77777777" w:rsidR="007F79B1" w:rsidRPr="00744C13" w:rsidRDefault="007F79B1" w:rsidP="007F79B1">
      <w:pPr>
        <w:numPr>
          <w:ilvl w:val="0"/>
          <w:numId w:val="7"/>
        </w:numPr>
        <w:spacing w:before="100" w:beforeAutospacing="1" w:after="100" w:afterAutospacing="1"/>
        <w:rPr>
          <w:rFonts w:ascii="Times New Roman" w:eastAsia="Times New Roman" w:hAnsi="Times New Roman" w:cs="Times New Roman"/>
          <w:color w:val="414141"/>
        </w:rPr>
      </w:pPr>
    </w:p>
    <w:p w14:paraId="7852AC45" w14:textId="77777777" w:rsidR="007F79B1" w:rsidRPr="00744C13" w:rsidRDefault="007F79B1" w:rsidP="007F79B1">
      <w:pPr>
        <w:numPr>
          <w:ilvl w:val="0"/>
          <w:numId w:val="7"/>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w:t>
      </w:r>
    </w:p>
    <w:p w14:paraId="16A7C6FC" w14:textId="77777777" w:rsidR="007F79B1" w:rsidRPr="00744C13" w:rsidRDefault="007F79B1" w:rsidP="007F79B1">
      <w:pPr>
        <w:spacing w:after="0"/>
        <w:rPr>
          <w:rFonts w:ascii="Times New Roman" w:eastAsia="Times New Roman" w:hAnsi="Times New Roman" w:cs="Times New Roman"/>
        </w:rPr>
      </w:pPr>
    </w:p>
    <w:p w14:paraId="3D896506"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10. </w:t>
      </w:r>
      <w:r w:rsidRPr="00744C13">
        <w:rPr>
          <w:rFonts w:ascii="Times New Roman" w:eastAsia="Times New Roman" w:hAnsi="Times New Roman" w:cs="Times New Roman"/>
          <w:b/>
          <w:bCs/>
          <w:color w:val="0863A5"/>
        </w:rPr>
        <w:t>What is Application Context?</w:t>
      </w:r>
    </w:p>
    <w:p w14:paraId="5AF568DA"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A bean factory is fine to simple applications, but to take advantage of the full power of the Spring framework, you may want to move up to Springs more advanced container, the application context. On the surface, an application context is same as a bean </w:t>
      </w:r>
      <w:proofErr w:type="spellStart"/>
      <w:proofErr w:type="gramStart"/>
      <w:r w:rsidRPr="00744C13">
        <w:rPr>
          <w:rFonts w:ascii="Times New Roman" w:eastAsia="Times New Roman" w:hAnsi="Times New Roman" w:cs="Times New Roman"/>
          <w:color w:val="414141"/>
        </w:rPr>
        <w:t>factory.Both</w:t>
      </w:r>
      <w:proofErr w:type="spellEnd"/>
      <w:proofErr w:type="gramEnd"/>
      <w:r w:rsidRPr="00744C13">
        <w:rPr>
          <w:rFonts w:ascii="Times New Roman" w:eastAsia="Times New Roman" w:hAnsi="Times New Roman" w:cs="Times New Roman"/>
          <w:color w:val="414141"/>
        </w:rPr>
        <w:t xml:space="preserve"> load bean definitions, wire beans together, and dispense beans upon request. But it also provides:</w:t>
      </w:r>
    </w:p>
    <w:p w14:paraId="13C44C96" w14:textId="77777777" w:rsidR="007F79B1" w:rsidRPr="00744C13" w:rsidRDefault="007F79B1" w:rsidP="007F79B1">
      <w:pPr>
        <w:numPr>
          <w:ilvl w:val="0"/>
          <w:numId w:val="8"/>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A means for resolving text messages, including support for internationalization.</w:t>
      </w:r>
    </w:p>
    <w:p w14:paraId="6CBAE4B7" w14:textId="77777777" w:rsidR="007F79B1" w:rsidRPr="00744C13" w:rsidRDefault="007F79B1" w:rsidP="007F79B1">
      <w:pPr>
        <w:numPr>
          <w:ilvl w:val="0"/>
          <w:numId w:val="8"/>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A generic way to load file resources.</w:t>
      </w:r>
    </w:p>
    <w:p w14:paraId="58E53298" w14:textId="77777777" w:rsidR="007F79B1" w:rsidRPr="00744C13" w:rsidRDefault="007F79B1" w:rsidP="007F79B1">
      <w:pPr>
        <w:numPr>
          <w:ilvl w:val="0"/>
          <w:numId w:val="8"/>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Events to beans that are registered as listeners.</w:t>
      </w:r>
    </w:p>
    <w:p w14:paraId="6BD2E3A2" w14:textId="77777777" w:rsidR="007F79B1" w:rsidRPr="00744C13" w:rsidRDefault="007F79B1" w:rsidP="007F79B1">
      <w:pPr>
        <w:spacing w:after="0"/>
        <w:rPr>
          <w:rFonts w:ascii="Times New Roman" w:eastAsia="Times New Roman" w:hAnsi="Times New Roman" w:cs="Times New Roman"/>
        </w:rPr>
      </w:pPr>
    </w:p>
    <w:p w14:paraId="1473A5B5" w14:textId="77777777" w:rsidR="007F79B1" w:rsidRPr="00261309" w:rsidRDefault="007F79B1" w:rsidP="007F79B1">
      <w:pPr>
        <w:spacing w:before="60" w:after="60"/>
        <w:rPr>
          <w:rFonts w:ascii="Times New Roman" w:eastAsia="Times New Roman" w:hAnsi="Times New Roman" w:cs="Times New Roman"/>
          <w:b/>
          <w:bCs/>
          <w:color w:val="FF0000"/>
        </w:rPr>
      </w:pPr>
      <w:r w:rsidRPr="00261309">
        <w:rPr>
          <w:rFonts w:ascii="Times New Roman" w:eastAsia="Times New Roman" w:hAnsi="Times New Roman" w:cs="Times New Roman"/>
          <w:b/>
          <w:bCs/>
          <w:color w:val="FF0000"/>
        </w:rPr>
        <w:t>11. What is the difference between Bean Factory and Application Context?  </w:t>
      </w:r>
    </w:p>
    <w:p w14:paraId="33A8BAF1"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On the surface, an application context is same as a bean factory. But applic</w:t>
      </w:r>
      <w:r>
        <w:rPr>
          <w:rFonts w:ascii="Times New Roman" w:eastAsia="Times New Roman" w:hAnsi="Times New Roman" w:cs="Times New Roman"/>
          <w:color w:val="414141"/>
        </w:rPr>
        <w:t>ation context offers much more.</w:t>
      </w:r>
    </w:p>
    <w:p w14:paraId="6B186D24" w14:textId="77777777" w:rsidR="007F79B1" w:rsidRPr="00744C13" w:rsidRDefault="007F79B1" w:rsidP="007F79B1">
      <w:pPr>
        <w:numPr>
          <w:ilvl w:val="0"/>
          <w:numId w:val="9"/>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Application contexts provide a means for resolving text messages, including support for i18n of those messages.</w:t>
      </w:r>
    </w:p>
    <w:p w14:paraId="231FE3C2" w14:textId="77777777" w:rsidR="007F79B1" w:rsidRPr="00744C13" w:rsidRDefault="007F79B1" w:rsidP="007F79B1">
      <w:pPr>
        <w:numPr>
          <w:ilvl w:val="0"/>
          <w:numId w:val="9"/>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Application contexts provide a generic way to load file resources, such as images.</w:t>
      </w:r>
    </w:p>
    <w:p w14:paraId="19714FB0" w14:textId="77777777" w:rsidR="007F79B1" w:rsidRPr="00744C13" w:rsidRDefault="007F79B1" w:rsidP="007F79B1">
      <w:pPr>
        <w:numPr>
          <w:ilvl w:val="0"/>
          <w:numId w:val="9"/>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Application contexts can publish events to beans that are registered as listeners.</w:t>
      </w:r>
    </w:p>
    <w:p w14:paraId="2B0ACDFC" w14:textId="77777777" w:rsidR="007F79B1" w:rsidRPr="00744C13" w:rsidRDefault="007F79B1" w:rsidP="007F79B1">
      <w:pPr>
        <w:numPr>
          <w:ilvl w:val="0"/>
          <w:numId w:val="9"/>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Certain operations on the container or beans in the container, which have to be handled in a programmatic fashion with a bean factory, can be handled declaratively in an application context.</w:t>
      </w:r>
    </w:p>
    <w:p w14:paraId="588CF51E" w14:textId="77777777" w:rsidR="007F79B1" w:rsidRPr="00744C13" w:rsidRDefault="007F79B1" w:rsidP="007F79B1">
      <w:pPr>
        <w:numPr>
          <w:ilvl w:val="0"/>
          <w:numId w:val="9"/>
        </w:numPr>
        <w:spacing w:before="100" w:beforeAutospacing="1" w:after="100" w:afterAutospacing="1"/>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414141"/>
        </w:rPr>
        <w:t>ResourceLoader</w:t>
      </w:r>
      <w:proofErr w:type="spellEnd"/>
      <w:r w:rsidRPr="00744C13">
        <w:rPr>
          <w:rFonts w:ascii="Times New Roman" w:eastAsia="Times New Roman" w:hAnsi="Times New Roman" w:cs="Times New Roman"/>
          <w:color w:val="414141"/>
        </w:rPr>
        <w:t xml:space="preserve"> support: Spring’s Resource interface us a flexible generic abstraction for handling low-level resources. An application context itself is a </w:t>
      </w:r>
      <w:proofErr w:type="spellStart"/>
      <w:r w:rsidRPr="00744C13">
        <w:rPr>
          <w:rFonts w:ascii="Times New Roman" w:eastAsia="Times New Roman" w:hAnsi="Times New Roman" w:cs="Times New Roman"/>
          <w:color w:val="414141"/>
        </w:rPr>
        <w:t>ResourceLoader</w:t>
      </w:r>
      <w:proofErr w:type="spellEnd"/>
      <w:r w:rsidRPr="00744C13">
        <w:rPr>
          <w:rFonts w:ascii="Times New Roman" w:eastAsia="Times New Roman" w:hAnsi="Times New Roman" w:cs="Times New Roman"/>
          <w:color w:val="414141"/>
        </w:rPr>
        <w:t>, Hence provides an application with access to deployment-specific Resource instances.</w:t>
      </w:r>
    </w:p>
    <w:p w14:paraId="32A45F0F" w14:textId="77777777" w:rsidR="007F79B1" w:rsidRPr="00744C13" w:rsidRDefault="007F79B1" w:rsidP="007F79B1">
      <w:pPr>
        <w:numPr>
          <w:ilvl w:val="0"/>
          <w:numId w:val="9"/>
        </w:numPr>
        <w:spacing w:before="100" w:beforeAutospacing="1" w:after="100" w:afterAutospacing="1"/>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414141"/>
        </w:rPr>
        <w:t>MessageSource</w:t>
      </w:r>
      <w:proofErr w:type="spellEnd"/>
      <w:r w:rsidRPr="00744C13">
        <w:rPr>
          <w:rFonts w:ascii="Times New Roman" w:eastAsia="Times New Roman" w:hAnsi="Times New Roman" w:cs="Times New Roman"/>
          <w:color w:val="414141"/>
        </w:rPr>
        <w:t xml:space="preserve"> support: The application context implements </w:t>
      </w:r>
      <w:proofErr w:type="spellStart"/>
      <w:r w:rsidRPr="00744C13">
        <w:rPr>
          <w:rFonts w:ascii="Times New Roman" w:eastAsia="Times New Roman" w:hAnsi="Times New Roman" w:cs="Times New Roman"/>
          <w:color w:val="414141"/>
        </w:rPr>
        <w:t>MessageSource</w:t>
      </w:r>
      <w:proofErr w:type="spellEnd"/>
      <w:r w:rsidRPr="00744C13">
        <w:rPr>
          <w:rFonts w:ascii="Times New Roman" w:eastAsia="Times New Roman" w:hAnsi="Times New Roman" w:cs="Times New Roman"/>
          <w:color w:val="414141"/>
        </w:rPr>
        <w:t>, an interface used to obtain localized messages, with the actual implementation being pluggable</w:t>
      </w:r>
    </w:p>
    <w:p w14:paraId="66DF9026"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12. </w:t>
      </w:r>
      <w:r w:rsidRPr="00744C13">
        <w:rPr>
          <w:rFonts w:ascii="Times New Roman" w:eastAsia="Times New Roman" w:hAnsi="Times New Roman" w:cs="Times New Roman"/>
          <w:b/>
          <w:bCs/>
          <w:color w:val="0863A5"/>
        </w:rPr>
        <w:t>What are the common implementations of the Application Context ?</w:t>
      </w:r>
    </w:p>
    <w:p w14:paraId="29A9E982" w14:textId="77777777" w:rsidR="007F79B1" w:rsidRPr="00744C13" w:rsidRDefault="007F79B1" w:rsidP="007F79B1">
      <w:pPr>
        <w:spacing w:before="60" w:after="60"/>
        <w:rPr>
          <w:rFonts w:ascii="Times New Roman" w:eastAsia="Times New Roman" w:hAnsi="Times New Roman" w:cs="Times New Roman"/>
          <w:color w:val="000000"/>
        </w:rPr>
      </w:pPr>
      <w:r w:rsidRPr="00744C13">
        <w:rPr>
          <w:rFonts w:ascii="Times New Roman" w:eastAsia="Times New Roman" w:hAnsi="Times New Roman" w:cs="Times New Roman"/>
          <w:color w:val="414141"/>
        </w:rPr>
        <w:t>   The three commonly used implementation of 'Application Context' are</w:t>
      </w:r>
    </w:p>
    <w:p w14:paraId="766FE2AF" w14:textId="77777777" w:rsidR="007F79B1" w:rsidRPr="00F3476C" w:rsidRDefault="007F79B1" w:rsidP="007F79B1">
      <w:pPr>
        <w:numPr>
          <w:ilvl w:val="0"/>
          <w:numId w:val="10"/>
        </w:numPr>
        <w:spacing w:before="100" w:beforeAutospacing="1" w:after="100" w:afterAutospacing="1"/>
        <w:rPr>
          <w:rFonts w:ascii="Times New Roman" w:eastAsia="Times New Roman" w:hAnsi="Times New Roman" w:cs="Times New Roman"/>
          <w:color w:val="414141"/>
        </w:rPr>
      </w:pPr>
      <w:proofErr w:type="spellStart"/>
      <w:r w:rsidRPr="00744C13">
        <w:rPr>
          <w:rFonts w:ascii="Times New Roman" w:eastAsia="Times New Roman" w:hAnsi="Times New Roman" w:cs="Times New Roman"/>
          <w:b/>
          <w:bCs/>
          <w:color w:val="414141"/>
        </w:rPr>
        <w:t>ClassPathXmlApplicationContext</w:t>
      </w:r>
      <w:proofErr w:type="spellEnd"/>
      <w:r w:rsidRPr="00744C13">
        <w:rPr>
          <w:rFonts w:ascii="Times New Roman" w:eastAsia="Times New Roman" w:hAnsi="Times New Roman" w:cs="Times New Roman"/>
          <w:b/>
          <w:bCs/>
          <w:color w:val="414141"/>
        </w:rPr>
        <w:t xml:space="preserve"> :</w:t>
      </w:r>
      <w:r w:rsidRPr="00744C13">
        <w:rPr>
          <w:rFonts w:ascii="Times New Roman" w:eastAsia="Times New Roman" w:hAnsi="Times New Roman" w:cs="Times New Roman"/>
          <w:color w:val="414141"/>
        </w:rPr>
        <w:t xml:space="preserve"> It Loads context definition from an XML file located in the </w:t>
      </w:r>
      <w:proofErr w:type="spellStart"/>
      <w:r w:rsidRPr="00744C13">
        <w:rPr>
          <w:rFonts w:ascii="Times New Roman" w:eastAsia="Times New Roman" w:hAnsi="Times New Roman" w:cs="Times New Roman"/>
          <w:color w:val="414141"/>
        </w:rPr>
        <w:t>classpath</w:t>
      </w:r>
      <w:proofErr w:type="spellEnd"/>
      <w:r w:rsidRPr="00744C13">
        <w:rPr>
          <w:rFonts w:ascii="Times New Roman" w:eastAsia="Times New Roman" w:hAnsi="Times New Roman" w:cs="Times New Roman"/>
          <w:color w:val="414141"/>
        </w:rPr>
        <w:t xml:space="preserve">, treating context definitions as </w:t>
      </w:r>
      <w:proofErr w:type="spellStart"/>
      <w:r w:rsidRPr="00744C13">
        <w:rPr>
          <w:rFonts w:ascii="Times New Roman" w:eastAsia="Times New Roman" w:hAnsi="Times New Roman" w:cs="Times New Roman"/>
          <w:color w:val="414141"/>
        </w:rPr>
        <w:t>classpath</w:t>
      </w:r>
      <w:proofErr w:type="spellEnd"/>
      <w:r w:rsidRPr="00744C13">
        <w:rPr>
          <w:rFonts w:ascii="Times New Roman" w:eastAsia="Times New Roman" w:hAnsi="Times New Roman" w:cs="Times New Roman"/>
          <w:color w:val="414141"/>
        </w:rPr>
        <w:t xml:space="preserve"> resources. The application context is loaded from the application's </w:t>
      </w:r>
      <w:proofErr w:type="spellStart"/>
      <w:r w:rsidRPr="00744C13">
        <w:rPr>
          <w:rFonts w:ascii="Times New Roman" w:eastAsia="Times New Roman" w:hAnsi="Times New Roman" w:cs="Times New Roman"/>
          <w:color w:val="414141"/>
        </w:rPr>
        <w:t>classpath</w:t>
      </w:r>
      <w:proofErr w:type="spellEnd"/>
      <w:r w:rsidRPr="00744C13">
        <w:rPr>
          <w:rFonts w:ascii="Times New Roman" w:eastAsia="Times New Roman" w:hAnsi="Times New Roman" w:cs="Times New Roman"/>
          <w:color w:val="414141"/>
        </w:rPr>
        <w:t xml:space="preserve"> by using the </w:t>
      </w:r>
      <w:proofErr w:type="gramStart"/>
      <w:r w:rsidRPr="00744C13">
        <w:rPr>
          <w:rFonts w:ascii="Times New Roman" w:eastAsia="Times New Roman" w:hAnsi="Times New Roman" w:cs="Times New Roman"/>
          <w:color w:val="414141"/>
        </w:rPr>
        <w:t>code .</w:t>
      </w:r>
      <w:proofErr w:type="gramEnd"/>
      <w:r w:rsidRPr="00F3476C">
        <w:rPr>
          <w:rFonts w:ascii="Times New Roman" w:eastAsia="Times New Roman" w:hAnsi="Times New Roman" w:cs="Times New Roman"/>
          <w:color w:val="414141"/>
        </w:rPr>
        <w:br/>
      </w:r>
      <w:proofErr w:type="spellStart"/>
      <w:r w:rsidRPr="00F3476C">
        <w:rPr>
          <w:rFonts w:ascii="Times New Roman" w:eastAsia="Times New Roman" w:hAnsi="Times New Roman" w:cs="Times New Roman"/>
          <w:color w:val="222222"/>
        </w:rPr>
        <w:t>ApplicationContext</w:t>
      </w:r>
      <w:proofErr w:type="spellEnd"/>
      <w:r w:rsidRPr="00F3476C">
        <w:rPr>
          <w:rFonts w:ascii="Times New Roman" w:eastAsia="Times New Roman" w:hAnsi="Times New Roman" w:cs="Times New Roman"/>
          <w:color w:val="222222"/>
        </w:rPr>
        <w:t xml:space="preserve"> context = new </w:t>
      </w:r>
      <w:proofErr w:type="spellStart"/>
      <w:r w:rsidRPr="00F3476C">
        <w:rPr>
          <w:rFonts w:ascii="Times New Roman" w:eastAsia="Times New Roman" w:hAnsi="Times New Roman" w:cs="Times New Roman"/>
          <w:color w:val="222222"/>
        </w:rPr>
        <w:t>ClassPathXmlApplicationContext</w:t>
      </w:r>
      <w:proofErr w:type="spellEnd"/>
      <w:r w:rsidRPr="00F3476C">
        <w:rPr>
          <w:rFonts w:ascii="Times New Roman" w:eastAsia="Times New Roman" w:hAnsi="Times New Roman" w:cs="Times New Roman"/>
          <w:color w:val="222222"/>
        </w:rPr>
        <w:t>("bean.xml");</w:t>
      </w:r>
    </w:p>
    <w:p w14:paraId="3D585833" w14:textId="77777777" w:rsidR="007F79B1" w:rsidRPr="00F3476C" w:rsidRDefault="007F79B1" w:rsidP="007F79B1">
      <w:pPr>
        <w:numPr>
          <w:ilvl w:val="0"/>
          <w:numId w:val="10"/>
        </w:numPr>
        <w:spacing w:before="100" w:beforeAutospacing="1" w:after="100" w:afterAutospacing="1"/>
        <w:rPr>
          <w:rFonts w:ascii="Times New Roman" w:eastAsia="Times New Roman" w:hAnsi="Times New Roman" w:cs="Times New Roman"/>
          <w:color w:val="414141"/>
        </w:rPr>
      </w:pPr>
      <w:proofErr w:type="spellStart"/>
      <w:proofErr w:type="gramStart"/>
      <w:r w:rsidRPr="00744C13">
        <w:rPr>
          <w:rFonts w:ascii="Times New Roman" w:eastAsia="Times New Roman" w:hAnsi="Times New Roman" w:cs="Times New Roman"/>
          <w:b/>
          <w:bCs/>
          <w:color w:val="414141"/>
        </w:rPr>
        <w:t>FileSystemXmlApplicationContext</w:t>
      </w:r>
      <w:proofErr w:type="spellEnd"/>
      <w:r w:rsidRPr="00744C13">
        <w:rPr>
          <w:rFonts w:ascii="Times New Roman" w:eastAsia="Times New Roman" w:hAnsi="Times New Roman" w:cs="Times New Roman"/>
          <w:b/>
          <w:bCs/>
          <w:color w:val="414141"/>
        </w:rPr>
        <w:t xml:space="preserve"> :</w:t>
      </w:r>
      <w:proofErr w:type="gramEnd"/>
      <w:r w:rsidRPr="00744C13">
        <w:rPr>
          <w:rFonts w:ascii="Times New Roman" w:eastAsia="Times New Roman" w:hAnsi="Times New Roman" w:cs="Times New Roman"/>
          <w:color w:val="414141"/>
        </w:rPr>
        <w:t> It loads context definition from an XML file in the filesystem. The application context is loaded from the file system by using the code .</w:t>
      </w:r>
      <w:r w:rsidRPr="00F3476C">
        <w:rPr>
          <w:rFonts w:ascii="Times New Roman" w:eastAsia="Times New Roman" w:hAnsi="Times New Roman" w:cs="Times New Roman"/>
          <w:color w:val="414141"/>
        </w:rPr>
        <w:br/>
      </w:r>
      <w:proofErr w:type="spellStart"/>
      <w:r w:rsidRPr="00F3476C">
        <w:rPr>
          <w:rFonts w:ascii="Times New Roman" w:eastAsia="Times New Roman" w:hAnsi="Times New Roman" w:cs="Times New Roman"/>
          <w:color w:val="222222"/>
        </w:rPr>
        <w:t>ApplicationContext</w:t>
      </w:r>
      <w:proofErr w:type="spellEnd"/>
      <w:r w:rsidRPr="00F3476C">
        <w:rPr>
          <w:rFonts w:ascii="Times New Roman" w:eastAsia="Times New Roman" w:hAnsi="Times New Roman" w:cs="Times New Roman"/>
          <w:color w:val="222222"/>
        </w:rPr>
        <w:t xml:space="preserve"> context = new </w:t>
      </w:r>
      <w:proofErr w:type="spellStart"/>
      <w:r w:rsidRPr="00F3476C">
        <w:rPr>
          <w:rFonts w:ascii="Times New Roman" w:eastAsia="Times New Roman" w:hAnsi="Times New Roman" w:cs="Times New Roman"/>
          <w:color w:val="222222"/>
        </w:rPr>
        <w:t>FileSystemXmlApplicationContext</w:t>
      </w:r>
      <w:proofErr w:type="spellEnd"/>
      <w:r w:rsidRPr="00F3476C">
        <w:rPr>
          <w:rFonts w:ascii="Times New Roman" w:eastAsia="Times New Roman" w:hAnsi="Times New Roman" w:cs="Times New Roman"/>
          <w:color w:val="222222"/>
        </w:rPr>
        <w:t>("bean.xml");</w:t>
      </w:r>
    </w:p>
    <w:p w14:paraId="013C637D" w14:textId="77777777" w:rsidR="007F79B1" w:rsidRPr="00744C13" w:rsidRDefault="007F79B1" w:rsidP="007F79B1">
      <w:pPr>
        <w:numPr>
          <w:ilvl w:val="0"/>
          <w:numId w:val="10"/>
        </w:numPr>
        <w:spacing w:before="100" w:beforeAutospacing="1" w:after="100" w:afterAutospacing="1"/>
        <w:rPr>
          <w:rFonts w:ascii="Times New Roman" w:eastAsia="Times New Roman" w:hAnsi="Times New Roman" w:cs="Times New Roman"/>
          <w:color w:val="414141"/>
        </w:rPr>
      </w:pPr>
      <w:proofErr w:type="spellStart"/>
      <w:proofErr w:type="gramStart"/>
      <w:r w:rsidRPr="00744C13">
        <w:rPr>
          <w:rFonts w:ascii="Times New Roman" w:eastAsia="Times New Roman" w:hAnsi="Times New Roman" w:cs="Times New Roman"/>
          <w:b/>
          <w:bCs/>
          <w:color w:val="414141"/>
        </w:rPr>
        <w:t>XmlWebApplicationContext</w:t>
      </w:r>
      <w:proofErr w:type="spellEnd"/>
      <w:r w:rsidRPr="00744C13">
        <w:rPr>
          <w:rFonts w:ascii="Times New Roman" w:eastAsia="Times New Roman" w:hAnsi="Times New Roman" w:cs="Times New Roman"/>
          <w:b/>
          <w:bCs/>
          <w:color w:val="414141"/>
        </w:rPr>
        <w:t xml:space="preserve"> :</w:t>
      </w:r>
      <w:proofErr w:type="gramEnd"/>
      <w:r w:rsidRPr="00744C13">
        <w:rPr>
          <w:rFonts w:ascii="Times New Roman" w:eastAsia="Times New Roman" w:hAnsi="Times New Roman" w:cs="Times New Roman"/>
          <w:b/>
          <w:bCs/>
          <w:color w:val="414141"/>
        </w:rPr>
        <w:t> </w:t>
      </w:r>
      <w:r w:rsidRPr="00744C13">
        <w:rPr>
          <w:rFonts w:ascii="Times New Roman" w:eastAsia="Times New Roman" w:hAnsi="Times New Roman" w:cs="Times New Roman"/>
          <w:color w:val="414141"/>
        </w:rPr>
        <w:t>It loads context definition from an XML file contained within a web application.</w:t>
      </w:r>
    </w:p>
    <w:p w14:paraId="04C1666A" w14:textId="77777777" w:rsidR="007F79B1" w:rsidRPr="00744C13" w:rsidRDefault="007F79B1" w:rsidP="007F79B1">
      <w:pPr>
        <w:spacing w:after="0"/>
        <w:rPr>
          <w:rFonts w:ascii="Times New Roman" w:eastAsia="Times New Roman" w:hAnsi="Times New Roman" w:cs="Times New Roman"/>
        </w:rPr>
      </w:pPr>
    </w:p>
    <w:p w14:paraId="0A82A63C"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13. </w:t>
      </w:r>
      <w:r w:rsidRPr="00744C13">
        <w:rPr>
          <w:rFonts w:ascii="Times New Roman" w:eastAsia="Times New Roman" w:hAnsi="Times New Roman" w:cs="Times New Roman"/>
          <w:b/>
          <w:bCs/>
          <w:color w:val="0863A5"/>
        </w:rPr>
        <w:t xml:space="preserve">How is a typical spring implementation look </w:t>
      </w:r>
      <w:proofErr w:type="gramStart"/>
      <w:r w:rsidRPr="00744C13">
        <w:rPr>
          <w:rFonts w:ascii="Times New Roman" w:eastAsia="Times New Roman" w:hAnsi="Times New Roman" w:cs="Times New Roman"/>
          <w:b/>
          <w:bCs/>
          <w:color w:val="0863A5"/>
        </w:rPr>
        <w:t>like ?</w:t>
      </w:r>
      <w:proofErr w:type="gramEnd"/>
    </w:p>
    <w:p w14:paraId="513013D6"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   For a typical Spring </w:t>
      </w:r>
      <w:proofErr w:type="gramStart"/>
      <w:r w:rsidRPr="00744C13">
        <w:rPr>
          <w:rFonts w:ascii="Times New Roman" w:eastAsia="Times New Roman" w:hAnsi="Times New Roman" w:cs="Times New Roman"/>
          <w:color w:val="414141"/>
        </w:rPr>
        <w:t>Application</w:t>
      </w:r>
      <w:proofErr w:type="gramEnd"/>
      <w:r w:rsidRPr="00744C13">
        <w:rPr>
          <w:rFonts w:ascii="Times New Roman" w:eastAsia="Times New Roman" w:hAnsi="Times New Roman" w:cs="Times New Roman"/>
          <w:color w:val="414141"/>
        </w:rPr>
        <w:t xml:space="preserve"> we need the following files:</w:t>
      </w:r>
    </w:p>
    <w:p w14:paraId="3C75D09D" w14:textId="77777777" w:rsidR="007F79B1" w:rsidRPr="00744C13" w:rsidRDefault="007F79B1" w:rsidP="007F79B1">
      <w:pPr>
        <w:numPr>
          <w:ilvl w:val="0"/>
          <w:numId w:val="11"/>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An interface that defines the functions.</w:t>
      </w:r>
    </w:p>
    <w:p w14:paraId="0ED0FB38" w14:textId="77777777" w:rsidR="007F79B1" w:rsidRPr="00744C13" w:rsidRDefault="007F79B1" w:rsidP="007F79B1">
      <w:pPr>
        <w:numPr>
          <w:ilvl w:val="0"/>
          <w:numId w:val="11"/>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An Implementation that contains properties, its setter and getter methods, functions etc.,</w:t>
      </w:r>
    </w:p>
    <w:p w14:paraId="02424134" w14:textId="77777777" w:rsidR="007F79B1" w:rsidRPr="00744C13" w:rsidRDefault="007F79B1" w:rsidP="007F79B1">
      <w:pPr>
        <w:numPr>
          <w:ilvl w:val="0"/>
          <w:numId w:val="11"/>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 AOP (Aspect Oriented Programming)</w:t>
      </w:r>
    </w:p>
    <w:p w14:paraId="42CC21A9" w14:textId="77777777" w:rsidR="007F79B1" w:rsidRPr="00744C13" w:rsidRDefault="007F79B1" w:rsidP="007F79B1">
      <w:pPr>
        <w:numPr>
          <w:ilvl w:val="0"/>
          <w:numId w:val="11"/>
        </w:numPr>
        <w:spacing w:before="60" w:after="60"/>
        <w:rPr>
          <w:rFonts w:ascii="Times New Roman" w:eastAsia="Times New Roman" w:hAnsi="Times New Roman" w:cs="Times New Roman"/>
          <w:color w:val="414141"/>
        </w:rPr>
      </w:pPr>
      <w:proofErr w:type="gramStart"/>
      <w:r w:rsidRPr="00744C13">
        <w:rPr>
          <w:rFonts w:ascii="Times New Roman" w:eastAsia="Times New Roman" w:hAnsi="Times New Roman" w:cs="Times New Roman"/>
          <w:color w:val="414141"/>
        </w:rPr>
        <w:t>A</w:t>
      </w:r>
      <w:proofErr w:type="gramEnd"/>
      <w:r w:rsidRPr="00744C13">
        <w:rPr>
          <w:rFonts w:ascii="Times New Roman" w:eastAsia="Times New Roman" w:hAnsi="Times New Roman" w:cs="Times New Roman"/>
          <w:color w:val="414141"/>
        </w:rPr>
        <w:t xml:space="preserve"> XML file called Spring configuration file.</w:t>
      </w:r>
    </w:p>
    <w:p w14:paraId="2C342BF6" w14:textId="77777777" w:rsidR="007F79B1" w:rsidRPr="00744C13" w:rsidRDefault="007F79B1" w:rsidP="007F79B1">
      <w:pPr>
        <w:numPr>
          <w:ilvl w:val="0"/>
          <w:numId w:val="11"/>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Client program that uses the function.</w:t>
      </w:r>
    </w:p>
    <w:p w14:paraId="6887457F" w14:textId="77777777" w:rsidR="007F79B1" w:rsidRPr="005963D0" w:rsidRDefault="007F79B1" w:rsidP="007F79B1">
      <w:pPr>
        <w:spacing w:before="60" w:after="60"/>
        <w:rPr>
          <w:rFonts w:ascii="Times New Roman" w:eastAsia="Times New Roman" w:hAnsi="Times New Roman" w:cs="Times New Roman"/>
          <w:b/>
          <w:bCs/>
          <w:color w:val="FF0000"/>
        </w:rPr>
      </w:pPr>
      <w:r w:rsidRPr="005963D0">
        <w:rPr>
          <w:rFonts w:ascii="Times New Roman" w:eastAsia="Times New Roman" w:hAnsi="Times New Roman" w:cs="Times New Roman"/>
          <w:b/>
          <w:bCs/>
          <w:color w:val="FF0000"/>
        </w:rPr>
        <w:t xml:space="preserve">14.  What is the typical Bean life cycle in Spring Bean Factory </w:t>
      </w:r>
      <w:proofErr w:type="gramStart"/>
      <w:r w:rsidRPr="005963D0">
        <w:rPr>
          <w:rFonts w:ascii="Times New Roman" w:eastAsia="Times New Roman" w:hAnsi="Times New Roman" w:cs="Times New Roman"/>
          <w:b/>
          <w:bCs/>
          <w:color w:val="FF0000"/>
        </w:rPr>
        <w:t>Container ?</w:t>
      </w:r>
      <w:proofErr w:type="gramEnd"/>
    </w:p>
    <w:p w14:paraId="2881FDC4"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Bean life cycle in Spring Bean Factory Container is as follows:</w:t>
      </w:r>
    </w:p>
    <w:p w14:paraId="1DF11FDF" w14:textId="77777777" w:rsidR="007F79B1" w:rsidRPr="00744C13" w:rsidRDefault="007F79B1" w:rsidP="007F79B1">
      <w:pPr>
        <w:numPr>
          <w:ilvl w:val="0"/>
          <w:numId w:val="12"/>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spring container finds the bean’s definition from the XML file and instantiates the bean.</w:t>
      </w:r>
    </w:p>
    <w:p w14:paraId="4660756B" w14:textId="77777777" w:rsidR="007F79B1" w:rsidRPr="00744C13" w:rsidRDefault="007F79B1" w:rsidP="007F79B1">
      <w:pPr>
        <w:numPr>
          <w:ilvl w:val="0"/>
          <w:numId w:val="12"/>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Using the dependency injection, spring populates all of the properties as specified in the bean definition</w:t>
      </w:r>
    </w:p>
    <w:p w14:paraId="7D8567AE" w14:textId="77777777" w:rsidR="007F79B1" w:rsidRPr="00744C13" w:rsidRDefault="007F79B1" w:rsidP="007F79B1">
      <w:pPr>
        <w:numPr>
          <w:ilvl w:val="0"/>
          <w:numId w:val="12"/>
        </w:num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If the bean implements the </w:t>
      </w:r>
      <w:proofErr w:type="spellStart"/>
      <w:r w:rsidRPr="00744C13">
        <w:rPr>
          <w:rFonts w:ascii="Times New Roman" w:eastAsia="Times New Roman" w:hAnsi="Times New Roman" w:cs="Times New Roman"/>
          <w:color w:val="414141"/>
        </w:rPr>
        <w:t>BeanNameAware</w:t>
      </w:r>
      <w:proofErr w:type="spellEnd"/>
      <w:r w:rsidRPr="00744C13">
        <w:rPr>
          <w:rFonts w:ascii="Times New Roman" w:eastAsia="Times New Roman" w:hAnsi="Times New Roman" w:cs="Times New Roman"/>
          <w:color w:val="414141"/>
        </w:rPr>
        <w:t xml:space="preserve"> interface, the factory calls </w:t>
      </w:r>
      <w:proofErr w:type="spellStart"/>
      <w:proofErr w:type="gramStart"/>
      <w:r w:rsidRPr="00744C13">
        <w:rPr>
          <w:rFonts w:ascii="Times New Roman" w:eastAsia="Times New Roman" w:hAnsi="Times New Roman" w:cs="Times New Roman"/>
          <w:color w:val="222222"/>
        </w:rPr>
        <w:t>setBeanName</w:t>
      </w:r>
      <w:proofErr w:type="spellEnd"/>
      <w:r w:rsidRPr="00744C13">
        <w:rPr>
          <w:rFonts w:ascii="Times New Roman" w:eastAsia="Times New Roman" w:hAnsi="Times New Roman" w:cs="Times New Roman"/>
          <w:color w:val="222222"/>
        </w:rPr>
        <w:t>(</w:t>
      </w:r>
      <w:proofErr w:type="gramEnd"/>
      <w:r w:rsidRPr="00744C13">
        <w:rPr>
          <w:rFonts w:ascii="Times New Roman" w:eastAsia="Times New Roman" w:hAnsi="Times New Roman" w:cs="Times New Roman"/>
          <w:color w:val="222222"/>
        </w:rPr>
        <w:t>)</w:t>
      </w:r>
      <w:r w:rsidRPr="00744C13">
        <w:rPr>
          <w:rFonts w:ascii="Times New Roman" w:eastAsia="Times New Roman" w:hAnsi="Times New Roman" w:cs="Times New Roman"/>
          <w:color w:val="414141"/>
        </w:rPr>
        <w:t> passing the bean’s ID.</w:t>
      </w:r>
    </w:p>
    <w:p w14:paraId="01E767F0" w14:textId="77777777" w:rsidR="007F79B1" w:rsidRPr="00744C13" w:rsidRDefault="007F79B1" w:rsidP="007F79B1">
      <w:pPr>
        <w:numPr>
          <w:ilvl w:val="0"/>
          <w:numId w:val="12"/>
        </w:num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If the bean implements the </w:t>
      </w:r>
      <w:proofErr w:type="spellStart"/>
      <w:r w:rsidRPr="00744C13">
        <w:rPr>
          <w:rFonts w:ascii="Times New Roman" w:eastAsia="Times New Roman" w:hAnsi="Times New Roman" w:cs="Times New Roman"/>
          <w:color w:val="414141"/>
        </w:rPr>
        <w:t>BeanFactoryAware</w:t>
      </w:r>
      <w:proofErr w:type="spellEnd"/>
      <w:r w:rsidRPr="00744C13">
        <w:rPr>
          <w:rFonts w:ascii="Times New Roman" w:eastAsia="Times New Roman" w:hAnsi="Times New Roman" w:cs="Times New Roman"/>
          <w:color w:val="414141"/>
        </w:rPr>
        <w:t xml:space="preserve"> interface, the factory calls </w:t>
      </w:r>
      <w:proofErr w:type="spellStart"/>
      <w:proofErr w:type="gramStart"/>
      <w:r w:rsidRPr="00744C13">
        <w:rPr>
          <w:rFonts w:ascii="Times New Roman" w:eastAsia="Times New Roman" w:hAnsi="Times New Roman" w:cs="Times New Roman"/>
          <w:color w:val="222222"/>
        </w:rPr>
        <w:t>setBeanFactory</w:t>
      </w:r>
      <w:proofErr w:type="spellEnd"/>
      <w:r w:rsidRPr="00744C13">
        <w:rPr>
          <w:rFonts w:ascii="Times New Roman" w:eastAsia="Times New Roman" w:hAnsi="Times New Roman" w:cs="Times New Roman"/>
          <w:color w:val="222222"/>
        </w:rPr>
        <w:t>(</w:t>
      </w:r>
      <w:proofErr w:type="gramEnd"/>
      <w:r w:rsidRPr="00744C13">
        <w:rPr>
          <w:rFonts w:ascii="Times New Roman" w:eastAsia="Times New Roman" w:hAnsi="Times New Roman" w:cs="Times New Roman"/>
          <w:color w:val="222222"/>
        </w:rPr>
        <w:t>)</w:t>
      </w:r>
      <w:r w:rsidRPr="00744C13">
        <w:rPr>
          <w:rFonts w:ascii="Times New Roman" w:eastAsia="Times New Roman" w:hAnsi="Times New Roman" w:cs="Times New Roman"/>
          <w:color w:val="414141"/>
        </w:rPr>
        <w:t>, passing an instance of itself.</w:t>
      </w:r>
    </w:p>
    <w:p w14:paraId="258B210E" w14:textId="77777777" w:rsidR="007F79B1" w:rsidRPr="00744C13" w:rsidRDefault="007F79B1" w:rsidP="007F79B1">
      <w:pPr>
        <w:numPr>
          <w:ilvl w:val="0"/>
          <w:numId w:val="12"/>
        </w:num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If there are any </w:t>
      </w:r>
      <w:proofErr w:type="spellStart"/>
      <w:r w:rsidRPr="00744C13">
        <w:rPr>
          <w:rFonts w:ascii="Times New Roman" w:eastAsia="Times New Roman" w:hAnsi="Times New Roman" w:cs="Times New Roman"/>
          <w:color w:val="414141"/>
        </w:rPr>
        <w:t>BeanPostProcessors</w:t>
      </w:r>
      <w:proofErr w:type="spellEnd"/>
      <w:r w:rsidRPr="00744C13">
        <w:rPr>
          <w:rFonts w:ascii="Times New Roman" w:eastAsia="Times New Roman" w:hAnsi="Times New Roman" w:cs="Times New Roman"/>
          <w:color w:val="414141"/>
        </w:rPr>
        <w:t xml:space="preserve"> associated with the bean, their post- </w:t>
      </w:r>
      <w:proofErr w:type="spellStart"/>
      <w:proofErr w:type="gramStart"/>
      <w:r w:rsidRPr="00744C13">
        <w:rPr>
          <w:rFonts w:ascii="Times New Roman" w:eastAsia="Times New Roman" w:hAnsi="Times New Roman" w:cs="Times New Roman"/>
          <w:color w:val="222222"/>
        </w:rPr>
        <w:t>ProcessBeforeInitialization</w:t>
      </w:r>
      <w:proofErr w:type="spellEnd"/>
      <w:r w:rsidRPr="00744C13">
        <w:rPr>
          <w:rFonts w:ascii="Times New Roman" w:eastAsia="Times New Roman" w:hAnsi="Times New Roman" w:cs="Times New Roman"/>
          <w:color w:val="222222"/>
        </w:rPr>
        <w:t>(</w:t>
      </w:r>
      <w:proofErr w:type="gramEnd"/>
      <w:r w:rsidRPr="00744C13">
        <w:rPr>
          <w:rFonts w:ascii="Times New Roman" w:eastAsia="Times New Roman" w:hAnsi="Times New Roman" w:cs="Times New Roman"/>
          <w:color w:val="222222"/>
        </w:rPr>
        <w:t>)</w:t>
      </w:r>
      <w:r w:rsidRPr="00744C13">
        <w:rPr>
          <w:rFonts w:ascii="Times New Roman" w:eastAsia="Times New Roman" w:hAnsi="Times New Roman" w:cs="Times New Roman"/>
          <w:color w:val="414141"/>
        </w:rPr>
        <w:t> methods will be called.</w:t>
      </w:r>
    </w:p>
    <w:p w14:paraId="657FD8C6" w14:textId="77777777" w:rsidR="007F79B1" w:rsidRPr="00744C13" w:rsidRDefault="007F79B1" w:rsidP="007F79B1">
      <w:pPr>
        <w:numPr>
          <w:ilvl w:val="0"/>
          <w:numId w:val="12"/>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If an </w:t>
      </w:r>
      <w:proofErr w:type="spellStart"/>
      <w:r w:rsidRPr="00744C13">
        <w:rPr>
          <w:rFonts w:ascii="Times New Roman" w:eastAsia="Times New Roman" w:hAnsi="Times New Roman" w:cs="Times New Roman"/>
          <w:color w:val="414141"/>
        </w:rPr>
        <w:t>init</w:t>
      </w:r>
      <w:proofErr w:type="spellEnd"/>
      <w:r w:rsidRPr="00744C13">
        <w:rPr>
          <w:rFonts w:ascii="Times New Roman" w:eastAsia="Times New Roman" w:hAnsi="Times New Roman" w:cs="Times New Roman"/>
          <w:color w:val="414141"/>
        </w:rPr>
        <w:t>-method is specified for the bean, it will be called.</w:t>
      </w:r>
    </w:p>
    <w:p w14:paraId="74AC07BB" w14:textId="77777777" w:rsidR="007F79B1" w:rsidRPr="00744C13" w:rsidRDefault="007F79B1" w:rsidP="007F79B1">
      <w:pPr>
        <w:numPr>
          <w:ilvl w:val="0"/>
          <w:numId w:val="12"/>
        </w:num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Finally, if there are any </w:t>
      </w:r>
      <w:proofErr w:type="spellStart"/>
      <w:r w:rsidRPr="00744C13">
        <w:rPr>
          <w:rFonts w:ascii="Times New Roman" w:eastAsia="Times New Roman" w:hAnsi="Times New Roman" w:cs="Times New Roman"/>
          <w:color w:val="414141"/>
        </w:rPr>
        <w:t>BeanPostProcessors</w:t>
      </w:r>
      <w:proofErr w:type="spellEnd"/>
      <w:r w:rsidRPr="00744C13">
        <w:rPr>
          <w:rFonts w:ascii="Times New Roman" w:eastAsia="Times New Roman" w:hAnsi="Times New Roman" w:cs="Times New Roman"/>
          <w:color w:val="414141"/>
        </w:rPr>
        <w:t xml:space="preserve"> associated with the bean, their </w:t>
      </w:r>
      <w:proofErr w:type="spellStart"/>
      <w:r w:rsidRPr="00744C13">
        <w:rPr>
          <w:rFonts w:ascii="Times New Roman" w:eastAsia="Times New Roman" w:hAnsi="Times New Roman" w:cs="Times New Roman"/>
          <w:color w:val="222222"/>
        </w:rPr>
        <w:t>postProcessAfterInitialization</w:t>
      </w:r>
      <w:proofErr w:type="spellEnd"/>
      <w:r w:rsidRPr="00744C13">
        <w:rPr>
          <w:rFonts w:ascii="Times New Roman" w:eastAsia="Times New Roman" w:hAnsi="Times New Roman" w:cs="Times New Roman"/>
          <w:color w:val="222222"/>
        </w:rPr>
        <w:t>()</w:t>
      </w:r>
      <w:r w:rsidRPr="00744C13">
        <w:rPr>
          <w:rFonts w:ascii="Times New Roman" w:eastAsia="Times New Roman" w:hAnsi="Times New Roman" w:cs="Times New Roman"/>
          <w:color w:val="414141"/>
        </w:rPr>
        <w:t> methods will be called.</w:t>
      </w:r>
    </w:p>
    <w:p w14:paraId="06B18F0B" w14:textId="77777777" w:rsidR="007F79B1" w:rsidRPr="00744C13" w:rsidRDefault="007F79B1" w:rsidP="007F79B1">
      <w:pPr>
        <w:spacing w:after="0"/>
        <w:rPr>
          <w:rFonts w:ascii="Times New Roman" w:eastAsia="Times New Roman" w:hAnsi="Times New Roman" w:cs="Times New Roman"/>
        </w:rPr>
      </w:pPr>
    </w:p>
    <w:p w14:paraId="64C94115" w14:textId="77777777" w:rsidR="007F79B1" w:rsidRPr="00333D70" w:rsidRDefault="007F79B1" w:rsidP="007F79B1">
      <w:pPr>
        <w:spacing w:before="60" w:after="60"/>
        <w:rPr>
          <w:rFonts w:ascii="Times New Roman" w:eastAsia="Times New Roman" w:hAnsi="Times New Roman" w:cs="Times New Roman"/>
          <w:b/>
          <w:bCs/>
          <w:color w:val="FF0000"/>
        </w:rPr>
      </w:pPr>
      <w:r w:rsidRPr="00333D70">
        <w:rPr>
          <w:rFonts w:ascii="Times New Roman" w:eastAsia="Times New Roman" w:hAnsi="Times New Roman" w:cs="Times New Roman"/>
          <w:b/>
          <w:bCs/>
          <w:color w:val="FF0000"/>
        </w:rPr>
        <w:t xml:space="preserve">15. What do you mean by Bean </w:t>
      </w:r>
      <w:r>
        <w:rPr>
          <w:rFonts w:ascii="Times New Roman" w:eastAsia="Times New Roman" w:hAnsi="Times New Roman" w:cs="Times New Roman"/>
          <w:b/>
          <w:bCs/>
          <w:color w:val="FF0000"/>
        </w:rPr>
        <w:t>wiring</w:t>
      </w:r>
      <w:r w:rsidRPr="00333D70">
        <w:rPr>
          <w:rFonts w:ascii="Times New Roman" w:eastAsia="Times New Roman" w:hAnsi="Times New Roman" w:cs="Times New Roman"/>
          <w:b/>
          <w:bCs/>
          <w:color w:val="FF0000"/>
        </w:rPr>
        <w:t>?</w:t>
      </w:r>
    </w:p>
    <w:p w14:paraId="17D2A34A"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act of creating associations between application components (beans) within the Spring container is referred to as Bean wiring.</w:t>
      </w:r>
    </w:p>
    <w:p w14:paraId="06CF0D80"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16. </w:t>
      </w:r>
      <w:r w:rsidRPr="00744C13">
        <w:rPr>
          <w:rFonts w:ascii="Times New Roman" w:eastAsia="Times New Roman" w:hAnsi="Times New Roman" w:cs="Times New Roman"/>
          <w:b/>
          <w:bCs/>
          <w:color w:val="0863A5"/>
        </w:rPr>
        <w:t>What do you mean by Auto Wiring?</w:t>
      </w:r>
    </w:p>
    <w:p w14:paraId="5045A324"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   The Spring container is able to </w:t>
      </w:r>
      <w:proofErr w:type="spellStart"/>
      <w:r w:rsidRPr="00744C13">
        <w:rPr>
          <w:rFonts w:ascii="Times New Roman" w:eastAsia="Times New Roman" w:hAnsi="Times New Roman" w:cs="Times New Roman"/>
          <w:color w:val="414141"/>
        </w:rPr>
        <w:t>autowire</w:t>
      </w:r>
      <w:proofErr w:type="spellEnd"/>
      <w:r w:rsidRPr="00744C13">
        <w:rPr>
          <w:rFonts w:ascii="Times New Roman" w:eastAsia="Times New Roman" w:hAnsi="Times New Roman" w:cs="Times New Roman"/>
          <w:color w:val="414141"/>
        </w:rPr>
        <w:t xml:space="preserve"> relationships between collaborating beans. </w:t>
      </w:r>
      <w:r w:rsidRPr="00A171ED">
        <w:rPr>
          <w:rFonts w:ascii="Times New Roman" w:eastAsia="Times New Roman" w:hAnsi="Times New Roman" w:cs="Times New Roman"/>
          <w:color w:val="FF0000"/>
        </w:rPr>
        <w:t xml:space="preserve">This means that it is possible to automatically let Spring resolve collaborators (other beans) for your bean by inspecting the contents of the </w:t>
      </w:r>
      <w:proofErr w:type="spellStart"/>
      <w:r w:rsidRPr="00A171ED">
        <w:rPr>
          <w:rFonts w:ascii="Times New Roman" w:eastAsia="Times New Roman" w:hAnsi="Times New Roman" w:cs="Times New Roman"/>
          <w:color w:val="FF0000"/>
        </w:rPr>
        <w:t>BeanFactory</w:t>
      </w:r>
      <w:proofErr w:type="spellEnd"/>
      <w:r w:rsidRPr="00A171ED">
        <w:rPr>
          <w:rFonts w:ascii="Times New Roman" w:eastAsia="Times New Roman" w:hAnsi="Times New Roman" w:cs="Times New Roman"/>
          <w:color w:val="FF0000"/>
        </w:rPr>
        <w:t>.</w:t>
      </w:r>
      <w:r w:rsidRPr="00744C13">
        <w:rPr>
          <w:rFonts w:ascii="Times New Roman" w:eastAsia="Times New Roman" w:hAnsi="Times New Roman" w:cs="Times New Roman"/>
          <w:color w:val="414141"/>
        </w:rPr>
        <w:t xml:space="preserve"> The </w:t>
      </w:r>
      <w:proofErr w:type="spellStart"/>
      <w:r w:rsidRPr="00744C13">
        <w:rPr>
          <w:rFonts w:ascii="Times New Roman" w:eastAsia="Times New Roman" w:hAnsi="Times New Roman" w:cs="Times New Roman"/>
          <w:color w:val="414141"/>
        </w:rPr>
        <w:t>autowiring</w:t>
      </w:r>
      <w:proofErr w:type="spellEnd"/>
      <w:r w:rsidRPr="00744C13">
        <w:rPr>
          <w:rFonts w:ascii="Times New Roman" w:eastAsia="Times New Roman" w:hAnsi="Times New Roman" w:cs="Times New Roman"/>
          <w:color w:val="414141"/>
        </w:rPr>
        <w:t xml:space="preserve"> functionality has </w:t>
      </w:r>
      <w:r w:rsidRPr="00744C13">
        <w:rPr>
          <w:rFonts w:ascii="Times New Roman" w:eastAsia="Times New Roman" w:hAnsi="Times New Roman" w:cs="Times New Roman"/>
          <w:i/>
          <w:iCs/>
          <w:color w:val="414141"/>
        </w:rPr>
        <w:t>five modes</w:t>
      </w:r>
      <w:r w:rsidRPr="00744C13">
        <w:rPr>
          <w:rFonts w:ascii="Times New Roman" w:eastAsia="Times New Roman" w:hAnsi="Times New Roman" w:cs="Times New Roman"/>
          <w:color w:val="414141"/>
        </w:rPr>
        <w:t>.</w:t>
      </w:r>
    </w:p>
    <w:p w14:paraId="1A908C66" w14:textId="77777777" w:rsidR="007F79B1" w:rsidRPr="00744C13" w:rsidRDefault="007F79B1" w:rsidP="007F79B1">
      <w:pPr>
        <w:numPr>
          <w:ilvl w:val="0"/>
          <w:numId w:val="13"/>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no</w:t>
      </w:r>
    </w:p>
    <w:p w14:paraId="3666E33F" w14:textId="77777777" w:rsidR="007F79B1" w:rsidRPr="00744C13" w:rsidRDefault="007F79B1" w:rsidP="007F79B1">
      <w:pPr>
        <w:numPr>
          <w:ilvl w:val="0"/>
          <w:numId w:val="13"/>
        </w:numPr>
        <w:spacing w:before="60" w:after="60"/>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414141"/>
        </w:rPr>
        <w:t>byName</w:t>
      </w:r>
      <w:proofErr w:type="spellEnd"/>
    </w:p>
    <w:p w14:paraId="2428B896" w14:textId="77777777" w:rsidR="007F79B1" w:rsidRPr="00744C13" w:rsidRDefault="007F79B1" w:rsidP="007F79B1">
      <w:pPr>
        <w:numPr>
          <w:ilvl w:val="0"/>
          <w:numId w:val="13"/>
        </w:numPr>
        <w:spacing w:before="60" w:after="60"/>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414141"/>
        </w:rPr>
        <w:t>byType</w:t>
      </w:r>
      <w:proofErr w:type="spellEnd"/>
    </w:p>
    <w:p w14:paraId="493E1E05" w14:textId="77777777" w:rsidR="007F79B1" w:rsidRPr="00744C13" w:rsidRDefault="007F79B1" w:rsidP="007F79B1">
      <w:pPr>
        <w:numPr>
          <w:ilvl w:val="0"/>
          <w:numId w:val="13"/>
        </w:num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constructor</w:t>
      </w:r>
    </w:p>
    <w:p w14:paraId="6F128340" w14:textId="77777777" w:rsidR="007F79B1" w:rsidRPr="00744C13" w:rsidRDefault="007F79B1" w:rsidP="007F79B1">
      <w:pPr>
        <w:numPr>
          <w:ilvl w:val="0"/>
          <w:numId w:val="13"/>
        </w:numPr>
        <w:spacing w:before="60" w:after="60"/>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414141"/>
        </w:rPr>
        <w:t>autodirect</w:t>
      </w:r>
      <w:proofErr w:type="spellEnd"/>
    </w:p>
    <w:p w14:paraId="34421B7F"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17. </w:t>
      </w:r>
      <w:r w:rsidRPr="00744C13">
        <w:rPr>
          <w:rFonts w:ascii="Times New Roman" w:eastAsia="Times New Roman" w:hAnsi="Times New Roman" w:cs="Times New Roman"/>
          <w:b/>
          <w:bCs/>
          <w:color w:val="0863A5"/>
        </w:rPr>
        <w:t xml:space="preserve">What is </w:t>
      </w:r>
      <w:proofErr w:type="spellStart"/>
      <w:r w:rsidRPr="00104E13">
        <w:rPr>
          <w:rFonts w:ascii="Times New Roman" w:eastAsia="Times New Roman" w:hAnsi="Times New Roman" w:cs="Times New Roman"/>
          <w:b/>
          <w:bCs/>
          <w:color w:val="FF0000"/>
        </w:rPr>
        <w:t>DelegatingVariableResolver</w:t>
      </w:r>
      <w:proofErr w:type="spellEnd"/>
      <w:r w:rsidRPr="00744C13">
        <w:rPr>
          <w:rFonts w:ascii="Times New Roman" w:eastAsia="Times New Roman" w:hAnsi="Times New Roman" w:cs="Times New Roman"/>
          <w:b/>
          <w:bCs/>
          <w:color w:val="0863A5"/>
        </w:rPr>
        <w:t>?</w:t>
      </w:r>
    </w:p>
    <w:p w14:paraId="6725AAAE"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       Spring provides a custom </w:t>
      </w:r>
      <w:proofErr w:type="spellStart"/>
      <w:r w:rsidRPr="00744C13">
        <w:rPr>
          <w:rFonts w:ascii="Times New Roman" w:eastAsia="Times New Roman" w:hAnsi="Times New Roman" w:cs="Times New Roman"/>
          <w:color w:val="414141"/>
        </w:rPr>
        <w:t>JavaServer</w:t>
      </w:r>
      <w:proofErr w:type="spellEnd"/>
      <w:r w:rsidRPr="00744C13">
        <w:rPr>
          <w:rFonts w:ascii="Times New Roman" w:eastAsia="Times New Roman" w:hAnsi="Times New Roman" w:cs="Times New Roman"/>
          <w:color w:val="414141"/>
        </w:rPr>
        <w:t xml:space="preserve"> Faces </w:t>
      </w:r>
      <w:proofErr w:type="spellStart"/>
      <w:r w:rsidRPr="00744C13">
        <w:rPr>
          <w:rFonts w:ascii="Times New Roman" w:eastAsia="Times New Roman" w:hAnsi="Times New Roman" w:cs="Times New Roman"/>
          <w:color w:val="414141"/>
        </w:rPr>
        <w:t>VariableResolver</w:t>
      </w:r>
      <w:proofErr w:type="spellEnd"/>
      <w:r w:rsidRPr="00744C13">
        <w:rPr>
          <w:rFonts w:ascii="Times New Roman" w:eastAsia="Times New Roman" w:hAnsi="Times New Roman" w:cs="Times New Roman"/>
          <w:color w:val="414141"/>
        </w:rPr>
        <w:t xml:space="preserve"> implementation that extends the standard Java Server Faces managed beans mechanism which lets you use JSF and Spring together. This variable resolver is called as</w:t>
      </w:r>
      <w:r w:rsidRPr="00744C13">
        <w:rPr>
          <w:rFonts w:ascii="Times New Roman" w:eastAsia="Times New Roman" w:hAnsi="Times New Roman" w:cs="Times New Roman"/>
          <w:i/>
          <w:iCs/>
          <w:color w:val="414141"/>
        </w:rPr>
        <w:t> </w:t>
      </w:r>
      <w:proofErr w:type="spellStart"/>
      <w:r w:rsidRPr="00744C13">
        <w:rPr>
          <w:rFonts w:ascii="Times New Roman" w:eastAsia="Times New Roman" w:hAnsi="Times New Roman" w:cs="Times New Roman"/>
          <w:i/>
          <w:iCs/>
          <w:color w:val="414141"/>
        </w:rPr>
        <w:t>DelegatingVariableResolver</w:t>
      </w:r>
      <w:proofErr w:type="spellEnd"/>
    </w:p>
    <w:p w14:paraId="2B11C35B" w14:textId="77777777" w:rsidR="007F79B1" w:rsidRPr="00744C13" w:rsidRDefault="007F79B1" w:rsidP="007F79B1">
      <w:pPr>
        <w:spacing w:after="0"/>
        <w:rPr>
          <w:rFonts w:ascii="Times New Roman" w:eastAsia="Times New Roman" w:hAnsi="Times New Roman" w:cs="Times New Roman"/>
        </w:rPr>
      </w:pPr>
    </w:p>
    <w:p w14:paraId="63805458"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18. </w:t>
      </w:r>
      <w:r w:rsidRPr="00744C13">
        <w:rPr>
          <w:rFonts w:ascii="Times New Roman" w:eastAsia="Times New Roman" w:hAnsi="Times New Roman" w:cs="Times New Roman"/>
          <w:b/>
          <w:bCs/>
          <w:color w:val="0863A5"/>
        </w:rPr>
        <w:t>How to integrate Java Server Faces (JSF) with Spring?</w:t>
      </w:r>
    </w:p>
    <w:p w14:paraId="4D30AF73"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JSF and Spring do share some of the same features, most noticeably in the area of IOC services. By declaring JSF managed-beans in the faces-config.xml configuration file, you allow the </w:t>
      </w:r>
      <w:proofErr w:type="spellStart"/>
      <w:r w:rsidRPr="00744C13">
        <w:rPr>
          <w:rFonts w:ascii="Times New Roman" w:eastAsia="Times New Roman" w:hAnsi="Times New Roman" w:cs="Times New Roman"/>
          <w:color w:val="414141"/>
        </w:rPr>
        <w:t>FacesServlet</w:t>
      </w:r>
      <w:proofErr w:type="spellEnd"/>
      <w:r w:rsidRPr="00744C13">
        <w:rPr>
          <w:rFonts w:ascii="Times New Roman" w:eastAsia="Times New Roman" w:hAnsi="Times New Roman" w:cs="Times New Roman"/>
          <w:color w:val="414141"/>
        </w:rPr>
        <w:t xml:space="preserve"> to instantiate that bean at startup. Your JSF pages have access to these beans and all of their properties. We can integrate JSF and Spring in two ways:</w:t>
      </w:r>
    </w:p>
    <w:p w14:paraId="5FC7B5CD" w14:textId="77777777" w:rsidR="007F79B1" w:rsidRPr="00744C13" w:rsidRDefault="007F79B1" w:rsidP="007F79B1">
      <w:pPr>
        <w:numPr>
          <w:ilvl w:val="0"/>
          <w:numId w:val="14"/>
        </w:numPr>
        <w:spacing w:before="100" w:beforeAutospacing="1" w:after="100" w:afterAutospacing="1"/>
        <w:rPr>
          <w:rFonts w:ascii="Times New Roman" w:eastAsia="Times New Roman" w:hAnsi="Times New Roman" w:cs="Times New Roman"/>
          <w:color w:val="414141"/>
        </w:rPr>
      </w:pPr>
      <w:proofErr w:type="spellStart"/>
      <w:r w:rsidRPr="00744C13">
        <w:rPr>
          <w:rFonts w:ascii="Times New Roman" w:eastAsia="Times New Roman" w:hAnsi="Times New Roman" w:cs="Times New Roman"/>
          <w:b/>
          <w:bCs/>
          <w:color w:val="414141"/>
        </w:rPr>
        <w:t>DelegatingVariableResolver</w:t>
      </w:r>
      <w:proofErr w:type="spellEnd"/>
      <w:r w:rsidRPr="00744C13">
        <w:rPr>
          <w:rFonts w:ascii="Times New Roman" w:eastAsia="Times New Roman" w:hAnsi="Times New Roman" w:cs="Times New Roman"/>
          <w:b/>
          <w:bCs/>
          <w:color w:val="414141"/>
        </w:rPr>
        <w:t>:</w:t>
      </w:r>
      <w:r w:rsidRPr="00744C13">
        <w:rPr>
          <w:rFonts w:ascii="Times New Roman" w:eastAsia="Times New Roman" w:hAnsi="Times New Roman" w:cs="Times New Roman"/>
          <w:color w:val="414141"/>
        </w:rPr>
        <w:t> Spring comes with a JSF variable resolver that lets you use JSF and Spring together.</w:t>
      </w:r>
    </w:p>
    <w:p w14:paraId="0B967050"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r w:rsidRPr="00744C13">
        <w:rPr>
          <w:rFonts w:ascii="Times New Roman" w:eastAsia="Times New Roman" w:hAnsi="Times New Roman" w:cs="Times New Roman"/>
          <w:color w:val="222222"/>
        </w:rPr>
        <w:t>&lt;?xml version="1.0" encoding="UTF-8"?&gt;</w:t>
      </w:r>
    </w:p>
    <w:p w14:paraId="255F63B0"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r w:rsidRPr="00744C13">
        <w:rPr>
          <w:rFonts w:ascii="Times New Roman" w:eastAsia="Times New Roman" w:hAnsi="Times New Roman" w:cs="Times New Roman"/>
          <w:color w:val="222222"/>
        </w:rPr>
        <w:t>&lt;!DOCTYPE beans PUBLIC "-//SPRING//DTD BEAN//EN"</w:t>
      </w:r>
    </w:p>
    <w:p w14:paraId="57801A5F"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r w:rsidRPr="00744C13">
        <w:rPr>
          <w:rFonts w:ascii="Times New Roman" w:eastAsia="Times New Roman" w:hAnsi="Times New Roman" w:cs="Times New Roman"/>
          <w:color w:val="222222"/>
        </w:rPr>
        <w:t xml:space="preserve">   "http://www.springframework.org/dtd/spring-beans.dtd"&gt;</w:t>
      </w:r>
    </w:p>
    <w:p w14:paraId="68809AA2"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p>
    <w:p w14:paraId="28B916D0"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r w:rsidRPr="00744C13">
        <w:rPr>
          <w:rFonts w:ascii="Times New Roman" w:eastAsia="Times New Roman" w:hAnsi="Times New Roman" w:cs="Times New Roman"/>
          <w:color w:val="222222"/>
        </w:rPr>
        <w:t>&lt;faces-config&gt;</w:t>
      </w:r>
    </w:p>
    <w:p w14:paraId="5FACFADC"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r w:rsidRPr="00744C13">
        <w:rPr>
          <w:rFonts w:ascii="Times New Roman" w:eastAsia="Times New Roman" w:hAnsi="Times New Roman" w:cs="Times New Roman"/>
          <w:color w:val="222222"/>
        </w:rPr>
        <w:t xml:space="preserve">   &lt;application&gt;</w:t>
      </w:r>
    </w:p>
    <w:p w14:paraId="0A20A6D6"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r w:rsidRPr="00744C13">
        <w:rPr>
          <w:rFonts w:ascii="Times New Roman" w:eastAsia="Times New Roman" w:hAnsi="Times New Roman" w:cs="Times New Roman"/>
          <w:color w:val="222222"/>
        </w:rPr>
        <w:t xml:space="preserve">      &lt;variable-resolver&gt;</w:t>
      </w:r>
    </w:p>
    <w:p w14:paraId="21AD1C36"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r w:rsidRPr="00744C13">
        <w:rPr>
          <w:rFonts w:ascii="Times New Roman" w:eastAsia="Times New Roman" w:hAnsi="Times New Roman" w:cs="Times New Roman"/>
          <w:color w:val="222222"/>
        </w:rPr>
        <w:t xml:space="preserve">         </w:t>
      </w:r>
      <w:proofErr w:type="spellStart"/>
      <w:r w:rsidRPr="00744C13">
        <w:rPr>
          <w:rFonts w:ascii="Times New Roman" w:eastAsia="Times New Roman" w:hAnsi="Times New Roman" w:cs="Times New Roman"/>
          <w:color w:val="222222"/>
        </w:rPr>
        <w:t>org.springframework.web.jsf.DelegatingVariableResolver</w:t>
      </w:r>
      <w:proofErr w:type="spellEnd"/>
    </w:p>
    <w:p w14:paraId="09200D80"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r w:rsidRPr="00744C13">
        <w:rPr>
          <w:rFonts w:ascii="Times New Roman" w:eastAsia="Times New Roman" w:hAnsi="Times New Roman" w:cs="Times New Roman"/>
          <w:color w:val="222222"/>
        </w:rPr>
        <w:t xml:space="preserve">      &lt;/variable-resolver&gt;</w:t>
      </w:r>
    </w:p>
    <w:p w14:paraId="2DB29EB9"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r w:rsidRPr="00744C13">
        <w:rPr>
          <w:rFonts w:ascii="Times New Roman" w:eastAsia="Times New Roman" w:hAnsi="Times New Roman" w:cs="Times New Roman"/>
          <w:color w:val="222222"/>
        </w:rPr>
        <w:t xml:space="preserve">   &lt;/application&gt;</w:t>
      </w:r>
    </w:p>
    <w:p w14:paraId="387FF407"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r w:rsidRPr="00744C13">
        <w:rPr>
          <w:rFonts w:ascii="Times New Roman" w:eastAsia="Times New Roman" w:hAnsi="Times New Roman" w:cs="Times New Roman"/>
          <w:color w:val="222222"/>
        </w:rPr>
        <w:t>&lt;/faces-config&gt;</w:t>
      </w:r>
    </w:p>
    <w:p w14:paraId="1FC17BB3" w14:textId="77777777" w:rsidR="007F79B1" w:rsidRPr="00744C13" w:rsidRDefault="007F79B1" w:rsidP="007F79B1">
      <w:pPr>
        <w:spacing w:after="0"/>
        <w:ind w:left="720"/>
        <w:jc w:val="center"/>
        <w:rPr>
          <w:rFonts w:ascii="Times New Roman" w:eastAsia="Times New Roman" w:hAnsi="Times New Roman" w:cs="Times New Roman"/>
          <w:color w:val="414141"/>
        </w:rPr>
      </w:pPr>
      <w:r w:rsidRPr="00744C13">
        <w:rPr>
          <w:rFonts w:ascii="Times New Roman" w:eastAsia="Times New Roman" w:hAnsi="Times New Roman" w:cs="Times New Roman"/>
          <w:noProof/>
          <w:color w:val="414141"/>
        </w:rPr>
        <w:drawing>
          <wp:inline distT="0" distB="0" distL="0" distR="0" wp14:anchorId="494FA84F" wp14:editId="0FF8CA86">
            <wp:extent cx="3689350" cy="2655570"/>
            <wp:effectExtent l="0" t="0" r="6350" b="0"/>
            <wp:docPr id="2" name="Picture 2" descr="http://www.developersbook.com/spring/images/Jsf-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sbook.com/spring/images/Jsf-Sp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2655570"/>
                    </a:xfrm>
                    <a:prstGeom prst="rect">
                      <a:avLst/>
                    </a:prstGeom>
                    <a:noFill/>
                    <a:ln>
                      <a:noFill/>
                    </a:ln>
                  </pic:spPr>
                </pic:pic>
              </a:graphicData>
            </a:graphic>
          </wp:inline>
        </w:drawing>
      </w:r>
    </w:p>
    <w:p w14:paraId="5CB33C9F" w14:textId="77777777" w:rsidR="007F79B1" w:rsidRPr="008A644F" w:rsidRDefault="007F79B1" w:rsidP="007F79B1">
      <w:pPr>
        <w:spacing w:before="60" w:after="60"/>
        <w:ind w:left="720"/>
        <w:rPr>
          <w:rFonts w:ascii="Times New Roman" w:eastAsia="Times New Roman" w:hAnsi="Times New Roman" w:cs="Times New Roman"/>
          <w:color w:val="FF0000"/>
        </w:rPr>
      </w:pPr>
      <w:r w:rsidRPr="008A644F">
        <w:rPr>
          <w:rFonts w:ascii="Times New Roman" w:eastAsia="Times New Roman" w:hAnsi="Times New Roman" w:cs="Times New Roman"/>
          <w:color w:val="FF0000"/>
        </w:rPr>
        <w:t xml:space="preserve">The </w:t>
      </w:r>
      <w:proofErr w:type="spellStart"/>
      <w:r w:rsidRPr="008A644F">
        <w:rPr>
          <w:rFonts w:ascii="Times New Roman" w:eastAsia="Times New Roman" w:hAnsi="Times New Roman" w:cs="Times New Roman"/>
          <w:color w:val="FF0000"/>
        </w:rPr>
        <w:t>DelegatingVariableResolver</w:t>
      </w:r>
      <w:proofErr w:type="spellEnd"/>
      <w:r w:rsidRPr="008A644F">
        <w:rPr>
          <w:rFonts w:ascii="Times New Roman" w:eastAsia="Times New Roman" w:hAnsi="Times New Roman" w:cs="Times New Roman"/>
          <w:color w:val="FF0000"/>
        </w:rPr>
        <w:t xml:space="preserve"> will first delegate value lookups to the default resolver of the underlying JSF implementation, and then to Spring's 'business context' </w:t>
      </w:r>
      <w:proofErr w:type="spellStart"/>
      <w:r w:rsidRPr="008A644F">
        <w:rPr>
          <w:rFonts w:ascii="Times New Roman" w:eastAsia="Times New Roman" w:hAnsi="Times New Roman" w:cs="Times New Roman"/>
          <w:color w:val="FF0000"/>
        </w:rPr>
        <w:t>WebApplicationContext</w:t>
      </w:r>
      <w:proofErr w:type="spellEnd"/>
      <w:r w:rsidRPr="008A644F">
        <w:rPr>
          <w:rFonts w:ascii="Times New Roman" w:eastAsia="Times New Roman" w:hAnsi="Times New Roman" w:cs="Times New Roman"/>
          <w:color w:val="FF0000"/>
        </w:rPr>
        <w:t>. This allows one to easily inject dependencies into one's JSF-managed beans.</w:t>
      </w:r>
    </w:p>
    <w:p w14:paraId="63297B3F" w14:textId="77777777" w:rsidR="007F79B1" w:rsidRPr="00744C13" w:rsidRDefault="007F79B1" w:rsidP="007F79B1">
      <w:pPr>
        <w:numPr>
          <w:ilvl w:val="0"/>
          <w:numId w:val="14"/>
        </w:numPr>
        <w:spacing w:before="100" w:beforeAutospacing="1" w:after="100" w:afterAutospacing="1"/>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414141"/>
        </w:rPr>
        <w:t>FacesContextUtils:custom</w:t>
      </w:r>
      <w:proofErr w:type="spellEnd"/>
      <w:r w:rsidRPr="00744C13">
        <w:rPr>
          <w:rFonts w:ascii="Times New Roman" w:eastAsia="Times New Roman" w:hAnsi="Times New Roman" w:cs="Times New Roman"/>
          <w:color w:val="414141"/>
        </w:rPr>
        <w:t xml:space="preserve"> </w:t>
      </w:r>
      <w:proofErr w:type="spellStart"/>
      <w:r w:rsidRPr="00744C13">
        <w:rPr>
          <w:rFonts w:ascii="Times New Roman" w:eastAsia="Times New Roman" w:hAnsi="Times New Roman" w:cs="Times New Roman"/>
          <w:color w:val="414141"/>
        </w:rPr>
        <w:t>VariableResolver</w:t>
      </w:r>
      <w:proofErr w:type="spellEnd"/>
      <w:r w:rsidRPr="00744C13">
        <w:rPr>
          <w:rFonts w:ascii="Times New Roman" w:eastAsia="Times New Roman" w:hAnsi="Times New Roman" w:cs="Times New Roman"/>
          <w:color w:val="414141"/>
        </w:rPr>
        <w:t xml:space="preserve"> works well when mapping one's properties to beans in faces-config.xml, but at times one may need to grab a bean explicitly. The </w:t>
      </w:r>
      <w:proofErr w:type="spellStart"/>
      <w:r w:rsidRPr="00744C13">
        <w:rPr>
          <w:rFonts w:ascii="Times New Roman" w:eastAsia="Times New Roman" w:hAnsi="Times New Roman" w:cs="Times New Roman"/>
          <w:color w:val="414141"/>
        </w:rPr>
        <w:t>FacesContextUtils</w:t>
      </w:r>
      <w:proofErr w:type="spellEnd"/>
      <w:r w:rsidRPr="00744C13">
        <w:rPr>
          <w:rFonts w:ascii="Times New Roman" w:eastAsia="Times New Roman" w:hAnsi="Times New Roman" w:cs="Times New Roman"/>
          <w:color w:val="414141"/>
        </w:rPr>
        <w:t xml:space="preserve"> class makes this easy. It is similar to </w:t>
      </w:r>
      <w:proofErr w:type="spellStart"/>
      <w:r w:rsidRPr="00744C13">
        <w:rPr>
          <w:rFonts w:ascii="Times New Roman" w:eastAsia="Times New Roman" w:hAnsi="Times New Roman" w:cs="Times New Roman"/>
          <w:color w:val="414141"/>
        </w:rPr>
        <w:t>WebApplicationContextUtils</w:t>
      </w:r>
      <w:proofErr w:type="spellEnd"/>
      <w:r w:rsidRPr="00744C13">
        <w:rPr>
          <w:rFonts w:ascii="Times New Roman" w:eastAsia="Times New Roman" w:hAnsi="Times New Roman" w:cs="Times New Roman"/>
          <w:color w:val="414141"/>
        </w:rPr>
        <w:t xml:space="preserve">, except that it takes a </w:t>
      </w:r>
      <w:proofErr w:type="spellStart"/>
      <w:r w:rsidRPr="00744C13">
        <w:rPr>
          <w:rFonts w:ascii="Times New Roman" w:eastAsia="Times New Roman" w:hAnsi="Times New Roman" w:cs="Times New Roman"/>
          <w:color w:val="414141"/>
        </w:rPr>
        <w:t>FacesContext</w:t>
      </w:r>
      <w:proofErr w:type="spellEnd"/>
      <w:r w:rsidRPr="00744C13">
        <w:rPr>
          <w:rFonts w:ascii="Times New Roman" w:eastAsia="Times New Roman" w:hAnsi="Times New Roman" w:cs="Times New Roman"/>
          <w:color w:val="414141"/>
        </w:rPr>
        <w:t xml:space="preserve"> parameter rather than a </w:t>
      </w:r>
      <w:proofErr w:type="spellStart"/>
      <w:r w:rsidRPr="00744C13">
        <w:rPr>
          <w:rFonts w:ascii="Times New Roman" w:eastAsia="Times New Roman" w:hAnsi="Times New Roman" w:cs="Times New Roman"/>
          <w:color w:val="414141"/>
        </w:rPr>
        <w:t>ServletContext</w:t>
      </w:r>
      <w:proofErr w:type="spellEnd"/>
      <w:r w:rsidRPr="00744C13">
        <w:rPr>
          <w:rFonts w:ascii="Times New Roman" w:eastAsia="Times New Roman" w:hAnsi="Times New Roman" w:cs="Times New Roman"/>
          <w:color w:val="414141"/>
        </w:rPr>
        <w:t xml:space="preserve"> parameter.</w:t>
      </w:r>
    </w:p>
    <w:p w14:paraId="496A17C6"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rPr>
      </w:pPr>
      <w:proofErr w:type="spellStart"/>
      <w:r w:rsidRPr="00744C13">
        <w:rPr>
          <w:rFonts w:ascii="Times New Roman" w:eastAsia="Times New Roman" w:hAnsi="Times New Roman" w:cs="Times New Roman"/>
          <w:color w:val="222222"/>
        </w:rPr>
        <w:t>ApplicationContext</w:t>
      </w:r>
      <w:proofErr w:type="spellEnd"/>
      <w:r w:rsidRPr="00744C13">
        <w:rPr>
          <w:rFonts w:ascii="Times New Roman" w:eastAsia="Times New Roman" w:hAnsi="Times New Roman" w:cs="Times New Roman"/>
          <w:color w:val="222222"/>
        </w:rPr>
        <w:t xml:space="preserve"> </w:t>
      </w:r>
      <w:proofErr w:type="spellStart"/>
      <w:r w:rsidRPr="00744C13">
        <w:rPr>
          <w:rFonts w:ascii="Times New Roman" w:eastAsia="Times New Roman" w:hAnsi="Times New Roman" w:cs="Times New Roman"/>
          <w:color w:val="222222"/>
        </w:rPr>
        <w:t>ctx</w:t>
      </w:r>
      <w:proofErr w:type="spellEnd"/>
      <w:r w:rsidRPr="00744C13">
        <w:rPr>
          <w:rFonts w:ascii="Times New Roman" w:eastAsia="Times New Roman" w:hAnsi="Times New Roman" w:cs="Times New Roman"/>
          <w:color w:val="222222"/>
        </w:rPr>
        <w:t xml:space="preserve"> = FacesContextUtils.getWebApplicationContext(FacesContext.getCurrentInstance());</w:t>
      </w:r>
    </w:p>
    <w:p w14:paraId="061ED263" w14:textId="77777777" w:rsidR="007F79B1" w:rsidRPr="00744C13" w:rsidRDefault="007F79B1" w:rsidP="007F79B1">
      <w:pPr>
        <w:spacing w:before="100" w:beforeAutospacing="1" w:after="100" w:afterAutospacing="1"/>
        <w:jc w:val="center"/>
        <w:rPr>
          <w:rFonts w:ascii="Times New Roman" w:eastAsia="Times New Roman" w:hAnsi="Times New Roman" w:cs="Times New Roman"/>
          <w:b/>
          <w:bCs/>
          <w:color w:val="414141"/>
        </w:rPr>
      </w:pPr>
      <w:hyperlink r:id="rId6" w:history="1">
        <w:r w:rsidRPr="00744C13">
          <w:rPr>
            <w:rFonts w:ascii="Times New Roman" w:eastAsia="Times New Roman" w:hAnsi="Times New Roman" w:cs="Times New Roman"/>
            <w:b/>
            <w:bCs/>
            <w:color w:val="0863A5"/>
            <w:u w:val="single"/>
          </w:rPr>
          <w:t>More about Spring-JSF integration » »</w:t>
        </w:r>
      </w:hyperlink>
    </w:p>
    <w:p w14:paraId="6779D011"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19. </w:t>
      </w:r>
      <w:r>
        <w:rPr>
          <w:rFonts w:ascii="Times New Roman" w:eastAsia="Times New Roman" w:hAnsi="Times New Roman" w:cs="Times New Roman"/>
          <w:b/>
          <w:bCs/>
          <w:color w:val="0863A5"/>
        </w:rPr>
        <w:t>What is </w:t>
      </w:r>
      <w:r w:rsidRPr="00744C13">
        <w:rPr>
          <w:rFonts w:ascii="Times New Roman" w:eastAsia="Times New Roman" w:hAnsi="Times New Roman" w:cs="Times New Roman"/>
          <w:b/>
          <w:bCs/>
          <w:color w:val="0863A5"/>
        </w:rPr>
        <w:t>Java Server Faces (JSF) - Spring integration mechanism?</w:t>
      </w:r>
    </w:p>
    <w:p w14:paraId="47300D8B"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Spring provides a custom </w:t>
      </w:r>
      <w:proofErr w:type="spellStart"/>
      <w:r w:rsidRPr="00744C13">
        <w:rPr>
          <w:rFonts w:ascii="Times New Roman" w:eastAsia="Times New Roman" w:hAnsi="Times New Roman" w:cs="Times New Roman"/>
          <w:color w:val="414141"/>
        </w:rPr>
        <w:t>JavaServer</w:t>
      </w:r>
      <w:proofErr w:type="spellEnd"/>
      <w:r w:rsidRPr="00744C13">
        <w:rPr>
          <w:rFonts w:ascii="Times New Roman" w:eastAsia="Times New Roman" w:hAnsi="Times New Roman" w:cs="Times New Roman"/>
          <w:color w:val="414141"/>
        </w:rPr>
        <w:t xml:space="preserve"> Faces </w:t>
      </w:r>
      <w:proofErr w:type="spellStart"/>
      <w:r w:rsidRPr="00901ED9">
        <w:rPr>
          <w:rFonts w:ascii="Times New Roman" w:eastAsia="Times New Roman" w:hAnsi="Times New Roman" w:cs="Times New Roman"/>
          <w:color w:val="FF0000"/>
        </w:rPr>
        <w:t>VariableResolver</w:t>
      </w:r>
      <w:proofErr w:type="spellEnd"/>
      <w:r w:rsidRPr="00901ED9">
        <w:rPr>
          <w:rFonts w:ascii="Times New Roman" w:eastAsia="Times New Roman" w:hAnsi="Times New Roman" w:cs="Times New Roman"/>
          <w:color w:val="FF0000"/>
        </w:rPr>
        <w:t xml:space="preserve"> </w:t>
      </w:r>
      <w:r w:rsidRPr="00744C13">
        <w:rPr>
          <w:rFonts w:ascii="Times New Roman" w:eastAsia="Times New Roman" w:hAnsi="Times New Roman" w:cs="Times New Roman"/>
          <w:color w:val="414141"/>
        </w:rPr>
        <w:t xml:space="preserve">implementation that extends the standard </w:t>
      </w:r>
      <w:proofErr w:type="spellStart"/>
      <w:r w:rsidRPr="00744C13">
        <w:rPr>
          <w:rFonts w:ascii="Times New Roman" w:eastAsia="Times New Roman" w:hAnsi="Times New Roman" w:cs="Times New Roman"/>
          <w:color w:val="414141"/>
        </w:rPr>
        <w:t>JavaServer</w:t>
      </w:r>
      <w:proofErr w:type="spellEnd"/>
      <w:r w:rsidRPr="00744C13">
        <w:rPr>
          <w:rFonts w:ascii="Times New Roman" w:eastAsia="Times New Roman" w:hAnsi="Times New Roman" w:cs="Times New Roman"/>
          <w:color w:val="414141"/>
        </w:rPr>
        <w:t xml:space="preserve"> Faces managed beans mechanism. When asked to resolve a variable name, the following algorithm is performed:</w:t>
      </w:r>
    </w:p>
    <w:p w14:paraId="19846085" w14:textId="77777777" w:rsidR="007F79B1" w:rsidRPr="00744C13" w:rsidRDefault="007F79B1" w:rsidP="007F79B1">
      <w:pPr>
        <w:numPr>
          <w:ilvl w:val="0"/>
          <w:numId w:val="15"/>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Does a bean with the specified name already exist in some scope (request, session, application)? If so, return it</w:t>
      </w:r>
    </w:p>
    <w:p w14:paraId="06778BB0" w14:textId="77777777" w:rsidR="007F79B1" w:rsidRPr="00744C13" w:rsidRDefault="007F79B1" w:rsidP="007F79B1">
      <w:pPr>
        <w:numPr>
          <w:ilvl w:val="0"/>
          <w:numId w:val="15"/>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Is there a standard </w:t>
      </w:r>
      <w:proofErr w:type="spellStart"/>
      <w:r w:rsidRPr="00744C13">
        <w:rPr>
          <w:rFonts w:ascii="Times New Roman" w:eastAsia="Times New Roman" w:hAnsi="Times New Roman" w:cs="Times New Roman"/>
          <w:color w:val="414141"/>
        </w:rPr>
        <w:t>JavaServer</w:t>
      </w:r>
      <w:proofErr w:type="spellEnd"/>
      <w:r w:rsidRPr="00744C13">
        <w:rPr>
          <w:rFonts w:ascii="Times New Roman" w:eastAsia="Times New Roman" w:hAnsi="Times New Roman" w:cs="Times New Roman"/>
          <w:color w:val="414141"/>
        </w:rPr>
        <w:t xml:space="preserve"> Faces managed bean definition for this variable name? If so, invoke it in the usual way, and return the bean that was created.</w:t>
      </w:r>
    </w:p>
    <w:p w14:paraId="33368959" w14:textId="77777777" w:rsidR="007F79B1" w:rsidRPr="00744C13" w:rsidRDefault="007F79B1" w:rsidP="007F79B1">
      <w:pPr>
        <w:numPr>
          <w:ilvl w:val="0"/>
          <w:numId w:val="15"/>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Is there configuration information for this variable name in the Spring </w:t>
      </w:r>
      <w:proofErr w:type="spellStart"/>
      <w:r w:rsidRPr="00744C13">
        <w:rPr>
          <w:rFonts w:ascii="Times New Roman" w:eastAsia="Times New Roman" w:hAnsi="Times New Roman" w:cs="Times New Roman"/>
          <w:color w:val="414141"/>
        </w:rPr>
        <w:t>WebApplicationContext</w:t>
      </w:r>
      <w:proofErr w:type="spellEnd"/>
      <w:r w:rsidRPr="00744C13">
        <w:rPr>
          <w:rFonts w:ascii="Times New Roman" w:eastAsia="Times New Roman" w:hAnsi="Times New Roman" w:cs="Times New Roman"/>
          <w:color w:val="414141"/>
        </w:rPr>
        <w:t xml:space="preserve"> for this application? If so, use it to create and configure an instance, and return that instance to the caller.</w:t>
      </w:r>
    </w:p>
    <w:p w14:paraId="4E3FEDD4" w14:textId="77777777" w:rsidR="007F79B1" w:rsidRPr="00744C13" w:rsidRDefault="007F79B1" w:rsidP="007F79B1">
      <w:pPr>
        <w:numPr>
          <w:ilvl w:val="0"/>
          <w:numId w:val="15"/>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If there is no managed bean or Spring definition for this variable name, return null instead.</w:t>
      </w:r>
    </w:p>
    <w:p w14:paraId="0593B756" w14:textId="77777777" w:rsidR="007F79B1" w:rsidRPr="00744C13" w:rsidRDefault="007F79B1" w:rsidP="007F79B1">
      <w:pPr>
        <w:numPr>
          <w:ilvl w:val="0"/>
          <w:numId w:val="15"/>
        </w:numPr>
        <w:spacing w:before="100" w:beforeAutospacing="1" w:after="100" w:afterAutospacing="1"/>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414141"/>
        </w:rPr>
        <w:t>BeanFactory</w:t>
      </w:r>
      <w:proofErr w:type="spellEnd"/>
      <w:r w:rsidRPr="00744C13">
        <w:rPr>
          <w:rFonts w:ascii="Times New Roman" w:eastAsia="Times New Roman" w:hAnsi="Times New Roman" w:cs="Times New Roman"/>
          <w:color w:val="414141"/>
        </w:rPr>
        <w:t xml:space="preserve"> also takes part in the life cycle of a bean, making calls to custom initialization and destruction methods.</w:t>
      </w:r>
    </w:p>
    <w:p w14:paraId="0EECFF24" w14:textId="77777777" w:rsidR="007F79B1" w:rsidRPr="00744C13" w:rsidRDefault="007F79B1" w:rsidP="007F79B1">
      <w:pPr>
        <w:spacing w:before="60" w:after="60"/>
        <w:ind w:left="72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As a result of this algorithm, you can transparently use either </w:t>
      </w:r>
      <w:proofErr w:type="spellStart"/>
      <w:r w:rsidRPr="00744C13">
        <w:rPr>
          <w:rFonts w:ascii="Times New Roman" w:eastAsia="Times New Roman" w:hAnsi="Times New Roman" w:cs="Times New Roman"/>
          <w:color w:val="414141"/>
        </w:rPr>
        <w:t>JavaServer</w:t>
      </w:r>
      <w:proofErr w:type="spellEnd"/>
      <w:r w:rsidRPr="00744C13">
        <w:rPr>
          <w:rFonts w:ascii="Times New Roman" w:eastAsia="Times New Roman" w:hAnsi="Times New Roman" w:cs="Times New Roman"/>
          <w:color w:val="414141"/>
        </w:rPr>
        <w:t xml:space="preserve"> Faces or Spring facilities to create beans on demand.</w:t>
      </w:r>
    </w:p>
    <w:p w14:paraId="3504B197" w14:textId="77777777" w:rsidR="007F79B1" w:rsidRPr="00744C13" w:rsidRDefault="007F79B1" w:rsidP="007F79B1">
      <w:pPr>
        <w:spacing w:after="0"/>
        <w:rPr>
          <w:rFonts w:ascii="Times New Roman" w:eastAsia="Times New Roman" w:hAnsi="Times New Roman" w:cs="Times New Roman"/>
        </w:rPr>
      </w:pPr>
    </w:p>
    <w:p w14:paraId="101DB976"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20. </w:t>
      </w:r>
      <w:r w:rsidRPr="00744C13">
        <w:rPr>
          <w:rFonts w:ascii="Times New Roman" w:eastAsia="Times New Roman" w:hAnsi="Times New Roman" w:cs="Times New Roman"/>
          <w:b/>
          <w:bCs/>
          <w:color w:val="0863A5"/>
        </w:rPr>
        <w:t>What is Significance of JSF- Spring integration ?</w:t>
      </w:r>
    </w:p>
    <w:p w14:paraId="5F60A1E8" w14:textId="77777777" w:rsidR="007F79B1"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 - JSF integration is useful when an event handler wishes to explicitly invoke the bean factory to create beans on demand, such as a bean that encapsulates the business logic to be performed when a submit button is pressed.</w:t>
      </w:r>
    </w:p>
    <w:p w14:paraId="19302A69" w14:textId="77777777" w:rsidR="007F79B1" w:rsidRPr="00DC5A93" w:rsidRDefault="007F79B1" w:rsidP="007F79B1">
      <w:pPr>
        <w:spacing w:before="60" w:after="60"/>
        <w:rPr>
          <w:rFonts w:ascii="Times New Roman" w:eastAsia="Times New Roman" w:hAnsi="Times New Roman" w:cs="Times New Roman"/>
          <w:color w:val="414141"/>
        </w:rPr>
      </w:pPr>
    </w:p>
    <w:p w14:paraId="67D7AB8D" w14:textId="77777777" w:rsidR="007F79B1" w:rsidRPr="0047347F" w:rsidRDefault="007F79B1" w:rsidP="007F79B1">
      <w:pPr>
        <w:spacing w:before="60" w:after="60"/>
        <w:rPr>
          <w:rFonts w:ascii="Times New Roman" w:eastAsia="Times New Roman" w:hAnsi="Times New Roman" w:cs="Times New Roman"/>
          <w:b/>
          <w:bCs/>
          <w:color w:val="FF0000"/>
        </w:rPr>
      </w:pPr>
      <w:r w:rsidRPr="0047347F">
        <w:rPr>
          <w:rFonts w:ascii="Times New Roman" w:eastAsia="Times New Roman" w:hAnsi="Times New Roman" w:cs="Times New Roman"/>
          <w:b/>
          <w:bCs/>
          <w:color w:val="FF0000"/>
        </w:rPr>
        <w:t>21. How to integrate your Struts application with Spring?  </w:t>
      </w:r>
    </w:p>
    <w:p w14:paraId="57DD1CE8"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To integrate your Struts application with Spring, we have two options:</w:t>
      </w:r>
    </w:p>
    <w:p w14:paraId="58AAE492" w14:textId="77777777" w:rsidR="007F79B1" w:rsidRPr="00744C13" w:rsidRDefault="007F79B1" w:rsidP="007F79B1">
      <w:pPr>
        <w:numPr>
          <w:ilvl w:val="0"/>
          <w:numId w:val="16"/>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Configure Spring to manage your Actions as beans, using the </w:t>
      </w:r>
      <w:proofErr w:type="spellStart"/>
      <w:r w:rsidRPr="00776F59">
        <w:rPr>
          <w:rFonts w:ascii="Times New Roman" w:eastAsia="Times New Roman" w:hAnsi="Times New Roman" w:cs="Times New Roman"/>
          <w:color w:val="FF0000"/>
        </w:rPr>
        <w:t>ContextLoaderPlugin</w:t>
      </w:r>
      <w:proofErr w:type="spellEnd"/>
      <w:r w:rsidRPr="00744C13">
        <w:rPr>
          <w:rFonts w:ascii="Times New Roman" w:eastAsia="Times New Roman" w:hAnsi="Times New Roman" w:cs="Times New Roman"/>
          <w:color w:val="414141"/>
        </w:rPr>
        <w:t>, and set their dependencies in a Spring context file.</w:t>
      </w:r>
    </w:p>
    <w:p w14:paraId="2F0F8B48" w14:textId="77777777" w:rsidR="007F79B1" w:rsidRPr="00744C13" w:rsidRDefault="007F79B1" w:rsidP="007F79B1">
      <w:pPr>
        <w:numPr>
          <w:ilvl w:val="0"/>
          <w:numId w:val="16"/>
        </w:numPr>
        <w:spacing w:beforeAutospacing="1" w:after="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Subclass Spring's </w:t>
      </w:r>
      <w:proofErr w:type="spellStart"/>
      <w:r w:rsidRPr="00744C13">
        <w:rPr>
          <w:rFonts w:ascii="Times New Roman" w:eastAsia="Times New Roman" w:hAnsi="Times New Roman" w:cs="Times New Roman"/>
          <w:color w:val="414141"/>
        </w:rPr>
        <w:t>ActionSupport</w:t>
      </w:r>
      <w:proofErr w:type="spellEnd"/>
      <w:r w:rsidRPr="00744C13">
        <w:rPr>
          <w:rFonts w:ascii="Times New Roman" w:eastAsia="Times New Roman" w:hAnsi="Times New Roman" w:cs="Times New Roman"/>
          <w:color w:val="414141"/>
        </w:rPr>
        <w:t xml:space="preserve"> classes and grab your Spring-managed beans explicitly using a </w:t>
      </w:r>
      <w:proofErr w:type="spellStart"/>
      <w:proofErr w:type="gramStart"/>
      <w:r w:rsidRPr="00744C13">
        <w:rPr>
          <w:rFonts w:ascii="Times New Roman" w:eastAsia="Times New Roman" w:hAnsi="Times New Roman" w:cs="Times New Roman"/>
          <w:color w:val="222222"/>
        </w:rPr>
        <w:t>getWebApplicationContext</w:t>
      </w:r>
      <w:proofErr w:type="spellEnd"/>
      <w:r w:rsidRPr="00744C13">
        <w:rPr>
          <w:rFonts w:ascii="Times New Roman" w:eastAsia="Times New Roman" w:hAnsi="Times New Roman" w:cs="Times New Roman"/>
          <w:color w:val="222222"/>
        </w:rPr>
        <w:t>(</w:t>
      </w:r>
      <w:proofErr w:type="gramEnd"/>
      <w:r w:rsidRPr="00744C13">
        <w:rPr>
          <w:rFonts w:ascii="Times New Roman" w:eastAsia="Times New Roman" w:hAnsi="Times New Roman" w:cs="Times New Roman"/>
          <w:color w:val="222222"/>
        </w:rPr>
        <w:t>)</w:t>
      </w:r>
      <w:r w:rsidRPr="00744C13">
        <w:rPr>
          <w:rFonts w:ascii="Times New Roman" w:eastAsia="Times New Roman" w:hAnsi="Times New Roman" w:cs="Times New Roman"/>
          <w:color w:val="414141"/>
        </w:rPr>
        <w:t> method.</w:t>
      </w:r>
    </w:p>
    <w:p w14:paraId="025F259F" w14:textId="77777777" w:rsidR="007F79B1" w:rsidRPr="006C5451" w:rsidRDefault="007F79B1" w:rsidP="007F79B1">
      <w:pPr>
        <w:spacing w:before="60" w:after="60"/>
        <w:rPr>
          <w:b/>
          <w:bCs/>
          <w:color w:val="0863A5"/>
        </w:rPr>
      </w:pPr>
      <w:r w:rsidRPr="00744C13">
        <w:rPr>
          <w:rStyle w:val="queindex"/>
          <w:b/>
          <w:bCs/>
          <w:color w:val="414141"/>
        </w:rPr>
        <w:t>22. </w:t>
      </w:r>
      <w:r w:rsidRPr="00744C13">
        <w:rPr>
          <w:b/>
          <w:bCs/>
          <w:color w:val="0863A5"/>
        </w:rPr>
        <w:t xml:space="preserve">What are ORM’s Spring </w:t>
      </w:r>
      <w:proofErr w:type="gramStart"/>
      <w:r w:rsidRPr="00744C13">
        <w:rPr>
          <w:b/>
          <w:bCs/>
          <w:color w:val="0863A5"/>
        </w:rPr>
        <w:t>supports ?</w:t>
      </w:r>
      <w:proofErr w:type="gramEnd"/>
      <w:r w:rsidRPr="00744C13">
        <w:rPr>
          <w:rStyle w:val="apple-converted-space"/>
          <w:b/>
          <w:bCs/>
          <w:color w:val="0863A5"/>
        </w:rPr>
        <w:t> </w:t>
      </w:r>
    </w:p>
    <w:p w14:paraId="1732FDC9" w14:textId="77777777" w:rsidR="007F79B1" w:rsidRPr="00744C13" w:rsidRDefault="007F79B1" w:rsidP="007F79B1">
      <w:pPr>
        <w:pStyle w:val="content"/>
        <w:spacing w:before="60" w:beforeAutospacing="0" w:after="60" w:afterAutospacing="0" w:line="276" w:lineRule="auto"/>
        <w:rPr>
          <w:color w:val="414141"/>
          <w:sz w:val="22"/>
          <w:szCs w:val="22"/>
        </w:rPr>
      </w:pPr>
      <w:r w:rsidRPr="00744C13">
        <w:rPr>
          <w:color w:val="414141"/>
          <w:sz w:val="22"/>
          <w:szCs w:val="22"/>
        </w:rPr>
        <w:t>   </w:t>
      </w:r>
      <w:r w:rsidRPr="00744C13">
        <w:rPr>
          <w:b/>
          <w:bCs/>
          <w:color w:val="414141"/>
          <w:sz w:val="22"/>
          <w:szCs w:val="22"/>
        </w:rPr>
        <w:t xml:space="preserve">Spring supports the following </w:t>
      </w:r>
      <w:proofErr w:type="gramStart"/>
      <w:r w:rsidRPr="00744C13">
        <w:rPr>
          <w:b/>
          <w:bCs/>
          <w:color w:val="414141"/>
          <w:sz w:val="22"/>
          <w:szCs w:val="22"/>
        </w:rPr>
        <w:t>ORM’s</w:t>
      </w:r>
      <w:r w:rsidRPr="00744C13">
        <w:rPr>
          <w:rStyle w:val="apple-converted-space"/>
          <w:color w:val="414141"/>
          <w:sz w:val="22"/>
          <w:szCs w:val="22"/>
        </w:rPr>
        <w:t> </w:t>
      </w:r>
      <w:r w:rsidRPr="00744C13">
        <w:rPr>
          <w:color w:val="414141"/>
          <w:sz w:val="22"/>
          <w:szCs w:val="22"/>
        </w:rPr>
        <w:t>:</w:t>
      </w:r>
      <w:proofErr w:type="gramEnd"/>
    </w:p>
    <w:p w14:paraId="1A3EC444" w14:textId="77777777" w:rsidR="007F79B1" w:rsidRPr="00744C13" w:rsidRDefault="007F79B1" w:rsidP="007F79B1">
      <w:pPr>
        <w:numPr>
          <w:ilvl w:val="0"/>
          <w:numId w:val="17"/>
        </w:numPr>
        <w:spacing w:before="100" w:beforeAutospacing="1" w:after="100" w:afterAutospacing="1"/>
        <w:rPr>
          <w:rFonts w:ascii="Times New Roman" w:hAnsi="Times New Roman" w:cs="Times New Roman"/>
          <w:color w:val="414141"/>
        </w:rPr>
      </w:pPr>
      <w:r w:rsidRPr="00744C13">
        <w:rPr>
          <w:rFonts w:ascii="Times New Roman" w:hAnsi="Times New Roman" w:cs="Times New Roman"/>
          <w:color w:val="414141"/>
        </w:rPr>
        <w:t>Hibernate</w:t>
      </w:r>
    </w:p>
    <w:p w14:paraId="74FC30AD" w14:textId="77777777" w:rsidR="007F79B1" w:rsidRPr="00744C13" w:rsidRDefault="007F79B1" w:rsidP="007F79B1">
      <w:pPr>
        <w:numPr>
          <w:ilvl w:val="0"/>
          <w:numId w:val="17"/>
        </w:numPr>
        <w:spacing w:before="100" w:beforeAutospacing="1" w:after="100" w:afterAutospacing="1"/>
        <w:rPr>
          <w:rFonts w:ascii="Times New Roman" w:hAnsi="Times New Roman" w:cs="Times New Roman"/>
          <w:color w:val="414141"/>
        </w:rPr>
      </w:pPr>
      <w:proofErr w:type="spellStart"/>
      <w:r w:rsidRPr="00744C13">
        <w:rPr>
          <w:rFonts w:ascii="Times New Roman" w:hAnsi="Times New Roman" w:cs="Times New Roman"/>
          <w:color w:val="414141"/>
        </w:rPr>
        <w:t>iBatis</w:t>
      </w:r>
      <w:proofErr w:type="spellEnd"/>
    </w:p>
    <w:p w14:paraId="09E46419" w14:textId="77777777" w:rsidR="007F79B1" w:rsidRPr="00744C13" w:rsidRDefault="007F79B1" w:rsidP="007F79B1">
      <w:pPr>
        <w:numPr>
          <w:ilvl w:val="0"/>
          <w:numId w:val="17"/>
        </w:numPr>
        <w:spacing w:before="100" w:beforeAutospacing="1" w:after="100" w:afterAutospacing="1"/>
        <w:rPr>
          <w:rFonts w:ascii="Times New Roman" w:hAnsi="Times New Roman" w:cs="Times New Roman"/>
          <w:color w:val="414141"/>
        </w:rPr>
      </w:pPr>
      <w:r w:rsidRPr="00744C13">
        <w:rPr>
          <w:rFonts w:ascii="Times New Roman" w:hAnsi="Times New Roman" w:cs="Times New Roman"/>
          <w:color w:val="414141"/>
        </w:rPr>
        <w:t>JPA (Java Persistence API)</w:t>
      </w:r>
    </w:p>
    <w:p w14:paraId="19E0C151" w14:textId="77777777" w:rsidR="007F79B1" w:rsidRPr="00744C13" w:rsidRDefault="007F79B1" w:rsidP="007F79B1">
      <w:pPr>
        <w:numPr>
          <w:ilvl w:val="0"/>
          <w:numId w:val="17"/>
        </w:numPr>
        <w:spacing w:before="100" w:beforeAutospacing="1" w:after="100" w:afterAutospacing="1"/>
        <w:rPr>
          <w:rFonts w:ascii="Times New Roman" w:hAnsi="Times New Roman" w:cs="Times New Roman"/>
          <w:color w:val="414141"/>
        </w:rPr>
      </w:pPr>
      <w:r w:rsidRPr="00744C13">
        <w:rPr>
          <w:rFonts w:ascii="Times New Roman" w:hAnsi="Times New Roman" w:cs="Times New Roman"/>
          <w:color w:val="414141"/>
        </w:rPr>
        <w:t>TopLink</w:t>
      </w:r>
    </w:p>
    <w:p w14:paraId="5E64F6AC" w14:textId="77777777" w:rsidR="007F79B1" w:rsidRPr="00744C13" w:rsidRDefault="007F79B1" w:rsidP="007F79B1">
      <w:pPr>
        <w:numPr>
          <w:ilvl w:val="0"/>
          <w:numId w:val="17"/>
        </w:numPr>
        <w:spacing w:before="100" w:beforeAutospacing="1" w:after="100" w:afterAutospacing="1"/>
        <w:rPr>
          <w:rFonts w:ascii="Times New Roman" w:hAnsi="Times New Roman" w:cs="Times New Roman"/>
          <w:color w:val="414141"/>
        </w:rPr>
      </w:pPr>
      <w:r w:rsidRPr="00744C13">
        <w:rPr>
          <w:rFonts w:ascii="Times New Roman" w:hAnsi="Times New Roman" w:cs="Times New Roman"/>
          <w:color w:val="414141"/>
        </w:rPr>
        <w:t>JDO (Java Data Objects)</w:t>
      </w:r>
    </w:p>
    <w:p w14:paraId="625811CE" w14:textId="77777777" w:rsidR="007F79B1" w:rsidRPr="00744C13" w:rsidRDefault="007F79B1" w:rsidP="007F79B1">
      <w:pPr>
        <w:numPr>
          <w:ilvl w:val="0"/>
          <w:numId w:val="17"/>
        </w:numPr>
        <w:spacing w:before="100" w:beforeAutospacing="1" w:after="100" w:afterAutospacing="1"/>
        <w:rPr>
          <w:rFonts w:ascii="Times New Roman" w:hAnsi="Times New Roman" w:cs="Times New Roman"/>
          <w:color w:val="414141"/>
        </w:rPr>
      </w:pPr>
      <w:r w:rsidRPr="00744C13">
        <w:rPr>
          <w:rFonts w:ascii="Times New Roman" w:hAnsi="Times New Roman" w:cs="Times New Roman"/>
          <w:color w:val="414141"/>
        </w:rPr>
        <w:t>OJB</w:t>
      </w:r>
    </w:p>
    <w:p w14:paraId="67AFE633" w14:textId="77777777" w:rsidR="007F79B1" w:rsidRPr="002227BB" w:rsidRDefault="007F79B1" w:rsidP="007F79B1">
      <w:pPr>
        <w:spacing w:before="60" w:after="60"/>
        <w:rPr>
          <w:b/>
          <w:bCs/>
          <w:color w:val="FF0000"/>
        </w:rPr>
      </w:pPr>
      <w:r w:rsidRPr="002227BB">
        <w:rPr>
          <w:rStyle w:val="queindex"/>
          <w:b/>
          <w:bCs/>
          <w:color w:val="FF0000"/>
        </w:rPr>
        <w:t>23. </w:t>
      </w:r>
      <w:r w:rsidRPr="002227BB">
        <w:rPr>
          <w:b/>
          <w:bCs/>
          <w:color w:val="FF0000"/>
        </w:rPr>
        <w:t xml:space="preserve">What are the ways to access Hibernate using </w:t>
      </w:r>
      <w:proofErr w:type="gramStart"/>
      <w:r w:rsidRPr="002227BB">
        <w:rPr>
          <w:b/>
          <w:bCs/>
          <w:color w:val="FF0000"/>
        </w:rPr>
        <w:t>Spring ?</w:t>
      </w:r>
      <w:proofErr w:type="gramEnd"/>
    </w:p>
    <w:p w14:paraId="621F0E9D" w14:textId="77777777" w:rsidR="007F79B1" w:rsidRPr="00744C13" w:rsidRDefault="007F79B1" w:rsidP="007F79B1">
      <w:pPr>
        <w:pStyle w:val="content"/>
        <w:spacing w:before="60" w:beforeAutospacing="0" w:after="60" w:afterAutospacing="0" w:line="276" w:lineRule="auto"/>
        <w:rPr>
          <w:color w:val="414141"/>
          <w:sz w:val="22"/>
          <w:szCs w:val="22"/>
        </w:rPr>
      </w:pPr>
      <w:r w:rsidRPr="00744C13">
        <w:rPr>
          <w:color w:val="414141"/>
          <w:sz w:val="22"/>
          <w:szCs w:val="22"/>
        </w:rPr>
        <w:t>   There are two approaches to Spring’s Hibernate integration:</w:t>
      </w:r>
    </w:p>
    <w:p w14:paraId="5C807FF0" w14:textId="77777777" w:rsidR="007F79B1" w:rsidRPr="00744C13" w:rsidRDefault="007F79B1" w:rsidP="007F79B1">
      <w:pPr>
        <w:numPr>
          <w:ilvl w:val="0"/>
          <w:numId w:val="18"/>
        </w:numPr>
        <w:spacing w:before="100" w:beforeAutospacing="1" w:after="100" w:afterAutospacing="1"/>
        <w:rPr>
          <w:rFonts w:ascii="Times New Roman" w:hAnsi="Times New Roman" w:cs="Times New Roman"/>
          <w:color w:val="414141"/>
        </w:rPr>
      </w:pPr>
      <w:r w:rsidRPr="00744C13">
        <w:rPr>
          <w:rFonts w:ascii="Times New Roman" w:hAnsi="Times New Roman" w:cs="Times New Roman"/>
          <w:color w:val="414141"/>
        </w:rPr>
        <w:t xml:space="preserve">Inversion of Control with a </w:t>
      </w:r>
      <w:proofErr w:type="spellStart"/>
      <w:r w:rsidRPr="00744C13">
        <w:rPr>
          <w:rFonts w:ascii="Times New Roman" w:hAnsi="Times New Roman" w:cs="Times New Roman"/>
          <w:color w:val="414141"/>
        </w:rPr>
        <w:t>HibernateTemplate</w:t>
      </w:r>
      <w:proofErr w:type="spellEnd"/>
      <w:r w:rsidRPr="00744C13">
        <w:rPr>
          <w:rFonts w:ascii="Times New Roman" w:hAnsi="Times New Roman" w:cs="Times New Roman"/>
          <w:color w:val="414141"/>
        </w:rPr>
        <w:t xml:space="preserve"> and Callback</w:t>
      </w:r>
    </w:p>
    <w:p w14:paraId="48B91166" w14:textId="77777777" w:rsidR="007F79B1" w:rsidRPr="00744C13" w:rsidRDefault="007F79B1" w:rsidP="007F79B1">
      <w:pPr>
        <w:numPr>
          <w:ilvl w:val="0"/>
          <w:numId w:val="18"/>
        </w:numPr>
        <w:spacing w:before="100" w:beforeAutospacing="1" w:after="100" w:afterAutospacing="1"/>
        <w:rPr>
          <w:rFonts w:ascii="Times New Roman" w:hAnsi="Times New Roman" w:cs="Times New Roman"/>
          <w:color w:val="414141"/>
        </w:rPr>
      </w:pPr>
      <w:r w:rsidRPr="00744C13">
        <w:rPr>
          <w:rFonts w:ascii="Times New Roman" w:hAnsi="Times New Roman" w:cs="Times New Roman"/>
          <w:color w:val="414141"/>
        </w:rPr>
        <w:t xml:space="preserve">Extending </w:t>
      </w:r>
      <w:proofErr w:type="spellStart"/>
      <w:r w:rsidRPr="002227BB">
        <w:rPr>
          <w:rFonts w:ascii="Times New Roman" w:hAnsi="Times New Roman" w:cs="Times New Roman"/>
          <w:color w:val="FF0000"/>
        </w:rPr>
        <w:t>HibernateDaoSupport</w:t>
      </w:r>
      <w:proofErr w:type="spellEnd"/>
      <w:r w:rsidRPr="002227BB">
        <w:rPr>
          <w:rFonts w:ascii="Times New Roman" w:hAnsi="Times New Roman" w:cs="Times New Roman"/>
          <w:color w:val="FF0000"/>
        </w:rPr>
        <w:t xml:space="preserve"> </w:t>
      </w:r>
      <w:r w:rsidRPr="00744C13">
        <w:rPr>
          <w:rFonts w:ascii="Times New Roman" w:hAnsi="Times New Roman" w:cs="Times New Roman"/>
          <w:color w:val="414141"/>
        </w:rPr>
        <w:t>and Applying an AOP Interceptor</w:t>
      </w:r>
    </w:p>
    <w:p w14:paraId="7EDD4F84" w14:textId="77777777" w:rsidR="007F79B1" w:rsidRPr="000B7165" w:rsidRDefault="007F79B1" w:rsidP="007F79B1">
      <w:pPr>
        <w:spacing w:before="60" w:after="60"/>
        <w:rPr>
          <w:b/>
          <w:bCs/>
          <w:color w:val="FF0000"/>
        </w:rPr>
      </w:pPr>
      <w:r w:rsidRPr="000B7165">
        <w:rPr>
          <w:rStyle w:val="queindex"/>
          <w:b/>
          <w:bCs/>
          <w:color w:val="FF0000"/>
        </w:rPr>
        <w:t>24. </w:t>
      </w:r>
      <w:r w:rsidRPr="000B7165">
        <w:rPr>
          <w:b/>
          <w:bCs/>
          <w:color w:val="FF0000"/>
        </w:rPr>
        <w:t xml:space="preserve">How to integrate Spring and Hibernate using </w:t>
      </w:r>
      <w:proofErr w:type="spellStart"/>
      <w:r w:rsidRPr="000B7165">
        <w:rPr>
          <w:b/>
          <w:bCs/>
          <w:color w:val="FF0000"/>
        </w:rPr>
        <w:t>HibernateDaoSupport</w:t>
      </w:r>
      <w:proofErr w:type="spellEnd"/>
      <w:r w:rsidRPr="000B7165">
        <w:rPr>
          <w:b/>
          <w:bCs/>
          <w:color w:val="FF0000"/>
        </w:rPr>
        <w:t>?</w:t>
      </w:r>
    </w:p>
    <w:p w14:paraId="0B407683" w14:textId="77777777" w:rsidR="007F79B1" w:rsidRPr="00744C13" w:rsidRDefault="007F79B1" w:rsidP="007F79B1">
      <w:pPr>
        <w:pStyle w:val="content"/>
        <w:spacing w:before="60" w:beforeAutospacing="0" w:after="60" w:afterAutospacing="0" w:line="276" w:lineRule="auto"/>
        <w:rPr>
          <w:color w:val="414141"/>
          <w:sz w:val="22"/>
          <w:szCs w:val="22"/>
        </w:rPr>
      </w:pPr>
      <w:r w:rsidRPr="00744C13">
        <w:rPr>
          <w:color w:val="414141"/>
          <w:sz w:val="22"/>
          <w:szCs w:val="22"/>
        </w:rPr>
        <w:t xml:space="preserve">   Spring and Hibernate can integrate using Spring’s </w:t>
      </w:r>
      <w:proofErr w:type="spellStart"/>
      <w:r w:rsidRPr="00744C13">
        <w:rPr>
          <w:color w:val="414141"/>
          <w:sz w:val="22"/>
          <w:szCs w:val="22"/>
        </w:rPr>
        <w:t>SessionFactory</w:t>
      </w:r>
      <w:proofErr w:type="spellEnd"/>
      <w:r w:rsidRPr="00744C13">
        <w:rPr>
          <w:color w:val="414141"/>
          <w:sz w:val="22"/>
          <w:szCs w:val="22"/>
        </w:rPr>
        <w:t xml:space="preserve"> called </w:t>
      </w:r>
      <w:proofErr w:type="spellStart"/>
      <w:r w:rsidRPr="00744C13">
        <w:rPr>
          <w:color w:val="414141"/>
          <w:sz w:val="22"/>
          <w:szCs w:val="22"/>
        </w:rPr>
        <w:t>LocalSessionFactory</w:t>
      </w:r>
      <w:proofErr w:type="spellEnd"/>
      <w:r w:rsidRPr="00744C13">
        <w:rPr>
          <w:color w:val="414141"/>
          <w:sz w:val="22"/>
          <w:szCs w:val="22"/>
        </w:rPr>
        <w:t>. The integration process is of 3 steps.</w:t>
      </w:r>
    </w:p>
    <w:p w14:paraId="430F474C" w14:textId="77777777" w:rsidR="007F79B1" w:rsidRPr="00744C13" w:rsidRDefault="007F79B1" w:rsidP="007F79B1">
      <w:pPr>
        <w:numPr>
          <w:ilvl w:val="0"/>
          <w:numId w:val="19"/>
        </w:numPr>
        <w:spacing w:before="100" w:beforeAutospacing="1" w:after="100" w:afterAutospacing="1"/>
        <w:rPr>
          <w:rFonts w:ascii="Times New Roman" w:hAnsi="Times New Roman" w:cs="Times New Roman"/>
          <w:color w:val="414141"/>
        </w:rPr>
      </w:pPr>
      <w:r w:rsidRPr="00744C13">
        <w:rPr>
          <w:rFonts w:ascii="Times New Roman" w:hAnsi="Times New Roman" w:cs="Times New Roman"/>
          <w:color w:val="414141"/>
        </w:rPr>
        <w:t xml:space="preserve">Configure the Hibernate </w:t>
      </w:r>
      <w:proofErr w:type="spellStart"/>
      <w:r w:rsidRPr="00744C13">
        <w:rPr>
          <w:rFonts w:ascii="Times New Roman" w:hAnsi="Times New Roman" w:cs="Times New Roman"/>
          <w:color w:val="414141"/>
        </w:rPr>
        <w:t>SessionFactory</w:t>
      </w:r>
      <w:proofErr w:type="spellEnd"/>
    </w:p>
    <w:p w14:paraId="3C2F01EE" w14:textId="77777777" w:rsidR="007F79B1" w:rsidRPr="00744C13" w:rsidRDefault="007F79B1" w:rsidP="007F79B1">
      <w:pPr>
        <w:numPr>
          <w:ilvl w:val="0"/>
          <w:numId w:val="19"/>
        </w:numPr>
        <w:spacing w:before="100" w:beforeAutospacing="1" w:after="100" w:afterAutospacing="1"/>
        <w:rPr>
          <w:rFonts w:ascii="Times New Roman" w:hAnsi="Times New Roman" w:cs="Times New Roman"/>
          <w:color w:val="414141"/>
        </w:rPr>
      </w:pPr>
      <w:r w:rsidRPr="00744C13">
        <w:rPr>
          <w:rFonts w:ascii="Times New Roman" w:hAnsi="Times New Roman" w:cs="Times New Roman"/>
          <w:color w:val="414141"/>
        </w:rPr>
        <w:t xml:space="preserve">Extend your DAO Implementation from </w:t>
      </w:r>
      <w:proofErr w:type="spellStart"/>
      <w:r w:rsidRPr="00744C13">
        <w:rPr>
          <w:rFonts w:ascii="Times New Roman" w:hAnsi="Times New Roman" w:cs="Times New Roman"/>
          <w:color w:val="414141"/>
        </w:rPr>
        <w:t>HibernateDaoSupport</w:t>
      </w:r>
      <w:proofErr w:type="spellEnd"/>
    </w:p>
    <w:p w14:paraId="7269E0B3" w14:textId="77777777" w:rsidR="007F79B1" w:rsidRPr="00744C13" w:rsidRDefault="007F79B1" w:rsidP="007F79B1">
      <w:pPr>
        <w:numPr>
          <w:ilvl w:val="0"/>
          <w:numId w:val="19"/>
        </w:numPr>
        <w:spacing w:before="100" w:beforeAutospacing="1" w:after="100" w:afterAutospacing="1"/>
        <w:rPr>
          <w:rFonts w:ascii="Times New Roman" w:hAnsi="Times New Roman" w:cs="Times New Roman"/>
          <w:color w:val="414141"/>
        </w:rPr>
      </w:pPr>
      <w:r w:rsidRPr="00744C13">
        <w:rPr>
          <w:rFonts w:ascii="Times New Roman" w:hAnsi="Times New Roman" w:cs="Times New Roman"/>
          <w:color w:val="414141"/>
        </w:rPr>
        <w:t>Wire in Transaction Support with AOP</w:t>
      </w:r>
    </w:p>
    <w:p w14:paraId="62DE19AD" w14:textId="77777777" w:rsidR="007F79B1" w:rsidRPr="00744C13" w:rsidRDefault="007F79B1" w:rsidP="007F79B1">
      <w:pPr>
        <w:spacing w:after="0"/>
        <w:rPr>
          <w:rFonts w:ascii="Times New Roman" w:hAnsi="Times New Roman" w:cs="Times New Roman"/>
        </w:rPr>
      </w:pPr>
    </w:p>
    <w:p w14:paraId="7D8BFC5A" w14:textId="77777777" w:rsidR="007F79B1" w:rsidRPr="00A421E6" w:rsidRDefault="007F79B1" w:rsidP="007F79B1">
      <w:pPr>
        <w:spacing w:before="60" w:after="60"/>
        <w:rPr>
          <w:b/>
          <w:bCs/>
          <w:color w:val="FF0000"/>
        </w:rPr>
      </w:pPr>
      <w:r w:rsidRPr="00A421E6">
        <w:rPr>
          <w:rStyle w:val="queindex"/>
          <w:b/>
          <w:bCs/>
          <w:color w:val="FF0000"/>
        </w:rPr>
        <w:t>25. </w:t>
      </w:r>
      <w:r w:rsidRPr="00A421E6">
        <w:rPr>
          <w:b/>
          <w:bCs/>
          <w:color w:val="FF0000"/>
        </w:rPr>
        <w:t xml:space="preserve">What are Bean scopes in Spring </w:t>
      </w:r>
      <w:proofErr w:type="gramStart"/>
      <w:r w:rsidRPr="00A421E6">
        <w:rPr>
          <w:b/>
          <w:bCs/>
          <w:color w:val="FF0000"/>
        </w:rPr>
        <w:t>Framework ?</w:t>
      </w:r>
      <w:proofErr w:type="gramEnd"/>
    </w:p>
    <w:tbl>
      <w:tblPr>
        <w:tblpPr w:leftFromText="180" w:rightFromText="180" w:vertAnchor="text" w:horzAnchor="margin" w:tblpXSpec="center" w:tblpY="584"/>
        <w:tblW w:w="11473"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20" w:type="dxa"/>
        </w:tblCellMar>
        <w:tblLook w:val="04A0" w:firstRow="1" w:lastRow="0" w:firstColumn="1" w:lastColumn="0" w:noHBand="0" w:noVBand="1"/>
      </w:tblPr>
      <w:tblGrid>
        <w:gridCol w:w="1101"/>
        <w:gridCol w:w="10372"/>
      </w:tblGrid>
      <w:tr w:rsidR="007F79B1" w:rsidRPr="00744C13" w14:paraId="7D985E42" w14:textId="77777777" w:rsidTr="00DA3F6A">
        <w:trPr>
          <w:trHeight w:val="420"/>
          <w:tblHeader/>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E5D0838" w14:textId="77777777" w:rsidR="007F79B1" w:rsidRPr="00744C13" w:rsidRDefault="007F79B1" w:rsidP="00DA3F6A">
            <w:pPr>
              <w:spacing w:before="60" w:after="60"/>
              <w:jc w:val="center"/>
              <w:rPr>
                <w:rFonts w:ascii="Times New Roman" w:hAnsi="Times New Roman" w:cs="Times New Roman"/>
                <w:b/>
                <w:bCs/>
                <w:color w:val="414141"/>
              </w:rPr>
            </w:pPr>
            <w:r w:rsidRPr="00744C13">
              <w:rPr>
                <w:rFonts w:ascii="Times New Roman" w:hAnsi="Times New Roman" w:cs="Times New Roman"/>
                <w:b/>
                <w:bCs/>
                <w:color w:val="414141"/>
              </w:rPr>
              <w:t>Scope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211528A" w14:textId="77777777" w:rsidR="007F79B1" w:rsidRPr="00744C13" w:rsidRDefault="007F79B1" w:rsidP="00DA3F6A">
            <w:pPr>
              <w:spacing w:before="60" w:after="60"/>
              <w:jc w:val="center"/>
              <w:rPr>
                <w:rFonts w:ascii="Times New Roman" w:hAnsi="Times New Roman" w:cs="Times New Roman"/>
                <w:b/>
                <w:bCs/>
                <w:color w:val="414141"/>
              </w:rPr>
            </w:pPr>
            <w:r w:rsidRPr="00744C13">
              <w:rPr>
                <w:rFonts w:ascii="Times New Roman" w:hAnsi="Times New Roman" w:cs="Times New Roman"/>
                <w:b/>
                <w:bCs/>
                <w:color w:val="414141"/>
              </w:rPr>
              <w:t>Description</w:t>
            </w:r>
          </w:p>
        </w:tc>
      </w:tr>
      <w:tr w:rsidR="007F79B1" w:rsidRPr="00744C13" w14:paraId="23557E76"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964F9EB" w14:textId="77777777" w:rsidR="007F79B1" w:rsidRPr="00744C13" w:rsidRDefault="007F79B1" w:rsidP="00DA3F6A">
            <w:pPr>
              <w:pStyle w:val="content"/>
              <w:spacing w:before="60" w:beforeAutospacing="0" w:after="60" w:afterAutospacing="0" w:line="276" w:lineRule="auto"/>
              <w:rPr>
                <w:color w:val="414141"/>
                <w:sz w:val="22"/>
                <w:szCs w:val="22"/>
              </w:rPr>
            </w:pPr>
            <w:r w:rsidRPr="00744C13">
              <w:rPr>
                <w:color w:val="414141"/>
                <w:sz w:val="22"/>
                <w:szCs w:val="22"/>
              </w:rPr>
              <w:t>singleton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1D49499" w14:textId="77777777" w:rsidR="007F79B1" w:rsidRPr="00744C13" w:rsidRDefault="007F79B1" w:rsidP="00DA3F6A">
            <w:pPr>
              <w:pStyle w:val="content"/>
              <w:spacing w:before="60" w:beforeAutospacing="0" w:after="60" w:afterAutospacing="0" w:line="276" w:lineRule="auto"/>
              <w:rPr>
                <w:color w:val="414141"/>
                <w:sz w:val="22"/>
                <w:szCs w:val="22"/>
              </w:rPr>
            </w:pPr>
            <w:r w:rsidRPr="00744C13">
              <w:rPr>
                <w:color w:val="414141"/>
                <w:sz w:val="22"/>
                <w:szCs w:val="22"/>
              </w:rPr>
              <w:t xml:space="preserve">Scopes a single bean definition to a single object instance per Spring </w:t>
            </w:r>
            <w:proofErr w:type="spellStart"/>
            <w:r w:rsidRPr="00744C13">
              <w:rPr>
                <w:color w:val="414141"/>
                <w:sz w:val="22"/>
                <w:szCs w:val="22"/>
              </w:rPr>
              <w:t>IoC</w:t>
            </w:r>
            <w:proofErr w:type="spellEnd"/>
            <w:r w:rsidRPr="00744C13">
              <w:rPr>
                <w:color w:val="414141"/>
                <w:sz w:val="22"/>
                <w:szCs w:val="22"/>
              </w:rPr>
              <w:t xml:space="preserve"> container.</w:t>
            </w:r>
          </w:p>
        </w:tc>
      </w:tr>
      <w:tr w:rsidR="007F79B1" w:rsidRPr="00744C13" w14:paraId="1B3721A2" w14:textId="77777777" w:rsidTr="00DA3F6A">
        <w:trPr>
          <w:trHeight w:val="420"/>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21E13648" w14:textId="77777777" w:rsidR="007F79B1" w:rsidRPr="00744C13" w:rsidRDefault="007F79B1" w:rsidP="00DA3F6A">
            <w:pPr>
              <w:pStyle w:val="content"/>
              <w:spacing w:before="60" w:beforeAutospacing="0" w:after="60" w:afterAutospacing="0" w:line="276" w:lineRule="auto"/>
              <w:rPr>
                <w:color w:val="414141"/>
                <w:sz w:val="22"/>
                <w:szCs w:val="22"/>
              </w:rPr>
            </w:pPr>
            <w:r w:rsidRPr="00744C13">
              <w:rPr>
                <w:color w:val="414141"/>
                <w:sz w:val="22"/>
                <w:szCs w:val="22"/>
              </w:rPr>
              <w:t>prototype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7EC3196" w14:textId="77777777" w:rsidR="007F79B1" w:rsidRPr="00744C13" w:rsidRDefault="007F79B1" w:rsidP="00DA3F6A">
            <w:pPr>
              <w:pStyle w:val="content"/>
              <w:spacing w:before="60" w:beforeAutospacing="0" w:after="60" w:afterAutospacing="0" w:line="276" w:lineRule="auto"/>
              <w:rPr>
                <w:color w:val="414141"/>
                <w:sz w:val="22"/>
                <w:szCs w:val="22"/>
              </w:rPr>
            </w:pPr>
            <w:r w:rsidRPr="00744C13">
              <w:rPr>
                <w:color w:val="414141"/>
                <w:sz w:val="22"/>
                <w:szCs w:val="22"/>
              </w:rPr>
              <w:t>Scopes a single bean definition to any number of object instances.</w:t>
            </w:r>
          </w:p>
        </w:tc>
      </w:tr>
      <w:tr w:rsidR="007F79B1" w:rsidRPr="00744C13" w14:paraId="728B8B12"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D120B09" w14:textId="77777777" w:rsidR="007F79B1" w:rsidRPr="00744C13" w:rsidRDefault="007F79B1" w:rsidP="00DA3F6A">
            <w:pPr>
              <w:pStyle w:val="content"/>
              <w:spacing w:before="60" w:beforeAutospacing="0" w:after="60" w:afterAutospacing="0" w:line="276" w:lineRule="auto"/>
              <w:rPr>
                <w:color w:val="414141"/>
                <w:sz w:val="22"/>
                <w:szCs w:val="22"/>
              </w:rPr>
            </w:pPr>
            <w:r w:rsidRPr="00744C13">
              <w:rPr>
                <w:color w:val="414141"/>
                <w:sz w:val="22"/>
                <w:szCs w:val="22"/>
              </w:rPr>
              <w:t>request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83E212D" w14:textId="77777777" w:rsidR="007F79B1" w:rsidRPr="00744C13" w:rsidRDefault="007F79B1" w:rsidP="00DA3F6A">
            <w:pPr>
              <w:pStyle w:val="content"/>
              <w:spacing w:before="60" w:beforeAutospacing="0" w:after="60" w:afterAutospacing="0" w:line="276" w:lineRule="auto"/>
              <w:rPr>
                <w:color w:val="414141"/>
                <w:sz w:val="22"/>
                <w:szCs w:val="22"/>
              </w:rPr>
            </w:pPr>
            <w:r w:rsidRPr="00744C13">
              <w:rPr>
                <w:color w:val="414141"/>
                <w:sz w:val="22"/>
                <w:szCs w:val="22"/>
              </w:rPr>
              <w:t>Scopes a single bean definition to the lifecycle of a single HTTP request; that is each and every HTTP request will have its own instance of a bean created off the back of a single bean definition. Only valid in the context of a web-aware Spring</w:t>
            </w:r>
            <w:r w:rsidRPr="00744C13">
              <w:rPr>
                <w:rStyle w:val="apple-converted-space"/>
                <w:color w:val="414141"/>
                <w:sz w:val="22"/>
                <w:szCs w:val="22"/>
              </w:rPr>
              <w:t> </w:t>
            </w:r>
            <w:proofErr w:type="spellStart"/>
            <w:r w:rsidRPr="00744C13">
              <w:rPr>
                <w:rStyle w:val="HTMLTypewriter"/>
                <w:color w:val="414141"/>
                <w:sz w:val="22"/>
                <w:szCs w:val="22"/>
              </w:rPr>
              <w:t>ApplicationContext</w:t>
            </w:r>
            <w:proofErr w:type="spellEnd"/>
            <w:r w:rsidRPr="00744C13">
              <w:rPr>
                <w:color w:val="414141"/>
                <w:sz w:val="22"/>
                <w:szCs w:val="22"/>
              </w:rPr>
              <w:t>.</w:t>
            </w:r>
          </w:p>
        </w:tc>
      </w:tr>
      <w:tr w:rsidR="007F79B1" w:rsidRPr="00744C13" w14:paraId="18C93A1D"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E631591" w14:textId="77777777" w:rsidR="007F79B1" w:rsidRPr="00744C13" w:rsidRDefault="007F79B1" w:rsidP="00DA3F6A">
            <w:pPr>
              <w:pStyle w:val="content"/>
              <w:spacing w:before="60" w:beforeAutospacing="0" w:after="60" w:afterAutospacing="0" w:line="276" w:lineRule="auto"/>
              <w:rPr>
                <w:color w:val="414141"/>
                <w:sz w:val="22"/>
                <w:szCs w:val="22"/>
              </w:rPr>
            </w:pPr>
            <w:r w:rsidRPr="00744C13">
              <w:rPr>
                <w:color w:val="414141"/>
                <w:sz w:val="22"/>
                <w:szCs w:val="22"/>
              </w:rPr>
              <w:t>session</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A3F4865" w14:textId="77777777" w:rsidR="007F79B1" w:rsidRPr="00744C13" w:rsidRDefault="007F79B1" w:rsidP="00DA3F6A">
            <w:pPr>
              <w:pStyle w:val="content"/>
              <w:spacing w:before="60" w:beforeAutospacing="0" w:after="60" w:afterAutospacing="0" w:line="276" w:lineRule="auto"/>
              <w:rPr>
                <w:color w:val="414141"/>
                <w:sz w:val="22"/>
                <w:szCs w:val="22"/>
              </w:rPr>
            </w:pPr>
            <w:r w:rsidRPr="00744C13">
              <w:rPr>
                <w:color w:val="414141"/>
                <w:sz w:val="22"/>
                <w:szCs w:val="22"/>
              </w:rPr>
              <w:t>Scopes a single bean definition to the lifecycle of a HTTP</w:t>
            </w:r>
            <w:r w:rsidRPr="00744C13">
              <w:rPr>
                <w:rStyle w:val="apple-converted-space"/>
                <w:color w:val="414141"/>
                <w:sz w:val="22"/>
                <w:szCs w:val="22"/>
              </w:rPr>
              <w:t> </w:t>
            </w:r>
            <w:r w:rsidRPr="00744C13">
              <w:rPr>
                <w:rStyle w:val="HTMLTypewriter"/>
                <w:color w:val="414141"/>
                <w:sz w:val="22"/>
                <w:szCs w:val="22"/>
              </w:rPr>
              <w:t>Session</w:t>
            </w:r>
            <w:r w:rsidRPr="00744C13">
              <w:rPr>
                <w:color w:val="414141"/>
                <w:sz w:val="22"/>
                <w:szCs w:val="22"/>
              </w:rPr>
              <w:t>. Only valid in the context of a web-aware Spring</w:t>
            </w:r>
            <w:r w:rsidRPr="00744C13">
              <w:rPr>
                <w:rStyle w:val="apple-converted-space"/>
                <w:color w:val="414141"/>
                <w:sz w:val="22"/>
                <w:szCs w:val="22"/>
              </w:rPr>
              <w:t> </w:t>
            </w:r>
            <w:proofErr w:type="spellStart"/>
            <w:r w:rsidRPr="00744C13">
              <w:rPr>
                <w:rStyle w:val="HTMLTypewriter"/>
                <w:color w:val="414141"/>
                <w:sz w:val="22"/>
                <w:szCs w:val="22"/>
              </w:rPr>
              <w:t>ApplicationContext</w:t>
            </w:r>
            <w:proofErr w:type="spellEnd"/>
            <w:r w:rsidRPr="00744C13">
              <w:rPr>
                <w:color w:val="414141"/>
                <w:sz w:val="22"/>
                <w:szCs w:val="22"/>
              </w:rPr>
              <w:t>.</w:t>
            </w:r>
          </w:p>
        </w:tc>
      </w:tr>
      <w:tr w:rsidR="007F79B1" w:rsidRPr="00744C13" w14:paraId="28976CBB"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AC721D4" w14:textId="77777777" w:rsidR="007F79B1" w:rsidRPr="00744C13" w:rsidRDefault="007F79B1" w:rsidP="00DA3F6A">
            <w:pPr>
              <w:pStyle w:val="content"/>
              <w:spacing w:before="60" w:beforeAutospacing="0" w:after="60" w:afterAutospacing="0" w:line="276" w:lineRule="auto"/>
              <w:rPr>
                <w:color w:val="414141"/>
                <w:sz w:val="22"/>
                <w:szCs w:val="22"/>
              </w:rPr>
            </w:pPr>
            <w:r w:rsidRPr="00744C13">
              <w:rPr>
                <w:color w:val="414141"/>
                <w:sz w:val="22"/>
                <w:szCs w:val="22"/>
              </w:rPr>
              <w:t>global session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469C42B" w14:textId="77777777" w:rsidR="007F79B1" w:rsidRPr="00744C13" w:rsidRDefault="007F79B1" w:rsidP="00DA3F6A">
            <w:pPr>
              <w:pStyle w:val="content"/>
              <w:spacing w:before="60" w:beforeAutospacing="0" w:after="60" w:afterAutospacing="0" w:line="276" w:lineRule="auto"/>
              <w:rPr>
                <w:color w:val="414141"/>
                <w:sz w:val="22"/>
                <w:szCs w:val="22"/>
              </w:rPr>
            </w:pPr>
            <w:r w:rsidRPr="00744C13">
              <w:rPr>
                <w:color w:val="414141"/>
                <w:sz w:val="22"/>
                <w:szCs w:val="22"/>
              </w:rPr>
              <w:t>Scopes a single bean definition to the lifecycle of a global HTTP</w:t>
            </w:r>
            <w:r w:rsidRPr="00744C13">
              <w:rPr>
                <w:rStyle w:val="apple-converted-space"/>
                <w:color w:val="414141"/>
                <w:sz w:val="22"/>
                <w:szCs w:val="22"/>
              </w:rPr>
              <w:t> </w:t>
            </w:r>
            <w:r w:rsidRPr="00744C13">
              <w:rPr>
                <w:rStyle w:val="HTMLTypewriter"/>
                <w:color w:val="414141"/>
                <w:sz w:val="22"/>
                <w:szCs w:val="22"/>
              </w:rPr>
              <w:t>Session</w:t>
            </w:r>
            <w:r w:rsidRPr="00744C13">
              <w:rPr>
                <w:color w:val="414141"/>
                <w:sz w:val="22"/>
                <w:szCs w:val="22"/>
              </w:rPr>
              <w:t>. Typically only valid when used in a portlet context. Only valid in the context of a web-aware Spring</w:t>
            </w:r>
            <w:r w:rsidRPr="00744C13">
              <w:rPr>
                <w:rStyle w:val="apple-converted-space"/>
                <w:color w:val="414141"/>
                <w:sz w:val="22"/>
                <w:szCs w:val="22"/>
              </w:rPr>
              <w:t> </w:t>
            </w:r>
            <w:proofErr w:type="spellStart"/>
            <w:r w:rsidRPr="00744C13">
              <w:rPr>
                <w:rStyle w:val="HTMLTypewriter"/>
                <w:color w:val="414141"/>
                <w:sz w:val="22"/>
                <w:szCs w:val="22"/>
              </w:rPr>
              <w:t>ApplicationContext</w:t>
            </w:r>
            <w:proofErr w:type="spellEnd"/>
            <w:r w:rsidRPr="00744C13">
              <w:rPr>
                <w:color w:val="414141"/>
                <w:sz w:val="22"/>
                <w:szCs w:val="22"/>
              </w:rPr>
              <w:t>.</w:t>
            </w:r>
          </w:p>
        </w:tc>
      </w:tr>
    </w:tbl>
    <w:p w14:paraId="543303DF" w14:textId="77777777" w:rsidR="007F79B1" w:rsidRPr="00744C13" w:rsidRDefault="007F79B1" w:rsidP="007F79B1">
      <w:pPr>
        <w:pStyle w:val="content"/>
        <w:spacing w:before="60" w:beforeAutospacing="0" w:after="60" w:afterAutospacing="0" w:line="276" w:lineRule="auto"/>
        <w:rPr>
          <w:color w:val="414141"/>
          <w:sz w:val="22"/>
          <w:szCs w:val="22"/>
        </w:rPr>
      </w:pPr>
      <w:r w:rsidRPr="00744C13">
        <w:rPr>
          <w:color w:val="414141"/>
          <w:sz w:val="22"/>
          <w:szCs w:val="22"/>
        </w:rPr>
        <w:t xml:space="preserve">   The Spring Framework supports exactly five scopes (of which three are available only if you are using a web-aware </w:t>
      </w:r>
      <w:proofErr w:type="spellStart"/>
      <w:r w:rsidRPr="00744C13">
        <w:rPr>
          <w:color w:val="414141"/>
          <w:sz w:val="22"/>
          <w:szCs w:val="22"/>
        </w:rPr>
        <w:t>ApplicationContext</w:t>
      </w:r>
      <w:proofErr w:type="spellEnd"/>
      <w:r w:rsidRPr="00744C13">
        <w:rPr>
          <w:color w:val="414141"/>
          <w:sz w:val="22"/>
          <w:szCs w:val="22"/>
        </w:rPr>
        <w:t>). The scopes supported are listed below:</w:t>
      </w:r>
    </w:p>
    <w:p w14:paraId="442855DB" w14:textId="77777777" w:rsidR="007F79B1" w:rsidRPr="00744C13" w:rsidRDefault="007F79B1" w:rsidP="007F79B1">
      <w:pPr>
        <w:spacing w:after="240"/>
        <w:rPr>
          <w:rFonts w:ascii="Times New Roman" w:hAnsi="Times New Roman" w:cs="Times New Roman"/>
        </w:rPr>
      </w:pP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744C13" w14:paraId="78F985C8" w14:textId="77777777" w:rsidTr="00DA3F6A">
        <w:trPr>
          <w:tblCellSpacing w:w="15" w:type="dxa"/>
        </w:trPr>
        <w:tc>
          <w:tcPr>
            <w:tcW w:w="0" w:type="auto"/>
            <w:vAlign w:val="center"/>
            <w:hideMark/>
          </w:tcPr>
          <w:p w14:paraId="5A729636" w14:textId="77777777" w:rsidR="007F79B1" w:rsidRPr="00744C13" w:rsidRDefault="007F79B1" w:rsidP="00DA3F6A">
            <w:pPr>
              <w:rPr>
                <w:rFonts w:ascii="Times New Roman" w:hAnsi="Times New Roman" w:cs="Times New Roman"/>
              </w:rPr>
            </w:pPr>
          </w:p>
        </w:tc>
      </w:tr>
    </w:tbl>
    <w:p w14:paraId="178E46A4" w14:textId="77777777" w:rsidR="007F79B1" w:rsidRPr="00744C13" w:rsidRDefault="007F79B1" w:rsidP="007F79B1">
      <w:pPr>
        <w:spacing w:before="60" w:after="60"/>
        <w:rPr>
          <w:b/>
          <w:bCs/>
          <w:color w:val="0863A5"/>
        </w:rPr>
      </w:pPr>
      <w:r w:rsidRPr="00744C13">
        <w:rPr>
          <w:rStyle w:val="queindex"/>
          <w:b/>
          <w:bCs/>
          <w:color w:val="414141"/>
        </w:rPr>
        <w:t>26. </w:t>
      </w:r>
      <w:r w:rsidRPr="00744C13">
        <w:rPr>
          <w:b/>
          <w:bCs/>
          <w:color w:val="0863A5"/>
        </w:rPr>
        <w:t>What is AOP?</w:t>
      </w:r>
    </w:p>
    <w:p w14:paraId="4838B428" w14:textId="77777777" w:rsidR="007F79B1" w:rsidRPr="00744C13" w:rsidRDefault="007F79B1" w:rsidP="007F79B1">
      <w:pPr>
        <w:pStyle w:val="content"/>
        <w:spacing w:before="60" w:beforeAutospacing="0" w:after="60" w:afterAutospacing="0" w:line="276" w:lineRule="auto"/>
        <w:rPr>
          <w:color w:val="414141"/>
          <w:sz w:val="22"/>
          <w:szCs w:val="22"/>
        </w:rPr>
      </w:pPr>
      <w:r w:rsidRPr="00744C13">
        <w:rPr>
          <w:color w:val="414141"/>
          <w:sz w:val="22"/>
          <w:szCs w:val="22"/>
        </w:rPr>
        <w:t>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14:paraId="42642D4F" w14:textId="77777777" w:rsidR="007F79B1" w:rsidRPr="00744C13" w:rsidRDefault="007F79B1" w:rsidP="007F79B1">
      <w:pPr>
        <w:rPr>
          <w:rFonts w:ascii="Times New Roman" w:hAnsi="Times New Roman" w:cs="Times New Roman"/>
        </w:rPr>
      </w:pPr>
    </w:p>
    <w:p w14:paraId="182B142E" w14:textId="77777777" w:rsidR="007F79B1" w:rsidRPr="00744C13" w:rsidRDefault="007F79B1" w:rsidP="007F79B1">
      <w:pPr>
        <w:spacing w:before="60" w:after="60"/>
        <w:rPr>
          <w:b/>
          <w:bCs/>
          <w:color w:val="0863A5"/>
        </w:rPr>
      </w:pPr>
      <w:r w:rsidRPr="00744C13">
        <w:rPr>
          <w:rStyle w:val="queindex"/>
          <w:b/>
          <w:bCs/>
          <w:color w:val="414141"/>
        </w:rPr>
        <w:t>27. </w:t>
      </w:r>
      <w:r w:rsidRPr="00744C13">
        <w:rPr>
          <w:b/>
          <w:bCs/>
          <w:color w:val="0863A5"/>
        </w:rPr>
        <w:t>How the AOP used in Spring?</w:t>
      </w:r>
    </w:p>
    <w:p w14:paraId="47B1F271" w14:textId="77777777" w:rsidR="007F79B1" w:rsidRPr="00744C13" w:rsidRDefault="007F79B1" w:rsidP="007F79B1">
      <w:pPr>
        <w:pStyle w:val="content"/>
        <w:spacing w:before="60" w:beforeAutospacing="0" w:after="60" w:afterAutospacing="0" w:line="276" w:lineRule="auto"/>
        <w:rPr>
          <w:color w:val="414141"/>
          <w:sz w:val="22"/>
          <w:szCs w:val="22"/>
        </w:rPr>
      </w:pPr>
      <w:r w:rsidRPr="00744C13">
        <w:rPr>
          <w:color w:val="414141"/>
          <w:sz w:val="22"/>
          <w:szCs w:val="22"/>
        </w:rPr>
        <w:t>   </w:t>
      </w:r>
      <w:r w:rsidRPr="00421FAE">
        <w:rPr>
          <w:rStyle w:val="Emphasis"/>
          <w:color w:val="FF0000"/>
          <w:sz w:val="22"/>
          <w:szCs w:val="22"/>
        </w:rPr>
        <w:t>AOP is used in the Spring Framework:</w:t>
      </w:r>
      <w:r w:rsidRPr="00421FAE">
        <w:rPr>
          <w:rStyle w:val="apple-converted-space"/>
          <w:color w:val="FF0000"/>
          <w:sz w:val="22"/>
          <w:szCs w:val="22"/>
        </w:rPr>
        <w:t> </w:t>
      </w:r>
      <w:r w:rsidRPr="00421FAE">
        <w:rPr>
          <w:color w:val="FF0000"/>
          <w:sz w:val="22"/>
          <w:szCs w:val="22"/>
        </w:rPr>
        <w:t xml:space="preserve">To provide declarative enterprise services, especially as a replacement for EJB declarative services. </w:t>
      </w:r>
      <w:r w:rsidRPr="00744C13">
        <w:rPr>
          <w:color w:val="414141"/>
          <w:sz w:val="22"/>
          <w:szCs w:val="22"/>
        </w:rPr>
        <w:t>The most important such service is declarative transaction management, which builds on the Spring Framework's transaction abstraction. To allow users to implement custom aspects, complementing their use of OOP with AOP.</w:t>
      </w:r>
      <w:r w:rsidRPr="00744C13">
        <w:rPr>
          <w:rStyle w:val="apple-converted-space"/>
          <w:color w:val="414141"/>
          <w:sz w:val="22"/>
          <w:szCs w:val="22"/>
        </w:rPr>
        <w:t> </w:t>
      </w:r>
    </w:p>
    <w:p w14:paraId="10AEA8B4" w14:textId="77777777" w:rsidR="007F79B1" w:rsidRPr="00744C13" w:rsidRDefault="007F79B1" w:rsidP="007F79B1">
      <w:pPr>
        <w:rPr>
          <w:rFonts w:ascii="Times New Roman" w:hAnsi="Times New Roman" w:cs="Times New Roman"/>
        </w:rPr>
      </w:pPr>
    </w:p>
    <w:p w14:paraId="178AB817" w14:textId="77777777" w:rsidR="007F79B1" w:rsidRPr="00744C13" w:rsidRDefault="007F79B1" w:rsidP="007F79B1">
      <w:pPr>
        <w:spacing w:before="60" w:after="60"/>
        <w:rPr>
          <w:b/>
          <w:bCs/>
          <w:color w:val="0863A5"/>
        </w:rPr>
      </w:pPr>
      <w:r w:rsidRPr="00744C13">
        <w:rPr>
          <w:rStyle w:val="queindex"/>
          <w:b/>
          <w:bCs/>
          <w:color w:val="414141"/>
        </w:rPr>
        <w:t>28. </w:t>
      </w:r>
      <w:r w:rsidRPr="00744C13">
        <w:rPr>
          <w:b/>
          <w:bCs/>
          <w:color w:val="0863A5"/>
        </w:rPr>
        <w:t xml:space="preserve">What do you mean by </w:t>
      </w:r>
      <w:proofErr w:type="gramStart"/>
      <w:r w:rsidRPr="00744C13">
        <w:rPr>
          <w:b/>
          <w:bCs/>
          <w:color w:val="0863A5"/>
        </w:rPr>
        <w:t>Aspect ?</w:t>
      </w:r>
      <w:proofErr w:type="gramEnd"/>
    </w:p>
    <w:p w14:paraId="3FC514C2" w14:textId="77777777" w:rsidR="007F79B1" w:rsidRPr="00744C13" w:rsidRDefault="007F79B1" w:rsidP="007F79B1">
      <w:pPr>
        <w:pStyle w:val="content"/>
        <w:spacing w:before="60" w:beforeAutospacing="0" w:after="60" w:afterAutospacing="0" w:line="276" w:lineRule="auto"/>
        <w:rPr>
          <w:color w:val="414141"/>
          <w:sz w:val="22"/>
          <w:szCs w:val="22"/>
        </w:rPr>
      </w:pPr>
      <w:r w:rsidRPr="00E659EE">
        <w:rPr>
          <w:color w:val="FF0000"/>
          <w:sz w:val="22"/>
          <w:szCs w:val="22"/>
        </w:rPr>
        <w:t> A modularization of a concern that cuts across multiple objects</w:t>
      </w:r>
      <w:r w:rsidRPr="00744C13">
        <w:rPr>
          <w:color w:val="414141"/>
          <w:sz w:val="22"/>
          <w:szCs w:val="22"/>
        </w:rPr>
        <w:t xml:space="preserve">. Transaction management is a good example of a crosscutting concern in J2EE applications. In Spring AOP, aspects are implemented using regular classes (the schema-based approach) or regular classes annotated with the @Aspect annotation </w:t>
      </w:r>
      <w:r w:rsidRPr="00E659EE">
        <w:rPr>
          <w:color w:val="FF0000"/>
          <w:sz w:val="22"/>
          <w:szCs w:val="22"/>
        </w:rPr>
        <w:t xml:space="preserve">(@AspectJ </w:t>
      </w:r>
      <w:r w:rsidRPr="00744C13">
        <w:rPr>
          <w:color w:val="414141"/>
          <w:sz w:val="22"/>
          <w:szCs w:val="22"/>
        </w:rPr>
        <w:t>style).</w:t>
      </w:r>
    </w:p>
    <w:p w14:paraId="06BA3E7B" w14:textId="77777777" w:rsidR="007F79B1" w:rsidRPr="00744C13" w:rsidRDefault="007F79B1" w:rsidP="007F79B1">
      <w:pPr>
        <w:rPr>
          <w:rFonts w:ascii="Times New Roman" w:hAnsi="Times New Roman" w:cs="Times New Roman"/>
        </w:rPr>
      </w:pPr>
    </w:p>
    <w:p w14:paraId="31FBACA8" w14:textId="77777777" w:rsidR="007F79B1" w:rsidRPr="00744C13" w:rsidRDefault="007F79B1" w:rsidP="007F79B1">
      <w:pPr>
        <w:spacing w:before="60" w:after="60"/>
        <w:rPr>
          <w:b/>
          <w:bCs/>
          <w:color w:val="0863A5"/>
        </w:rPr>
      </w:pPr>
      <w:r w:rsidRPr="00744C13">
        <w:rPr>
          <w:rStyle w:val="queindex"/>
          <w:b/>
          <w:bCs/>
          <w:color w:val="414141"/>
        </w:rPr>
        <w:t>29. </w:t>
      </w:r>
      <w:r w:rsidRPr="00744C13">
        <w:rPr>
          <w:b/>
          <w:bCs/>
          <w:color w:val="0863A5"/>
        </w:rPr>
        <w:t xml:space="preserve">What do you mean by </w:t>
      </w:r>
      <w:proofErr w:type="spellStart"/>
      <w:proofErr w:type="gramStart"/>
      <w:r w:rsidRPr="00744C13">
        <w:rPr>
          <w:b/>
          <w:bCs/>
          <w:color w:val="0863A5"/>
        </w:rPr>
        <w:t>JointPoint</w:t>
      </w:r>
      <w:proofErr w:type="spellEnd"/>
      <w:r>
        <w:rPr>
          <w:b/>
          <w:bCs/>
          <w:color w:val="0863A5"/>
        </w:rPr>
        <w:t xml:space="preserve"> </w:t>
      </w:r>
      <w:r w:rsidRPr="00744C13">
        <w:rPr>
          <w:b/>
          <w:bCs/>
          <w:color w:val="0863A5"/>
        </w:rPr>
        <w:t>?</w:t>
      </w:r>
      <w:proofErr w:type="gramEnd"/>
    </w:p>
    <w:p w14:paraId="1F1B76CF" w14:textId="77777777" w:rsidR="007F79B1" w:rsidRPr="00744C13" w:rsidRDefault="007F79B1" w:rsidP="007F79B1">
      <w:pPr>
        <w:pStyle w:val="content"/>
        <w:spacing w:before="60" w:beforeAutospacing="0" w:after="60" w:afterAutospacing="0" w:line="276" w:lineRule="auto"/>
        <w:rPr>
          <w:color w:val="414141"/>
          <w:sz w:val="22"/>
          <w:szCs w:val="22"/>
        </w:rPr>
      </w:pPr>
      <w:r w:rsidRPr="00744C13">
        <w:rPr>
          <w:color w:val="414141"/>
          <w:sz w:val="22"/>
          <w:szCs w:val="22"/>
        </w:rPr>
        <w:t>A point during the execution of a program, such as the execution of a method or the handling of an exception. In Spring AOP, a join point always represents a method execution.</w:t>
      </w:r>
    </w:p>
    <w:p w14:paraId="7BA9AB80" w14:textId="77777777" w:rsidR="007F79B1" w:rsidRPr="00744C13" w:rsidRDefault="007F79B1" w:rsidP="007F79B1">
      <w:pPr>
        <w:rPr>
          <w:rFonts w:ascii="Times New Roman" w:hAnsi="Times New Roman" w:cs="Times New Roman"/>
        </w:rPr>
      </w:pPr>
    </w:p>
    <w:p w14:paraId="37255891" w14:textId="77777777" w:rsidR="007F79B1" w:rsidRPr="00744C13" w:rsidRDefault="007F79B1" w:rsidP="007F79B1">
      <w:pPr>
        <w:spacing w:before="60" w:after="60"/>
        <w:rPr>
          <w:b/>
          <w:bCs/>
          <w:color w:val="0863A5"/>
        </w:rPr>
      </w:pPr>
      <w:r w:rsidRPr="00744C13">
        <w:rPr>
          <w:rStyle w:val="queindex"/>
          <w:b/>
          <w:bCs/>
          <w:color w:val="414141"/>
        </w:rPr>
        <w:t>30. </w:t>
      </w:r>
      <w:r w:rsidRPr="00744C13">
        <w:rPr>
          <w:b/>
          <w:bCs/>
          <w:color w:val="0863A5"/>
        </w:rPr>
        <w:t>What do you mean by Advice?</w:t>
      </w:r>
    </w:p>
    <w:p w14:paraId="2EC39150" w14:textId="77777777" w:rsidR="007F79B1" w:rsidRPr="00744C13" w:rsidRDefault="007F79B1" w:rsidP="007F79B1">
      <w:pPr>
        <w:pStyle w:val="content"/>
        <w:spacing w:before="60" w:beforeAutospacing="0" w:after="60" w:afterAutospacing="0" w:line="276" w:lineRule="auto"/>
        <w:rPr>
          <w:color w:val="414141"/>
          <w:sz w:val="22"/>
          <w:szCs w:val="22"/>
        </w:rPr>
      </w:pPr>
      <w:r w:rsidRPr="00E659EE">
        <w:rPr>
          <w:color w:val="FF0000"/>
          <w:sz w:val="22"/>
          <w:szCs w:val="22"/>
        </w:rPr>
        <w:t>Action taken by an aspect at a particular join point</w:t>
      </w:r>
      <w:r w:rsidRPr="00744C13">
        <w:rPr>
          <w:color w:val="414141"/>
          <w:sz w:val="22"/>
          <w:szCs w:val="22"/>
        </w:rPr>
        <w:t>. Different types of advice include "around," "before" and "after" advice. Many AOP frameworks, including Spring, model an advice as an interceptor, maintaining a chain of interceptors "around" the join point.</w:t>
      </w:r>
    </w:p>
    <w:p w14:paraId="1FAA6D5A" w14:textId="77777777" w:rsidR="007F79B1" w:rsidRPr="00744C13" w:rsidRDefault="007F79B1" w:rsidP="007F79B1">
      <w:pPr>
        <w:rPr>
          <w:rFonts w:ascii="Times New Roman" w:hAnsi="Times New Roman" w:cs="Times New Roman"/>
        </w:rPr>
      </w:pPr>
    </w:p>
    <w:p w14:paraId="6831CD84" w14:textId="77777777" w:rsidR="007F79B1" w:rsidRPr="00744C13" w:rsidRDefault="007F79B1" w:rsidP="007F79B1">
      <w:pPr>
        <w:spacing w:before="60" w:after="60"/>
        <w:rPr>
          <w:b/>
          <w:bCs/>
          <w:color w:val="0863A5"/>
        </w:rPr>
      </w:pPr>
      <w:r w:rsidRPr="00744C13">
        <w:rPr>
          <w:rStyle w:val="queindex"/>
          <w:b/>
          <w:bCs/>
          <w:color w:val="414141"/>
        </w:rPr>
        <w:t>31. </w:t>
      </w:r>
      <w:r w:rsidRPr="00744C13">
        <w:rPr>
          <w:b/>
          <w:bCs/>
          <w:color w:val="0863A5"/>
        </w:rPr>
        <w:t>What are the types of Advice?</w:t>
      </w:r>
    </w:p>
    <w:p w14:paraId="59A62727" w14:textId="77777777" w:rsidR="007F79B1" w:rsidRPr="00744C13" w:rsidRDefault="007F79B1" w:rsidP="007F79B1">
      <w:pPr>
        <w:pStyle w:val="content"/>
        <w:spacing w:before="60" w:beforeAutospacing="0" w:after="60" w:afterAutospacing="0" w:line="276" w:lineRule="auto"/>
        <w:rPr>
          <w:color w:val="414141"/>
          <w:sz w:val="22"/>
          <w:szCs w:val="22"/>
        </w:rPr>
      </w:pPr>
      <w:r w:rsidRPr="00744C13">
        <w:rPr>
          <w:color w:val="414141"/>
          <w:sz w:val="22"/>
          <w:szCs w:val="22"/>
        </w:rPr>
        <w:t>Types of advice:</w:t>
      </w:r>
    </w:p>
    <w:p w14:paraId="5638FA14" w14:textId="77777777" w:rsidR="007F79B1" w:rsidRPr="00744C13" w:rsidRDefault="007F79B1" w:rsidP="007F79B1">
      <w:pPr>
        <w:numPr>
          <w:ilvl w:val="0"/>
          <w:numId w:val="20"/>
        </w:numPr>
        <w:spacing w:before="100" w:beforeAutospacing="1" w:after="100" w:afterAutospacing="1"/>
        <w:ind w:firstLine="0"/>
        <w:rPr>
          <w:rFonts w:ascii="Times New Roman" w:hAnsi="Times New Roman" w:cs="Times New Roman"/>
          <w:color w:val="414141"/>
        </w:rPr>
      </w:pPr>
      <w:r w:rsidRPr="00744C13">
        <w:rPr>
          <w:rStyle w:val="Emphasis"/>
          <w:rFonts w:ascii="Times New Roman" w:hAnsi="Times New Roman" w:cs="Times New Roman"/>
          <w:color w:val="414141"/>
        </w:rPr>
        <w:t>Before advice</w:t>
      </w:r>
      <w:r w:rsidRPr="00744C13">
        <w:rPr>
          <w:rFonts w:ascii="Times New Roman" w:hAnsi="Times New Roman" w:cs="Times New Roman"/>
          <w:color w:val="414141"/>
        </w:rPr>
        <w:t>: Advice that executes before a join point, but which does not have the ability to prevent execution flow proceeding to the join point (unless it throws an exception).</w:t>
      </w:r>
    </w:p>
    <w:p w14:paraId="62DEB538" w14:textId="77777777" w:rsidR="007F79B1" w:rsidRPr="00744C13" w:rsidRDefault="007F79B1" w:rsidP="007F79B1">
      <w:pPr>
        <w:numPr>
          <w:ilvl w:val="0"/>
          <w:numId w:val="20"/>
        </w:numPr>
        <w:spacing w:before="100" w:beforeAutospacing="1" w:after="100" w:afterAutospacing="1"/>
        <w:ind w:firstLine="0"/>
        <w:rPr>
          <w:rFonts w:ascii="Times New Roman" w:hAnsi="Times New Roman" w:cs="Times New Roman"/>
          <w:color w:val="414141"/>
        </w:rPr>
      </w:pPr>
      <w:r w:rsidRPr="00744C13">
        <w:rPr>
          <w:rStyle w:val="Emphasis"/>
          <w:rFonts w:ascii="Times New Roman" w:hAnsi="Times New Roman" w:cs="Times New Roman"/>
          <w:color w:val="414141"/>
        </w:rPr>
        <w:t>After returning advice</w:t>
      </w:r>
      <w:r w:rsidRPr="00744C13">
        <w:rPr>
          <w:rFonts w:ascii="Times New Roman" w:hAnsi="Times New Roman" w:cs="Times New Roman"/>
          <w:color w:val="414141"/>
        </w:rPr>
        <w:t>: Advice to be executed after a join point completes normally: for example, if a method returns without throwing an exception.</w:t>
      </w:r>
    </w:p>
    <w:p w14:paraId="14DB0B06" w14:textId="77777777" w:rsidR="007F79B1" w:rsidRPr="00744C13" w:rsidRDefault="007F79B1" w:rsidP="007F79B1">
      <w:pPr>
        <w:numPr>
          <w:ilvl w:val="0"/>
          <w:numId w:val="20"/>
        </w:numPr>
        <w:spacing w:before="100" w:beforeAutospacing="1" w:after="100" w:afterAutospacing="1"/>
        <w:ind w:firstLine="0"/>
        <w:rPr>
          <w:rFonts w:ascii="Times New Roman" w:hAnsi="Times New Roman" w:cs="Times New Roman"/>
          <w:color w:val="414141"/>
        </w:rPr>
      </w:pPr>
      <w:r w:rsidRPr="00744C13">
        <w:rPr>
          <w:rStyle w:val="Emphasis"/>
          <w:rFonts w:ascii="Times New Roman" w:hAnsi="Times New Roman" w:cs="Times New Roman"/>
          <w:color w:val="414141"/>
        </w:rPr>
        <w:t>After throwing advice</w:t>
      </w:r>
      <w:r w:rsidRPr="00744C13">
        <w:rPr>
          <w:rFonts w:ascii="Times New Roman" w:hAnsi="Times New Roman" w:cs="Times New Roman"/>
          <w:color w:val="414141"/>
        </w:rPr>
        <w:t>: Advice to be executed if a method exits by throwing an exception.</w:t>
      </w:r>
    </w:p>
    <w:p w14:paraId="3242AB50" w14:textId="77777777" w:rsidR="007F79B1" w:rsidRPr="00744C13" w:rsidRDefault="007F79B1" w:rsidP="007F79B1">
      <w:pPr>
        <w:numPr>
          <w:ilvl w:val="0"/>
          <w:numId w:val="20"/>
        </w:numPr>
        <w:spacing w:before="100" w:beforeAutospacing="1" w:after="100" w:afterAutospacing="1"/>
        <w:ind w:firstLine="0"/>
        <w:rPr>
          <w:rFonts w:ascii="Times New Roman" w:hAnsi="Times New Roman" w:cs="Times New Roman"/>
          <w:color w:val="414141"/>
        </w:rPr>
      </w:pPr>
      <w:r w:rsidRPr="00744C13">
        <w:rPr>
          <w:rStyle w:val="Emphasis"/>
          <w:rFonts w:ascii="Times New Roman" w:hAnsi="Times New Roman" w:cs="Times New Roman"/>
          <w:color w:val="414141"/>
        </w:rPr>
        <w:t>After (finally) advice</w:t>
      </w:r>
      <w:r w:rsidRPr="00744C13">
        <w:rPr>
          <w:rFonts w:ascii="Times New Roman" w:hAnsi="Times New Roman" w:cs="Times New Roman"/>
          <w:color w:val="414141"/>
        </w:rPr>
        <w:t>: Advice to be executed regardless of the means by which a join point exits (normal or exceptional return).</w:t>
      </w:r>
    </w:p>
    <w:p w14:paraId="42B2F680" w14:textId="77777777" w:rsidR="007F79B1" w:rsidRPr="00744C13" w:rsidRDefault="007F79B1" w:rsidP="007F79B1">
      <w:pPr>
        <w:numPr>
          <w:ilvl w:val="0"/>
          <w:numId w:val="20"/>
        </w:numPr>
        <w:spacing w:before="100" w:beforeAutospacing="1" w:after="100" w:afterAutospacing="1"/>
        <w:ind w:firstLine="0"/>
        <w:rPr>
          <w:rFonts w:ascii="Times New Roman" w:hAnsi="Times New Roman" w:cs="Times New Roman"/>
          <w:color w:val="414141"/>
        </w:rPr>
      </w:pPr>
      <w:r w:rsidRPr="00744C13">
        <w:rPr>
          <w:rStyle w:val="Emphasis"/>
          <w:rFonts w:ascii="Times New Roman" w:hAnsi="Times New Roman" w:cs="Times New Roman"/>
          <w:color w:val="414141"/>
        </w:rPr>
        <w:t>Around advice</w:t>
      </w:r>
      <w:r w:rsidRPr="00744C13">
        <w:rPr>
          <w:rFonts w:ascii="Times New Roman" w:hAnsi="Times New Roman" w:cs="Times New Roman"/>
          <w:color w:val="414141"/>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14:paraId="66A76F8E" w14:textId="77777777" w:rsidR="007F79B1" w:rsidRPr="00FC3F65" w:rsidRDefault="007F79B1" w:rsidP="007F79B1">
      <w:pPr>
        <w:ind w:left="720"/>
        <w:jc w:val="center"/>
        <w:rPr>
          <w:rStyle w:val="Hyperlink"/>
          <w:rFonts w:ascii="Times New Roman" w:hAnsi="Times New Roman" w:cs="Times New Roman"/>
          <w:b/>
          <w:bCs/>
          <w:color w:val="FF0000"/>
        </w:rPr>
      </w:pPr>
      <w:r w:rsidRPr="00FC3F65">
        <w:rPr>
          <w:rFonts w:ascii="Times New Roman" w:hAnsi="Times New Roman" w:cs="Times New Roman"/>
          <w:color w:val="FF0000"/>
        </w:rPr>
        <w:fldChar w:fldCharType="begin"/>
      </w:r>
      <w:r w:rsidRPr="00FC3F65">
        <w:rPr>
          <w:rFonts w:ascii="Times New Roman" w:hAnsi="Times New Roman" w:cs="Times New Roman"/>
          <w:color w:val="FF0000"/>
        </w:rPr>
        <w:instrText xml:space="preserve"> HYPERLINK "http://www.developersbook.com/spring/interview-questions/spring-interview-questions-faqs-4.php" </w:instrText>
      </w:r>
      <w:r w:rsidRPr="00FC3F65">
        <w:rPr>
          <w:rFonts w:ascii="Times New Roman" w:hAnsi="Times New Roman" w:cs="Times New Roman"/>
          <w:color w:val="FF0000"/>
        </w:rPr>
        <w:fldChar w:fldCharType="separate"/>
      </w:r>
    </w:p>
    <w:p w14:paraId="406F795F" w14:textId="77777777" w:rsidR="007F79B1" w:rsidRPr="00FC3F65" w:rsidRDefault="007F79B1" w:rsidP="007F79B1">
      <w:pPr>
        <w:pStyle w:val="Heading1"/>
        <w:spacing w:before="0"/>
        <w:ind w:left="720"/>
        <w:jc w:val="center"/>
        <w:rPr>
          <w:color w:val="FF0000"/>
          <w:sz w:val="22"/>
          <w:szCs w:val="22"/>
        </w:rPr>
      </w:pPr>
      <w:ins w:id="0" w:author="Unknown">
        <w:r w:rsidRPr="00FC3F65">
          <w:rPr>
            <w:b w:val="0"/>
            <w:bCs w:val="0"/>
            <w:color w:val="FF0000"/>
            <w:sz w:val="22"/>
            <w:szCs w:val="22"/>
            <w:u w:val="single"/>
            <w:bdr w:val="none" w:sz="0" w:space="0" w:color="auto" w:frame="1"/>
          </w:rPr>
          <w:br/>
        </w:r>
      </w:ins>
    </w:p>
    <w:p w14:paraId="0F9002BD" w14:textId="77777777" w:rsidR="007F79B1" w:rsidRPr="00FC3F65" w:rsidRDefault="007F79B1" w:rsidP="007F79B1">
      <w:pPr>
        <w:spacing w:before="60" w:after="60"/>
        <w:rPr>
          <w:b/>
          <w:bCs/>
          <w:color w:val="FF0000"/>
        </w:rPr>
      </w:pPr>
      <w:r w:rsidRPr="00FC3F65">
        <w:rPr>
          <w:color w:val="FF0000"/>
        </w:rPr>
        <w:fldChar w:fldCharType="end"/>
      </w:r>
      <w:r w:rsidRPr="00FC3F65">
        <w:rPr>
          <w:b/>
          <w:bCs/>
          <w:color w:val="FF0000"/>
        </w:rPr>
        <w:t xml:space="preserve">32. What are the types of the transaction management Spring </w:t>
      </w:r>
      <w:proofErr w:type="gramStart"/>
      <w:r w:rsidRPr="00FC3F65">
        <w:rPr>
          <w:b/>
          <w:bCs/>
          <w:color w:val="FF0000"/>
        </w:rPr>
        <w:t>supports ?</w:t>
      </w:r>
      <w:proofErr w:type="gramEnd"/>
    </w:p>
    <w:p w14:paraId="22C5BC3E"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Spring Framework supports:</w:t>
      </w:r>
    </w:p>
    <w:p w14:paraId="16D3571D" w14:textId="77777777" w:rsidR="007F79B1" w:rsidRPr="00744C13" w:rsidRDefault="007F79B1" w:rsidP="007F79B1">
      <w:pPr>
        <w:numPr>
          <w:ilvl w:val="0"/>
          <w:numId w:val="21"/>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Programmatic transaction management.</w:t>
      </w:r>
    </w:p>
    <w:p w14:paraId="44C1BD0A" w14:textId="77777777" w:rsidR="007F79B1" w:rsidRPr="00744C13" w:rsidRDefault="007F79B1" w:rsidP="007F79B1">
      <w:pPr>
        <w:numPr>
          <w:ilvl w:val="0"/>
          <w:numId w:val="21"/>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Declarative transaction management.</w:t>
      </w:r>
    </w:p>
    <w:p w14:paraId="577E09BD" w14:textId="77777777" w:rsidR="007F79B1" w:rsidRPr="00744C13" w:rsidRDefault="007F79B1" w:rsidP="007F79B1">
      <w:pPr>
        <w:spacing w:after="0"/>
        <w:rPr>
          <w:rFonts w:ascii="Times New Roman" w:eastAsia="Times New Roman" w:hAnsi="Times New Roman" w:cs="Times New Roman"/>
        </w:rPr>
      </w:pPr>
      <w:r w:rsidRPr="00744C13">
        <w:rPr>
          <w:rFonts w:ascii="Times New Roman" w:eastAsia="Times New Roman" w:hAnsi="Times New Roman" w:cs="Times New Roman"/>
          <w:color w:val="000000"/>
        </w:rPr>
        <w:br/>
      </w:r>
    </w:p>
    <w:p w14:paraId="19488116"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33. </w:t>
      </w:r>
      <w:r w:rsidRPr="00744C13">
        <w:rPr>
          <w:rFonts w:ascii="Times New Roman" w:eastAsia="Times New Roman" w:hAnsi="Times New Roman" w:cs="Times New Roman"/>
          <w:b/>
          <w:bCs/>
          <w:color w:val="0863A5"/>
        </w:rPr>
        <w:t xml:space="preserve">What are the benefits of the Spring Framework transaction </w:t>
      </w:r>
      <w:proofErr w:type="gramStart"/>
      <w:r w:rsidRPr="00744C13">
        <w:rPr>
          <w:rFonts w:ascii="Times New Roman" w:eastAsia="Times New Roman" w:hAnsi="Times New Roman" w:cs="Times New Roman"/>
          <w:b/>
          <w:bCs/>
          <w:color w:val="0863A5"/>
        </w:rPr>
        <w:t>management ?</w:t>
      </w:r>
      <w:proofErr w:type="gramEnd"/>
    </w:p>
    <w:p w14:paraId="0D8CF247"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The Spring Framework provides a consistent abstraction for transaction management that delivers the following benefits:</w:t>
      </w:r>
    </w:p>
    <w:p w14:paraId="733733A1" w14:textId="77777777" w:rsidR="007F79B1" w:rsidRPr="00744C13" w:rsidRDefault="007F79B1" w:rsidP="007F79B1">
      <w:pPr>
        <w:numPr>
          <w:ilvl w:val="0"/>
          <w:numId w:val="22"/>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Provides a consistent programming model across different transaction APIs such as JTA, JDBC, Hibernate, JPA, and JDO.</w:t>
      </w:r>
    </w:p>
    <w:p w14:paraId="27C49D47" w14:textId="77777777" w:rsidR="007F79B1" w:rsidRPr="00744C13" w:rsidRDefault="007F79B1" w:rsidP="007F79B1">
      <w:pPr>
        <w:numPr>
          <w:ilvl w:val="0"/>
          <w:numId w:val="22"/>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Supports declarative transaction management.</w:t>
      </w:r>
    </w:p>
    <w:p w14:paraId="3CD274F3" w14:textId="77777777" w:rsidR="007F79B1" w:rsidRPr="00744C13" w:rsidRDefault="007F79B1" w:rsidP="007F79B1">
      <w:pPr>
        <w:numPr>
          <w:ilvl w:val="0"/>
          <w:numId w:val="22"/>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Provides a simpler API for programmatic transaction management than a number of complex transaction APIs such as JTA.</w:t>
      </w:r>
    </w:p>
    <w:p w14:paraId="70DD650B" w14:textId="77777777" w:rsidR="007F79B1" w:rsidRPr="00744C13" w:rsidRDefault="007F79B1" w:rsidP="007F79B1">
      <w:pPr>
        <w:numPr>
          <w:ilvl w:val="0"/>
          <w:numId w:val="22"/>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Integrates very well with Spring's various data access abstractions.</w:t>
      </w:r>
    </w:p>
    <w:p w14:paraId="787A3DDF" w14:textId="77777777" w:rsidR="007F79B1" w:rsidRPr="00744C13" w:rsidRDefault="007F79B1" w:rsidP="007F79B1">
      <w:pPr>
        <w:spacing w:after="0"/>
        <w:rPr>
          <w:rFonts w:ascii="Times New Roman" w:eastAsia="Times New Roman" w:hAnsi="Times New Roman" w:cs="Times New Roman"/>
        </w:rPr>
      </w:pPr>
    </w:p>
    <w:p w14:paraId="04A47CFD"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34. </w:t>
      </w:r>
      <w:r w:rsidRPr="00744C13">
        <w:rPr>
          <w:rFonts w:ascii="Times New Roman" w:eastAsia="Times New Roman" w:hAnsi="Times New Roman" w:cs="Times New Roman"/>
          <w:b/>
          <w:bCs/>
          <w:color w:val="0863A5"/>
        </w:rPr>
        <w:t xml:space="preserve"> Why most users of the Spring Framework choose declarative transaction </w:t>
      </w:r>
      <w:proofErr w:type="gramStart"/>
      <w:r w:rsidRPr="00744C13">
        <w:rPr>
          <w:rFonts w:ascii="Times New Roman" w:eastAsia="Times New Roman" w:hAnsi="Times New Roman" w:cs="Times New Roman"/>
          <w:b/>
          <w:bCs/>
          <w:color w:val="0863A5"/>
        </w:rPr>
        <w:t>management ?</w:t>
      </w:r>
      <w:proofErr w:type="gramEnd"/>
    </w:p>
    <w:p w14:paraId="355BBBD2"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Most users of the Spring Framework choose declarative transaction management because it is the option with the least impact on application code, and hence is most consistent with the ideals of a non-invasive lightweight container.</w:t>
      </w:r>
    </w:p>
    <w:p w14:paraId="1B412CD3" w14:textId="77777777" w:rsidR="007F79B1" w:rsidRPr="00744C13" w:rsidRDefault="007F79B1" w:rsidP="007F79B1">
      <w:pPr>
        <w:spacing w:after="0"/>
        <w:rPr>
          <w:rFonts w:ascii="Times New Roman" w:eastAsia="Times New Roman" w:hAnsi="Times New Roman" w:cs="Times New Roman"/>
        </w:rPr>
      </w:pPr>
    </w:p>
    <w:p w14:paraId="2E6163B5"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35. </w:t>
      </w:r>
      <w:r w:rsidRPr="00744C13">
        <w:rPr>
          <w:rFonts w:ascii="Times New Roman" w:eastAsia="Times New Roman" w:hAnsi="Times New Roman" w:cs="Times New Roman"/>
          <w:b/>
          <w:bCs/>
          <w:color w:val="0863A5"/>
        </w:rPr>
        <w:t>Explain the similarities and differences between EJB CMT and the Spring Framework's declarative transaction</w:t>
      </w:r>
      <w:r w:rsidRPr="00744C13">
        <w:rPr>
          <w:rFonts w:ascii="Times New Roman" w:eastAsia="Times New Roman" w:hAnsi="Times New Roman" w:cs="Times New Roman"/>
          <w:b/>
          <w:bCs/>
          <w:color w:val="0863A5"/>
        </w:rPr>
        <w:br/>
        <w:t xml:space="preserve">       </w:t>
      </w:r>
      <w:proofErr w:type="gramStart"/>
      <w:r w:rsidRPr="00744C13">
        <w:rPr>
          <w:rFonts w:ascii="Times New Roman" w:eastAsia="Times New Roman" w:hAnsi="Times New Roman" w:cs="Times New Roman"/>
          <w:b/>
          <w:bCs/>
          <w:color w:val="0863A5"/>
        </w:rPr>
        <w:t>management ?</w:t>
      </w:r>
      <w:proofErr w:type="gramEnd"/>
    </w:p>
    <w:p w14:paraId="693AF469"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The basic approach is similar: it is possible to specify transaction behavior (or lack of it) down to individual method level. It is</w:t>
      </w:r>
      <w:r w:rsidRPr="00744C13">
        <w:rPr>
          <w:rFonts w:ascii="Times New Roman" w:eastAsia="Times New Roman" w:hAnsi="Times New Roman" w:cs="Times New Roman"/>
          <w:color w:val="414141"/>
        </w:rPr>
        <w:br/>
        <w:t xml:space="preserve">    possible to make a </w:t>
      </w:r>
      <w:proofErr w:type="spellStart"/>
      <w:proofErr w:type="gramStart"/>
      <w:r w:rsidRPr="00744C13">
        <w:rPr>
          <w:rFonts w:ascii="Times New Roman" w:eastAsia="Times New Roman" w:hAnsi="Times New Roman" w:cs="Times New Roman"/>
          <w:color w:val="414141"/>
        </w:rPr>
        <w:t>setRollbackOnly</w:t>
      </w:r>
      <w:proofErr w:type="spellEnd"/>
      <w:r w:rsidRPr="00744C13">
        <w:rPr>
          <w:rFonts w:ascii="Times New Roman" w:eastAsia="Times New Roman" w:hAnsi="Times New Roman" w:cs="Times New Roman"/>
          <w:color w:val="414141"/>
        </w:rPr>
        <w:t>(</w:t>
      </w:r>
      <w:proofErr w:type="gramEnd"/>
      <w:r w:rsidRPr="00744C13">
        <w:rPr>
          <w:rFonts w:ascii="Times New Roman" w:eastAsia="Times New Roman" w:hAnsi="Times New Roman" w:cs="Times New Roman"/>
          <w:color w:val="414141"/>
        </w:rPr>
        <w:t>) call within a transaction context if necessary. The differences are:</w:t>
      </w:r>
    </w:p>
    <w:p w14:paraId="15BF624C" w14:textId="77777777" w:rsidR="007F79B1" w:rsidRPr="00744C13" w:rsidRDefault="007F79B1" w:rsidP="007F79B1">
      <w:pPr>
        <w:numPr>
          <w:ilvl w:val="0"/>
          <w:numId w:val="23"/>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Unlike EJB CMT, which is tied to JTA, the Spring Framework's declarative transaction management works in any environment. It can work with JDBC, JDO, Hibernate or other transactions under the covers, with configuration changes only.</w:t>
      </w:r>
    </w:p>
    <w:p w14:paraId="6A2AC4A4" w14:textId="77777777" w:rsidR="007F79B1" w:rsidRPr="00744C13" w:rsidRDefault="007F79B1" w:rsidP="007F79B1">
      <w:pPr>
        <w:numPr>
          <w:ilvl w:val="0"/>
          <w:numId w:val="23"/>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Spring Framework enables declarative transaction management to be applied to any class, not merely special classes such as EJBs.</w:t>
      </w:r>
    </w:p>
    <w:p w14:paraId="05C6A8EA" w14:textId="77777777" w:rsidR="007F79B1" w:rsidRPr="00744C13" w:rsidRDefault="007F79B1" w:rsidP="007F79B1">
      <w:pPr>
        <w:numPr>
          <w:ilvl w:val="0"/>
          <w:numId w:val="23"/>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Spring Framework offers declarative rollback rules: this is a feature with no EJB equivalent. Both programmatic and declarative support for rollback rules is provided.</w:t>
      </w:r>
    </w:p>
    <w:p w14:paraId="314ACA9D" w14:textId="77777777" w:rsidR="007F79B1" w:rsidRPr="00744C13" w:rsidRDefault="007F79B1" w:rsidP="007F79B1">
      <w:pPr>
        <w:numPr>
          <w:ilvl w:val="0"/>
          <w:numId w:val="23"/>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The Spring Framework gives you an opportunity to customize transactional behavior, using AOP. With EJB CMT, you have no way to influence the container's transaction management other than </w:t>
      </w:r>
      <w:proofErr w:type="spellStart"/>
      <w:r w:rsidRPr="00744C13">
        <w:rPr>
          <w:rFonts w:ascii="Times New Roman" w:eastAsia="Times New Roman" w:hAnsi="Times New Roman" w:cs="Times New Roman"/>
          <w:color w:val="414141"/>
        </w:rPr>
        <w:t>setRollbackOnly</w:t>
      </w:r>
      <w:proofErr w:type="spellEnd"/>
      <w:r w:rsidRPr="00744C13">
        <w:rPr>
          <w:rFonts w:ascii="Times New Roman" w:eastAsia="Times New Roman" w:hAnsi="Times New Roman" w:cs="Times New Roman"/>
          <w:color w:val="414141"/>
        </w:rPr>
        <w:t>().</w:t>
      </w:r>
    </w:p>
    <w:p w14:paraId="1D4BA5F4" w14:textId="77777777" w:rsidR="007F79B1" w:rsidRPr="00744C13" w:rsidRDefault="007F79B1" w:rsidP="007F79B1">
      <w:pPr>
        <w:numPr>
          <w:ilvl w:val="0"/>
          <w:numId w:val="23"/>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Spring Framework does not support propagation of transaction contexts across remote calls, as do high-end application servers.</w:t>
      </w:r>
    </w:p>
    <w:p w14:paraId="7A2A4EF7" w14:textId="77777777" w:rsidR="007F79B1" w:rsidRPr="00744C13" w:rsidRDefault="007F79B1" w:rsidP="007F79B1">
      <w:pPr>
        <w:spacing w:after="0"/>
        <w:rPr>
          <w:rFonts w:ascii="Times New Roman" w:eastAsia="Times New Roman" w:hAnsi="Times New Roman" w:cs="Times New Roman"/>
        </w:rPr>
      </w:pPr>
      <w:r w:rsidRPr="00744C13">
        <w:rPr>
          <w:rFonts w:ascii="Times New Roman" w:eastAsia="Times New Roman" w:hAnsi="Times New Roman" w:cs="Times New Roman"/>
          <w:color w:val="000000"/>
        </w:rPr>
        <w:br/>
      </w:r>
      <w:r w:rsidRPr="00744C13">
        <w:rPr>
          <w:rFonts w:ascii="Times New Roman" w:eastAsia="Times New Roman" w:hAnsi="Times New Roman" w:cs="Times New Roman"/>
          <w:color w:val="000000"/>
        </w:rPr>
        <w:br/>
      </w:r>
    </w:p>
    <w:p w14:paraId="442444F4" w14:textId="77777777" w:rsidR="007F79B1" w:rsidRPr="004F6177" w:rsidRDefault="007F79B1" w:rsidP="007F79B1">
      <w:pPr>
        <w:spacing w:before="60" w:after="60"/>
        <w:rPr>
          <w:rFonts w:ascii="Times New Roman" w:eastAsia="Times New Roman" w:hAnsi="Times New Roman" w:cs="Times New Roman"/>
          <w:b/>
          <w:bCs/>
          <w:color w:val="FF0000"/>
        </w:rPr>
      </w:pPr>
      <w:r w:rsidRPr="004F6177">
        <w:rPr>
          <w:rFonts w:ascii="Times New Roman" w:eastAsia="Times New Roman" w:hAnsi="Times New Roman" w:cs="Times New Roman"/>
          <w:b/>
          <w:bCs/>
          <w:color w:val="FF0000"/>
        </w:rPr>
        <w:t>37. When to use programmatic and declarative transaction management ?</w:t>
      </w:r>
    </w:p>
    <w:p w14:paraId="3E761BC8"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Programmatic transaction management is usually a good idea only if you have a small number of transactional operations. </w:t>
      </w:r>
      <w:r w:rsidRPr="00744C13">
        <w:rPr>
          <w:rFonts w:ascii="Times New Roman" w:eastAsia="Times New Roman" w:hAnsi="Times New Roman" w:cs="Times New Roman"/>
          <w:color w:val="414141"/>
        </w:rPr>
        <w:br/>
        <w:t>On the other hand, if your application has numerous transactional operations, declarative transaction management is usually worthwhile. It keeps transaction management out of business logic, and is not difficult to configure. </w:t>
      </w:r>
    </w:p>
    <w:p w14:paraId="5414AB03" w14:textId="77777777" w:rsidR="007F79B1" w:rsidRPr="00744C13" w:rsidRDefault="007F79B1" w:rsidP="007F79B1">
      <w:pPr>
        <w:spacing w:after="0"/>
        <w:rPr>
          <w:rFonts w:ascii="Times New Roman" w:eastAsia="Times New Roman" w:hAnsi="Times New Roman" w:cs="Times New Roman"/>
        </w:rPr>
      </w:pPr>
      <w:r w:rsidRPr="00744C13">
        <w:rPr>
          <w:rFonts w:ascii="Times New Roman" w:eastAsia="Times New Roman" w:hAnsi="Times New Roman" w:cs="Times New Roman"/>
          <w:color w:val="000000"/>
        </w:rPr>
        <w:br/>
      </w:r>
      <w:r w:rsidRPr="00744C13">
        <w:rPr>
          <w:rFonts w:ascii="Times New Roman" w:eastAsia="Times New Roman" w:hAnsi="Times New Roman" w:cs="Times New Roman"/>
          <w:color w:val="000000"/>
        </w:rPr>
        <w:br/>
      </w:r>
    </w:p>
    <w:p w14:paraId="37F16663"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38. </w:t>
      </w:r>
      <w:r w:rsidRPr="00744C13">
        <w:rPr>
          <w:rFonts w:ascii="Times New Roman" w:eastAsia="Times New Roman" w:hAnsi="Times New Roman" w:cs="Times New Roman"/>
          <w:b/>
          <w:bCs/>
          <w:color w:val="0863A5"/>
        </w:rPr>
        <w:t xml:space="preserve">Explain about the Spring DAO </w:t>
      </w:r>
      <w:proofErr w:type="gramStart"/>
      <w:r w:rsidRPr="00744C13">
        <w:rPr>
          <w:rFonts w:ascii="Times New Roman" w:eastAsia="Times New Roman" w:hAnsi="Times New Roman" w:cs="Times New Roman"/>
          <w:b/>
          <w:bCs/>
          <w:color w:val="0863A5"/>
        </w:rPr>
        <w:t>support ?</w:t>
      </w:r>
      <w:proofErr w:type="gramEnd"/>
    </w:p>
    <w:p w14:paraId="42F1A4B4"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The Data Access Object (DAO) support in Spring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p>
    <w:p w14:paraId="4B4864D5" w14:textId="77777777" w:rsidR="007F79B1" w:rsidRDefault="007F79B1" w:rsidP="007F79B1">
      <w:pPr>
        <w:spacing w:before="60" w:after="60"/>
        <w:rPr>
          <w:rFonts w:ascii="Times New Roman" w:eastAsia="Times New Roman" w:hAnsi="Times New Roman" w:cs="Times New Roman"/>
          <w:b/>
          <w:bCs/>
          <w:color w:val="414141"/>
        </w:rPr>
      </w:pPr>
    </w:p>
    <w:p w14:paraId="3351183F"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39. </w:t>
      </w:r>
      <w:r w:rsidRPr="00744C13">
        <w:rPr>
          <w:rFonts w:ascii="Times New Roman" w:eastAsia="Times New Roman" w:hAnsi="Times New Roman" w:cs="Times New Roman"/>
          <w:b/>
          <w:bCs/>
          <w:color w:val="0863A5"/>
        </w:rPr>
        <w:t xml:space="preserve">What are the exceptions thrown by the Spring DAO </w:t>
      </w:r>
      <w:proofErr w:type="gramStart"/>
      <w:r w:rsidRPr="00744C13">
        <w:rPr>
          <w:rFonts w:ascii="Times New Roman" w:eastAsia="Times New Roman" w:hAnsi="Times New Roman" w:cs="Times New Roman"/>
          <w:b/>
          <w:bCs/>
          <w:color w:val="0863A5"/>
        </w:rPr>
        <w:t>classes ?</w:t>
      </w:r>
      <w:proofErr w:type="gramEnd"/>
    </w:p>
    <w:p w14:paraId="491BECB2" w14:textId="77777777" w:rsidR="007F79B1" w:rsidRPr="00744C13" w:rsidRDefault="007F79B1" w:rsidP="007F79B1">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 DAO classes throw exceptions which are subclasses of</w:t>
      </w:r>
      <w:r>
        <w:rPr>
          <w:rFonts w:ascii="Times New Roman" w:eastAsia="Times New Roman" w:hAnsi="Times New Roman" w:cs="Times New Roman"/>
          <w:color w:val="414141"/>
        </w:rPr>
        <w:t xml:space="preserve"> </w:t>
      </w:r>
      <w:r w:rsidRPr="00E659EE">
        <w:rPr>
          <w:rFonts w:ascii="Times New Roman" w:eastAsia="Times New Roman" w:hAnsi="Times New Roman" w:cs="Times New Roman"/>
          <w:color w:val="FF0000"/>
        </w:rPr>
        <w:t>DataAccessException</w:t>
      </w:r>
      <w:r w:rsidRPr="00744C13">
        <w:rPr>
          <w:rFonts w:ascii="Times New Roman" w:eastAsia="Times New Roman" w:hAnsi="Times New Roman" w:cs="Times New Roman"/>
          <w:color w:val="222222"/>
        </w:rPr>
        <w:t>(org.springframework.dao.DataAccessException)</w:t>
      </w:r>
      <w:r w:rsidRPr="00744C13">
        <w:rPr>
          <w:rFonts w:ascii="Times New Roman" w:eastAsia="Times New Roman" w:hAnsi="Times New Roman" w:cs="Times New Roman"/>
          <w:color w:val="414141"/>
        </w:rPr>
        <w:t xml:space="preserve">.Spring provides a convenient translation from technology-specific exceptions </w:t>
      </w:r>
      <w:proofErr w:type="spellStart"/>
      <w:r w:rsidRPr="00744C13">
        <w:rPr>
          <w:rFonts w:ascii="Times New Roman" w:eastAsia="Times New Roman" w:hAnsi="Times New Roman" w:cs="Times New Roman"/>
          <w:color w:val="414141"/>
        </w:rPr>
        <w:t>like</w:t>
      </w:r>
      <w:r w:rsidRPr="00744C13">
        <w:rPr>
          <w:rFonts w:ascii="Times New Roman" w:eastAsia="Times New Roman" w:hAnsi="Times New Roman" w:cs="Times New Roman"/>
          <w:color w:val="222222"/>
        </w:rPr>
        <w:t>SQLException</w:t>
      </w:r>
      <w:proofErr w:type="spellEnd"/>
      <w:r w:rsidRPr="00744C13">
        <w:rPr>
          <w:rFonts w:ascii="Times New Roman" w:eastAsia="Times New Roman" w:hAnsi="Times New Roman" w:cs="Times New Roman"/>
          <w:color w:val="414141"/>
        </w:rPr>
        <w:t> to its own exception class hierarchy with the </w:t>
      </w:r>
      <w:proofErr w:type="spellStart"/>
      <w:r w:rsidRPr="00F81427">
        <w:rPr>
          <w:rFonts w:ascii="Times New Roman" w:eastAsia="Times New Roman" w:hAnsi="Times New Roman" w:cs="Times New Roman"/>
          <w:color w:val="FF0000"/>
        </w:rPr>
        <w:t>DataAccessException</w:t>
      </w:r>
      <w:proofErr w:type="spellEnd"/>
      <w:r w:rsidRPr="00F81427">
        <w:rPr>
          <w:rFonts w:ascii="Times New Roman" w:eastAsia="Times New Roman" w:hAnsi="Times New Roman" w:cs="Times New Roman"/>
          <w:color w:val="FF0000"/>
        </w:rPr>
        <w:t> </w:t>
      </w:r>
      <w:r w:rsidRPr="00744C13">
        <w:rPr>
          <w:rFonts w:ascii="Times New Roman" w:eastAsia="Times New Roman" w:hAnsi="Times New Roman" w:cs="Times New Roman"/>
          <w:color w:val="414141"/>
        </w:rPr>
        <w:t>as the root exception. These exceptions wrap the original exception.</w:t>
      </w:r>
    </w:p>
    <w:p w14:paraId="4F545143" w14:textId="77777777" w:rsidR="007F79B1" w:rsidRPr="00744C13" w:rsidRDefault="007F79B1" w:rsidP="007F79B1">
      <w:pPr>
        <w:spacing w:after="0"/>
        <w:rPr>
          <w:rFonts w:ascii="Times New Roman" w:eastAsia="Times New Roman" w:hAnsi="Times New Roman" w:cs="Times New Roman"/>
        </w:rPr>
      </w:pPr>
      <w:r w:rsidRPr="00744C13">
        <w:rPr>
          <w:rFonts w:ascii="Times New Roman" w:eastAsia="Times New Roman" w:hAnsi="Times New Roman" w:cs="Times New Roman"/>
          <w:color w:val="000000"/>
        </w:rPr>
        <w:br/>
      </w:r>
      <w:r w:rsidRPr="00744C13">
        <w:rPr>
          <w:rFonts w:ascii="Times New Roman" w:eastAsia="Times New Roman" w:hAnsi="Times New Roman" w:cs="Times New Roman"/>
          <w:color w:val="000000"/>
        </w:rPr>
        <w:br/>
      </w:r>
    </w:p>
    <w:p w14:paraId="70BE670E"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40. </w:t>
      </w:r>
      <w:r w:rsidRPr="00744C13">
        <w:rPr>
          <w:rFonts w:ascii="Times New Roman" w:eastAsia="Times New Roman" w:hAnsi="Times New Roman" w:cs="Times New Roman"/>
          <w:b/>
          <w:bCs/>
          <w:color w:val="0863A5"/>
        </w:rPr>
        <w:t xml:space="preserve">What is </w:t>
      </w:r>
      <w:proofErr w:type="spellStart"/>
      <w:proofErr w:type="gramStart"/>
      <w:r w:rsidRPr="00744C13">
        <w:rPr>
          <w:rFonts w:ascii="Times New Roman" w:eastAsia="Times New Roman" w:hAnsi="Times New Roman" w:cs="Times New Roman"/>
          <w:b/>
          <w:bCs/>
          <w:color w:val="0863A5"/>
        </w:rPr>
        <w:t>SQLExceptionTranslator</w:t>
      </w:r>
      <w:proofErr w:type="spellEnd"/>
      <w:r w:rsidRPr="00744C13">
        <w:rPr>
          <w:rFonts w:ascii="Times New Roman" w:eastAsia="Times New Roman" w:hAnsi="Times New Roman" w:cs="Times New Roman"/>
          <w:b/>
          <w:bCs/>
          <w:color w:val="0863A5"/>
        </w:rPr>
        <w:t xml:space="preserve"> ?</w:t>
      </w:r>
      <w:proofErr w:type="gramEnd"/>
    </w:p>
    <w:p w14:paraId="53847D9E" w14:textId="77777777" w:rsidR="007F79B1" w:rsidRPr="00744C13" w:rsidRDefault="007F79B1" w:rsidP="007F79B1">
      <w:pPr>
        <w:spacing w:after="0"/>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222222"/>
        </w:rPr>
        <w:t>SQLExceptionTranslator</w:t>
      </w:r>
      <w:proofErr w:type="spellEnd"/>
      <w:r w:rsidRPr="00744C13">
        <w:rPr>
          <w:rFonts w:ascii="Times New Roman" w:eastAsia="Times New Roman" w:hAnsi="Times New Roman" w:cs="Times New Roman"/>
          <w:color w:val="222222"/>
        </w:rPr>
        <w:t>,</w:t>
      </w:r>
      <w:r w:rsidRPr="00744C13">
        <w:rPr>
          <w:rFonts w:ascii="Times New Roman" w:eastAsia="Times New Roman" w:hAnsi="Times New Roman" w:cs="Times New Roman"/>
          <w:color w:val="414141"/>
        </w:rPr>
        <w:t xml:space="preserve"> is an interface to be implemented by classes that can translate between </w:t>
      </w:r>
      <w:proofErr w:type="spellStart"/>
      <w:r w:rsidRPr="00744C13">
        <w:rPr>
          <w:rFonts w:ascii="Times New Roman" w:eastAsia="Times New Roman" w:hAnsi="Times New Roman" w:cs="Times New Roman"/>
          <w:color w:val="414141"/>
        </w:rPr>
        <w:t>SQLExceptions</w:t>
      </w:r>
      <w:proofErr w:type="spellEnd"/>
      <w:r w:rsidRPr="00744C13">
        <w:rPr>
          <w:rFonts w:ascii="Times New Roman" w:eastAsia="Times New Roman" w:hAnsi="Times New Roman" w:cs="Times New Roman"/>
          <w:color w:val="414141"/>
        </w:rPr>
        <w:t xml:space="preserve"> and Spring's own </w:t>
      </w:r>
      <w:proofErr w:type="gramStart"/>
      <w:r w:rsidRPr="00744C13">
        <w:rPr>
          <w:rFonts w:ascii="Times New Roman" w:eastAsia="Times New Roman" w:hAnsi="Times New Roman" w:cs="Times New Roman"/>
          <w:color w:val="414141"/>
        </w:rPr>
        <w:t>data-access-strategy-agnostic</w:t>
      </w:r>
      <w:r w:rsidRPr="00744C13">
        <w:rPr>
          <w:rFonts w:ascii="Times New Roman" w:eastAsia="Times New Roman" w:hAnsi="Times New Roman" w:cs="Times New Roman"/>
          <w:color w:val="222222"/>
        </w:rPr>
        <w:t>org.springframework.dao.DataAccessException</w:t>
      </w:r>
      <w:proofErr w:type="gramEnd"/>
      <w:r w:rsidRPr="00744C13">
        <w:rPr>
          <w:rFonts w:ascii="Times New Roman" w:eastAsia="Times New Roman" w:hAnsi="Times New Roman" w:cs="Times New Roman"/>
          <w:color w:val="414141"/>
        </w:rPr>
        <w:t>.</w:t>
      </w:r>
    </w:p>
    <w:p w14:paraId="1CD40838"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41. </w:t>
      </w:r>
      <w:r w:rsidRPr="00744C13">
        <w:rPr>
          <w:rFonts w:ascii="Times New Roman" w:eastAsia="Times New Roman" w:hAnsi="Times New Roman" w:cs="Times New Roman"/>
          <w:b/>
          <w:bCs/>
          <w:color w:val="0863A5"/>
        </w:rPr>
        <w:t xml:space="preserve">What is Spring's </w:t>
      </w:r>
      <w:proofErr w:type="spellStart"/>
      <w:proofErr w:type="gramStart"/>
      <w:r w:rsidRPr="00744C13">
        <w:rPr>
          <w:rFonts w:ascii="Times New Roman" w:eastAsia="Times New Roman" w:hAnsi="Times New Roman" w:cs="Times New Roman"/>
          <w:b/>
          <w:bCs/>
          <w:color w:val="0863A5"/>
        </w:rPr>
        <w:t>JdbcTemplate</w:t>
      </w:r>
      <w:proofErr w:type="spellEnd"/>
      <w:r w:rsidRPr="00744C13">
        <w:rPr>
          <w:rFonts w:ascii="Times New Roman" w:eastAsia="Times New Roman" w:hAnsi="Times New Roman" w:cs="Times New Roman"/>
          <w:b/>
          <w:bCs/>
          <w:color w:val="0863A5"/>
        </w:rPr>
        <w:t xml:space="preserve"> ?</w:t>
      </w:r>
      <w:proofErr w:type="gramEnd"/>
    </w:p>
    <w:p w14:paraId="0D4BFC73"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Spring's </w:t>
      </w:r>
      <w:proofErr w:type="spellStart"/>
      <w:r w:rsidRPr="00744C13">
        <w:rPr>
          <w:rFonts w:ascii="Times New Roman" w:eastAsia="Times New Roman" w:hAnsi="Times New Roman" w:cs="Times New Roman"/>
          <w:i/>
          <w:iCs/>
          <w:color w:val="414141"/>
        </w:rPr>
        <w:t>JdbcTemplate</w:t>
      </w:r>
      <w:proofErr w:type="spellEnd"/>
      <w:r w:rsidRPr="00744C13">
        <w:rPr>
          <w:rFonts w:ascii="Times New Roman" w:eastAsia="Times New Roman" w:hAnsi="Times New Roman" w:cs="Times New Roman"/>
          <w:color w:val="414141"/>
        </w:rPr>
        <w:t> is central class to interact with a database through JDBC. </w:t>
      </w:r>
      <w:proofErr w:type="spellStart"/>
      <w:r w:rsidRPr="00744C13">
        <w:rPr>
          <w:rFonts w:ascii="Times New Roman" w:eastAsia="Times New Roman" w:hAnsi="Times New Roman" w:cs="Times New Roman"/>
          <w:color w:val="414141"/>
        </w:rPr>
        <w:t>JdbcTemplate</w:t>
      </w:r>
      <w:proofErr w:type="spellEnd"/>
      <w:r w:rsidRPr="00744C13">
        <w:rPr>
          <w:rFonts w:ascii="Times New Roman" w:eastAsia="Times New Roman" w:hAnsi="Times New Roman" w:cs="Times New Roman"/>
          <w:color w:val="414141"/>
        </w:rPr>
        <w:t xml:space="preserve"> provides many convenience methods for doing things such as converting database data into primitives or objects, executing prepared and callable statements, and providing custom database error handling. </w:t>
      </w:r>
    </w:p>
    <w:p w14:paraId="372092C8" w14:textId="77777777" w:rsidR="007F79B1" w:rsidRPr="00744C13"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proofErr w:type="spellStart"/>
      <w:r w:rsidRPr="00744C13">
        <w:rPr>
          <w:rFonts w:ascii="Times New Roman" w:eastAsia="Times New Roman" w:hAnsi="Times New Roman" w:cs="Times New Roman"/>
          <w:color w:val="222222"/>
        </w:rPr>
        <w:t>JdbcTemplate</w:t>
      </w:r>
      <w:proofErr w:type="spellEnd"/>
      <w:r w:rsidRPr="00744C13">
        <w:rPr>
          <w:rFonts w:ascii="Times New Roman" w:eastAsia="Times New Roman" w:hAnsi="Times New Roman" w:cs="Times New Roman"/>
          <w:color w:val="222222"/>
        </w:rPr>
        <w:t xml:space="preserve"> template = new </w:t>
      </w:r>
      <w:proofErr w:type="spellStart"/>
      <w:r w:rsidRPr="00744C13">
        <w:rPr>
          <w:rFonts w:ascii="Times New Roman" w:eastAsia="Times New Roman" w:hAnsi="Times New Roman" w:cs="Times New Roman"/>
          <w:color w:val="222222"/>
        </w:rPr>
        <w:t>JdbcTemplate</w:t>
      </w:r>
      <w:proofErr w:type="spellEnd"/>
      <w:r w:rsidRPr="00744C13">
        <w:rPr>
          <w:rFonts w:ascii="Times New Roman" w:eastAsia="Times New Roman" w:hAnsi="Times New Roman" w:cs="Times New Roman"/>
          <w:color w:val="222222"/>
        </w:rPr>
        <w:t>(</w:t>
      </w:r>
      <w:proofErr w:type="spellStart"/>
      <w:r w:rsidRPr="00744C13">
        <w:rPr>
          <w:rFonts w:ascii="Times New Roman" w:eastAsia="Times New Roman" w:hAnsi="Times New Roman" w:cs="Times New Roman"/>
          <w:color w:val="222222"/>
        </w:rPr>
        <w:t>myDataSource</w:t>
      </w:r>
      <w:proofErr w:type="spellEnd"/>
      <w:r w:rsidRPr="00744C13">
        <w:rPr>
          <w:rFonts w:ascii="Times New Roman" w:eastAsia="Times New Roman" w:hAnsi="Times New Roman" w:cs="Times New Roman"/>
          <w:color w:val="222222"/>
        </w:rPr>
        <w:t>);</w:t>
      </w:r>
    </w:p>
    <w:p w14:paraId="77ABD5AC" w14:textId="77777777" w:rsidR="007F79B1" w:rsidRDefault="007F79B1" w:rsidP="007F79B1">
      <w:pPr>
        <w:spacing w:before="60" w:after="60"/>
        <w:rPr>
          <w:rFonts w:ascii="Times New Roman" w:eastAsia="Times New Roman" w:hAnsi="Times New Roman" w:cs="Times New Roman"/>
          <w:b/>
          <w:bCs/>
          <w:color w:val="414141"/>
        </w:rPr>
      </w:pPr>
    </w:p>
    <w:p w14:paraId="16313195" w14:textId="77777777" w:rsidR="007F79B1" w:rsidRDefault="007F79B1" w:rsidP="007F79B1">
      <w:pPr>
        <w:spacing w:before="60" w:after="60"/>
        <w:rPr>
          <w:rFonts w:ascii="Times New Roman" w:eastAsia="Times New Roman" w:hAnsi="Times New Roman" w:cs="Times New Roman"/>
          <w:b/>
          <w:bCs/>
          <w:color w:val="414141"/>
        </w:rPr>
      </w:pPr>
    </w:p>
    <w:p w14:paraId="7847CB9C"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42. </w:t>
      </w:r>
      <w:r w:rsidRPr="00744C13">
        <w:rPr>
          <w:rFonts w:ascii="Times New Roman" w:eastAsia="Times New Roman" w:hAnsi="Times New Roman" w:cs="Times New Roman"/>
          <w:b/>
          <w:bCs/>
          <w:color w:val="0863A5"/>
        </w:rPr>
        <w:t xml:space="preserve">What is </w:t>
      </w:r>
      <w:proofErr w:type="spellStart"/>
      <w:proofErr w:type="gramStart"/>
      <w:r w:rsidRPr="00744C13">
        <w:rPr>
          <w:rFonts w:ascii="Times New Roman" w:eastAsia="Times New Roman" w:hAnsi="Times New Roman" w:cs="Times New Roman"/>
          <w:b/>
          <w:bCs/>
          <w:color w:val="0863A5"/>
        </w:rPr>
        <w:t>PreparedStatementCreator</w:t>
      </w:r>
      <w:proofErr w:type="spellEnd"/>
      <w:r w:rsidRPr="00744C13">
        <w:rPr>
          <w:rFonts w:ascii="Times New Roman" w:eastAsia="Times New Roman" w:hAnsi="Times New Roman" w:cs="Times New Roman"/>
          <w:b/>
          <w:bCs/>
          <w:color w:val="0863A5"/>
        </w:rPr>
        <w:t xml:space="preserve"> ?</w:t>
      </w:r>
      <w:proofErr w:type="gramEnd"/>
    </w:p>
    <w:p w14:paraId="755B1F7F"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w:t>
      </w:r>
      <w:proofErr w:type="spellStart"/>
      <w:r w:rsidRPr="00744C13">
        <w:rPr>
          <w:rFonts w:ascii="Times New Roman" w:eastAsia="Times New Roman" w:hAnsi="Times New Roman" w:cs="Times New Roman"/>
          <w:color w:val="414141"/>
        </w:rPr>
        <w:t>PreparedStatementCreator</w:t>
      </w:r>
      <w:proofErr w:type="spellEnd"/>
      <w:r w:rsidRPr="00744C13">
        <w:rPr>
          <w:rFonts w:ascii="Times New Roman" w:eastAsia="Times New Roman" w:hAnsi="Times New Roman" w:cs="Times New Roman"/>
          <w:color w:val="414141"/>
        </w:rPr>
        <w:t>:</w:t>
      </w:r>
    </w:p>
    <w:p w14:paraId="43D446D8" w14:textId="77777777" w:rsidR="007F79B1" w:rsidRPr="00744C13" w:rsidRDefault="007F79B1" w:rsidP="007F79B1">
      <w:pPr>
        <w:numPr>
          <w:ilvl w:val="0"/>
          <w:numId w:val="24"/>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Is one of the most common </w:t>
      </w:r>
      <w:proofErr w:type="spellStart"/>
      <w:r w:rsidRPr="00744C13">
        <w:rPr>
          <w:rFonts w:ascii="Times New Roman" w:eastAsia="Times New Roman" w:hAnsi="Times New Roman" w:cs="Times New Roman"/>
          <w:color w:val="414141"/>
        </w:rPr>
        <w:t>used</w:t>
      </w:r>
      <w:proofErr w:type="spellEnd"/>
      <w:r w:rsidRPr="00744C13">
        <w:rPr>
          <w:rFonts w:ascii="Times New Roman" w:eastAsia="Times New Roman" w:hAnsi="Times New Roman" w:cs="Times New Roman"/>
          <w:color w:val="414141"/>
        </w:rPr>
        <w:t xml:space="preserve"> interfaces for writing data to database.</w:t>
      </w:r>
    </w:p>
    <w:p w14:paraId="41AEA21D" w14:textId="77777777" w:rsidR="007F79B1" w:rsidRPr="00744C13" w:rsidRDefault="007F79B1" w:rsidP="007F79B1">
      <w:pPr>
        <w:numPr>
          <w:ilvl w:val="0"/>
          <w:numId w:val="24"/>
        </w:numPr>
        <w:spacing w:beforeAutospacing="1" w:after="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Has one method – </w:t>
      </w:r>
      <w:proofErr w:type="spellStart"/>
      <w:proofErr w:type="gramStart"/>
      <w:r w:rsidRPr="00744C13">
        <w:rPr>
          <w:rFonts w:ascii="Times New Roman" w:eastAsia="Times New Roman" w:hAnsi="Times New Roman" w:cs="Times New Roman"/>
          <w:color w:val="222222"/>
        </w:rPr>
        <w:t>createPreparedStatement</w:t>
      </w:r>
      <w:proofErr w:type="spellEnd"/>
      <w:r w:rsidRPr="00744C13">
        <w:rPr>
          <w:rFonts w:ascii="Times New Roman" w:eastAsia="Times New Roman" w:hAnsi="Times New Roman" w:cs="Times New Roman"/>
          <w:color w:val="222222"/>
        </w:rPr>
        <w:t>(</w:t>
      </w:r>
      <w:proofErr w:type="gramEnd"/>
      <w:r w:rsidRPr="00744C13">
        <w:rPr>
          <w:rFonts w:ascii="Times New Roman" w:eastAsia="Times New Roman" w:hAnsi="Times New Roman" w:cs="Times New Roman"/>
          <w:color w:val="222222"/>
        </w:rPr>
        <w:t>Connection)</w:t>
      </w:r>
    </w:p>
    <w:p w14:paraId="638DFD9D" w14:textId="77777777" w:rsidR="007F79B1" w:rsidRPr="00744C13" w:rsidRDefault="007F79B1" w:rsidP="007F79B1">
      <w:pPr>
        <w:numPr>
          <w:ilvl w:val="0"/>
          <w:numId w:val="24"/>
        </w:numPr>
        <w:spacing w:beforeAutospacing="1" w:after="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Responsible for creating a </w:t>
      </w:r>
      <w:proofErr w:type="spellStart"/>
      <w:r w:rsidRPr="00744C13">
        <w:rPr>
          <w:rFonts w:ascii="Times New Roman" w:eastAsia="Times New Roman" w:hAnsi="Times New Roman" w:cs="Times New Roman"/>
          <w:color w:val="222222"/>
        </w:rPr>
        <w:t>PreparedStatement</w:t>
      </w:r>
      <w:proofErr w:type="spellEnd"/>
      <w:r w:rsidRPr="00744C13">
        <w:rPr>
          <w:rFonts w:ascii="Times New Roman" w:eastAsia="Times New Roman" w:hAnsi="Times New Roman" w:cs="Times New Roman"/>
          <w:color w:val="414141"/>
        </w:rPr>
        <w:t>.</w:t>
      </w:r>
    </w:p>
    <w:p w14:paraId="59474A06" w14:textId="77777777" w:rsidR="007F79B1" w:rsidRPr="00FC609F" w:rsidRDefault="007F79B1" w:rsidP="007F79B1">
      <w:pPr>
        <w:numPr>
          <w:ilvl w:val="0"/>
          <w:numId w:val="24"/>
        </w:numPr>
        <w:spacing w:beforeAutospacing="1" w:after="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Does not need to handle </w:t>
      </w:r>
      <w:proofErr w:type="spellStart"/>
      <w:r w:rsidRPr="00744C13">
        <w:rPr>
          <w:rFonts w:ascii="Times New Roman" w:eastAsia="Times New Roman" w:hAnsi="Times New Roman" w:cs="Times New Roman"/>
          <w:color w:val="222222"/>
        </w:rPr>
        <w:t>SQLExceptions</w:t>
      </w:r>
      <w:proofErr w:type="spellEnd"/>
      <w:r w:rsidRPr="00744C13">
        <w:rPr>
          <w:rFonts w:ascii="Times New Roman" w:eastAsia="Times New Roman" w:hAnsi="Times New Roman" w:cs="Times New Roman"/>
          <w:color w:val="414141"/>
        </w:rPr>
        <w:t>.</w:t>
      </w:r>
    </w:p>
    <w:p w14:paraId="1EEFA7CA"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43. </w:t>
      </w:r>
      <w:r w:rsidRPr="00744C13">
        <w:rPr>
          <w:rFonts w:ascii="Times New Roman" w:eastAsia="Times New Roman" w:hAnsi="Times New Roman" w:cs="Times New Roman"/>
          <w:b/>
          <w:bCs/>
          <w:color w:val="0863A5"/>
        </w:rPr>
        <w:t xml:space="preserve">What is </w:t>
      </w:r>
      <w:proofErr w:type="spellStart"/>
      <w:proofErr w:type="gramStart"/>
      <w:r w:rsidRPr="00744C13">
        <w:rPr>
          <w:rFonts w:ascii="Times New Roman" w:eastAsia="Times New Roman" w:hAnsi="Times New Roman" w:cs="Times New Roman"/>
          <w:b/>
          <w:bCs/>
          <w:color w:val="0863A5"/>
        </w:rPr>
        <w:t>SQLProvider</w:t>
      </w:r>
      <w:proofErr w:type="spellEnd"/>
      <w:r w:rsidRPr="00744C13">
        <w:rPr>
          <w:rFonts w:ascii="Times New Roman" w:eastAsia="Times New Roman" w:hAnsi="Times New Roman" w:cs="Times New Roman"/>
          <w:b/>
          <w:bCs/>
          <w:color w:val="0863A5"/>
        </w:rPr>
        <w:t xml:space="preserve"> ?</w:t>
      </w:r>
      <w:proofErr w:type="gramEnd"/>
    </w:p>
    <w:p w14:paraId="6B04C187"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w:t>
      </w:r>
      <w:proofErr w:type="spellStart"/>
      <w:r w:rsidRPr="00744C13">
        <w:rPr>
          <w:rFonts w:ascii="Times New Roman" w:eastAsia="Times New Roman" w:hAnsi="Times New Roman" w:cs="Times New Roman"/>
          <w:color w:val="414141"/>
        </w:rPr>
        <w:t>SQLProvider</w:t>
      </w:r>
      <w:proofErr w:type="spellEnd"/>
      <w:r w:rsidRPr="00744C13">
        <w:rPr>
          <w:rFonts w:ascii="Times New Roman" w:eastAsia="Times New Roman" w:hAnsi="Times New Roman" w:cs="Times New Roman"/>
          <w:color w:val="414141"/>
        </w:rPr>
        <w:t>:</w:t>
      </w:r>
    </w:p>
    <w:p w14:paraId="30814D62" w14:textId="77777777" w:rsidR="007F79B1" w:rsidRPr="00744C13" w:rsidRDefault="007F79B1" w:rsidP="007F79B1">
      <w:pPr>
        <w:numPr>
          <w:ilvl w:val="0"/>
          <w:numId w:val="25"/>
        </w:numPr>
        <w:spacing w:beforeAutospacing="1" w:after="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Has one method – </w:t>
      </w:r>
      <w:proofErr w:type="spellStart"/>
      <w:proofErr w:type="gramStart"/>
      <w:r w:rsidRPr="00744C13">
        <w:rPr>
          <w:rFonts w:ascii="Times New Roman" w:eastAsia="Times New Roman" w:hAnsi="Times New Roman" w:cs="Times New Roman"/>
          <w:color w:val="222222"/>
        </w:rPr>
        <w:t>getSql</w:t>
      </w:r>
      <w:proofErr w:type="spellEnd"/>
      <w:r w:rsidRPr="00744C13">
        <w:rPr>
          <w:rFonts w:ascii="Times New Roman" w:eastAsia="Times New Roman" w:hAnsi="Times New Roman" w:cs="Times New Roman"/>
          <w:color w:val="222222"/>
        </w:rPr>
        <w:t>(</w:t>
      </w:r>
      <w:proofErr w:type="gramEnd"/>
      <w:r w:rsidRPr="00744C13">
        <w:rPr>
          <w:rFonts w:ascii="Times New Roman" w:eastAsia="Times New Roman" w:hAnsi="Times New Roman" w:cs="Times New Roman"/>
          <w:color w:val="222222"/>
        </w:rPr>
        <w:t>)</w:t>
      </w:r>
    </w:p>
    <w:p w14:paraId="6B826D75" w14:textId="77777777" w:rsidR="007F79B1" w:rsidRPr="00744C13" w:rsidRDefault="007F79B1" w:rsidP="007F79B1">
      <w:pPr>
        <w:numPr>
          <w:ilvl w:val="0"/>
          <w:numId w:val="25"/>
        </w:numPr>
        <w:spacing w:beforeAutospacing="1" w:after="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Typically implemented </w:t>
      </w:r>
      <w:proofErr w:type="spellStart"/>
      <w:r w:rsidRPr="00744C13">
        <w:rPr>
          <w:rFonts w:ascii="Times New Roman" w:eastAsia="Times New Roman" w:hAnsi="Times New Roman" w:cs="Times New Roman"/>
          <w:color w:val="414141"/>
        </w:rPr>
        <w:t>by</w:t>
      </w:r>
      <w:r w:rsidRPr="00744C13">
        <w:rPr>
          <w:rFonts w:ascii="Times New Roman" w:eastAsia="Times New Roman" w:hAnsi="Times New Roman" w:cs="Times New Roman"/>
          <w:color w:val="222222"/>
        </w:rPr>
        <w:t>PreparedStatementCreator</w:t>
      </w:r>
      <w:proofErr w:type="spellEnd"/>
      <w:r w:rsidRPr="00744C13">
        <w:rPr>
          <w:rFonts w:ascii="Times New Roman" w:eastAsia="Times New Roman" w:hAnsi="Times New Roman" w:cs="Times New Roman"/>
          <w:color w:val="414141"/>
        </w:rPr>
        <w:t> implementers.</w:t>
      </w:r>
    </w:p>
    <w:p w14:paraId="05AE1EF0" w14:textId="77777777" w:rsidR="007F79B1" w:rsidRPr="00500C7C" w:rsidRDefault="007F79B1" w:rsidP="007F79B1">
      <w:pPr>
        <w:numPr>
          <w:ilvl w:val="0"/>
          <w:numId w:val="25"/>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Useful for debugging.</w:t>
      </w:r>
    </w:p>
    <w:p w14:paraId="03E5935D"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44</w:t>
      </w:r>
      <w:r w:rsidRPr="00E659EE">
        <w:rPr>
          <w:rFonts w:ascii="Times New Roman" w:eastAsia="Times New Roman" w:hAnsi="Times New Roman" w:cs="Times New Roman"/>
          <w:b/>
          <w:bCs/>
          <w:color w:val="FF0000"/>
        </w:rPr>
        <w:t xml:space="preserve">. What is </w:t>
      </w:r>
      <w:proofErr w:type="spellStart"/>
      <w:proofErr w:type="gramStart"/>
      <w:r w:rsidRPr="00E659EE">
        <w:rPr>
          <w:rFonts w:ascii="Times New Roman" w:eastAsia="Times New Roman" w:hAnsi="Times New Roman" w:cs="Times New Roman"/>
          <w:b/>
          <w:bCs/>
          <w:color w:val="FF0000"/>
        </w:rPr>
        <w:t>RowCallbackHandler</w:t>
      </w:r>
      <w:proofErr w:type="spellEnd"/>
      <w:r w:rsidRPr="00E659EE">
        <w:rPr>
          <w:rFonts w:ascii="Times New Roman" w:eastAsia="Times New Roman" w:hAnsi="Times New Roman" w:cs="Times New Roman"/>
          <w:b/>
          <w:bCs/>
          <w:color w:val="FF0000"/>
        </w:rPr>
        <w:t xml:space="preserve"> </w:t>
      </w:r>
      <w:r w:rsidRPr="00744C13">
        <w:rPr>
          <w:rFonts w:ascii="Times New Roman" w:eastAsia="Times New Roman" w:hAnsi="Times New Roman" w:cs="Times New Roman"/>
          <w:b/>
          <w:bCs/>
          <w:color w:val="0863A5"/>
        </w:rPr>
        <w:t>?</w:t>
      </w:r>
      <w:proofErr w:type="gramEnd"/>
    </w:p>
    <w:p w14:paraId="195316C7" w14:textId="77777777" w:rsidR="007F79B1" w:rsidRPr="00744C13" w:rsidRDefault="007F79B1" w:rsidP="007F79B1">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   The </w:t>
      </w:r>
      <w:proofErr w:type="spellStart"/>
      <w:r w:rsidRPr="00744C13">
        <w:rPr>
          <w:rFonts w:ascii="Times New Roman" w:eastAsia="Times New Roman" w:hAnsi="Times New Roman" w:cs="Times New Roman"/>
          <w:color w:val="222222"/>
        </w:rPr>
        <w:t>RowCallbackHandler</w:t>
      </w:r>
      <w:proofErr w:type="spellEnd"/>
      <w:r w:rsidRPr="00744C13">
        <w:rPr>
          <w:rFonts w:ascii="Times New Roman" w:eastAsia="Times New Roman" w:hAnsi="Times New Roman" w:cs="Times New Roman"/>
          <w:color w:val="414141"/>
        </w:rPr>
        <w:t xml:space="preserve"> interface extracts values from each row of a </w:t>
      </w:r>
      <w:proofErr w:type="spellStart"/>
      <w:r w:rsidRPr="00744C13">
        <w:rPr>
          <w:rFonts w:ascii="Times New Roman" w:eastAsia="Times New Roman" w:hAnsi="Times New Roman" w:cs="Times New Roman"/>
          <w:color w:val="414141"/>
        </w:rPr>
        <w:t>ResultSet</w:t>
      </w:r>
      <w:proofErr w:type="spellEnd"/>
      <w:r w:rsidRPr="00744C13">
        <w:rPr>
          <w:rFonts w:ascii="Times New Roman" w:eastAsia="Times New Roman" w:hAnsi="Times New Roman" w:cs="Times New Roman"/>
          <w:color w:val="414141"/>
        </w:rPr>
        <w:t>.</w:t>
      </w:r>
    </w:p>
    <w:p w14:paraId="239D886B" w14:textId="77777777" w:rsidR="007F79B1" w:rsidRPr="00744C13" w:rsidRDefault="007F79B1" w:rsidP="007F79B1">
      <w:pPr>
        <w:numPr>
          <w:ilvl w:val="0"/>
          <w:numId w:val="26"/>
        </w:numPr>
        <w:spacing w:beforeAutospacing="1" w:after="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Has one method – </w:t>
      </w:r>
      <w:proofErr w:type="spellStart"/>
      <w:proofErr w:type="gramStart"/>
      <w:r w:rsidRPr="00744C13">
        <w:rPr>
          <w:rFonts w:ascii="Times New Roman" w:eastAsia="Times New Roman" w:hAnsi="Times New Roman" w:cs="Times New Roman"/>
          <w:color w:val="222222"/>
        </w:rPr>
        <w:t>processRow</w:t>
      </w:r>
      <w:proofErr w:type="spellEnd"/>
      <w:r w:rsidRPr="00744C13">
        <w:rPr>
          <w:rFonts w:ascii="Times New Roman" w:eastAsia="Times New Roman" w:hAnsi="Times New Roman" w:cs="Times New Roman"/>
          <w:color w:val="222222"/>
        </w:rPr>
        <w:t>(</w:t>
      </w:r>
      <w:proofErr w:type="spellStart"/>
      <w:proofErr w:type="gramEnd"/>
      <w:r w:rsidRPr="00744C13">
        <w:rPr>
          <w:rFonts w:ascii="Times New Roman" w:eastAsia="Times New Roman" w:hAnsi="Times New Roman" w:cs="Times New Roman"/>
          <w:color w:val="222222"/>
        </w:rPr>
        <w:t>ResultSet</w:t>
      </w:r>
      <w:proofErr w:type="spellEnd"/>
      <w:r w:rsidRPr="00744C13">
        <w:rPr>
          <w:rFonts w:ascii="Times New Roman" w:eastAsia="Times New Roman" w:hAnsi="Times New Roman" w:cs="Times New Roman"/>
          <w:color w:val="222222"/>
        </w:rPr>
        <w:t>)</w:t>
      </w:r>
    </w:p>
    <w:p w14:paraId="6D872638" w14:textId="77777777" w:rsidR="007F79B1" w:rsidRPr="00744C13" w:rsidRDefault="007F79B1" w:rsidP="007F79B1">
      <w:pPr>
        <w:numPr>
          <w:ilvl w:val="0"/>
          <w:numId w:val="26"/>
        </w:numPr>
        <w:spacing w:beforeAutospacing="1" w:after="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Called for each row in </w:t>
      </w:r>
      <w:proofErr w:type="spellStart"/>
      <w:r w:rsidRPr="00744C13">
        <w:rPr>
          <w:rFonts w:ascii="Times New Roman" w:eastAsia="Times New Roman" w:hAnsi="Times New Roman" w:cs="Times New Roman"/>
          <w:color w:val="222222"/>
        </w:rPr>
        <w:t>ResultSet</w:t>
      </w:r>
      <w:proofErr w:type="spellEnd"/>
      <w:r w:rsidRPr="00744C13">
        <w:rPr>
          <w:rFonts w:ascii="Times New Roman" w:eastAsia="Times New Roman" w:hAnsi="Times New Roman" w:cs="Times New Roman"/>
          <w:color w:val="414141"/>
        </w:rPr>
        <w:t>.</w:t>
      </w:r>
    </w:p>
    <w:p w14:paraId="74D218C5" w14:textId="77777777" w:rsidR="007F79B1" w:rsidRDefault="007F79B1" w:rsidP="007F79B1">
      <w:pPr>
        <w:numPr>
          <w:ilvl w:val="0"/>
          <w:numId w:val="26"/>
        </w:numPr>
        <w:spacing w:before="100" w:beforeAutospacing="1" w:after="100" w:afterAutospacing="1"/>
        <w:rPr>
          <w:rFonts w:ascii="Times New Roman" w:eastAsia="Times New Roman" w:hAnsi="Times New Roman" w:cs="Times New Roman"/>
          <w:color w:val="414141"/>
        </w:rPr>
      </w:pPr>
      <w:proofErr w:type="gramStart"/>
      <w:r w:rsidRPr="00744C13">
        <w:rPr>
          <w:rFonts w:ascii="Times New Roman" w:eastAsia="Times New Roman" w:hAnsi="Times New Roman" w:cs="Times New Roman"/>
          <w:color w:val="414141"/>
        </w:rPr>
        <w:t>Typically</w:t>
      </w:r>
      <w:proofErr w:type="gramEnd"/>
      <w:r w:rsidRPr="00744C13">
        <w:rPr>
          <w:rFonts w:ascii="Times New Roman" w:eastAsia="Times New Roman" w:hAnsi="Times New Roman" w:cs="Times New Roman"/>
          <w:color w:val="414141"/>
        </w:rPr>
        <w:t xml:space="preserve"> stateful.</w:t>
      </w:r>
      <w:r w:rsidRPr="0025186E">
        <w:rPr>
          <w:rFonts w:ascii="Times New Roman" w:eastAsia="Times New Roman" w:hAnsi="Times New Roman" w:cs="Times New Roman"/>
          <w:color w:val="000000"/>
        </w:rPr>
        <w:br/>
      </w:r>
    </w:p>
    <w:p w14:paraId="3B0D2318" w14:textId="77777777" w:rsidR="007F79B1" w:rsidRDefault="007F79B1" w:rsidP="007F79B1">
      <w:pPr>
        <w:spacing w:before="100" w:beforeAutospacing="1" w:after="100" w:afterAutospacing="1"/>
        <w:rPr>
          <w:rFonts w:ascii="Times New Roman" w:eastAsia="Times New Roman" w:hAnsi="Times New Roman" w:cs="Times New Roman"/>
          <w:color w:val="414141"/>
        </w:rPr>
      </w:pPr>
    </w:p>
    <w:p w14:paraId="02082E5B" w14:textId="77777777" w:rsidR="007F79B1" w:rsidRDefault="007F79B1" w:rsidP="007F79B1">
      <w:pPr>
        <w:spacing w:before="100" w:beforeAutospacing="1" w:after="100" w:afterAutospacing="1"/>
        <w:rPr>
          <w:rFonts w:ascii="Times New Roman" w:eastAsia="Times New Roman" w:hAnsi="Times New Roman" w:cs="Times New Roman"/>
          <w:color w:val="414141"/>
        </w:rPr>
      </w:pPr>
    </w:p>
    <w:p w14:paraId="0EE71C59" w14:textId="77777777" w:rsidR="007F79B1" w:rsidRDefault="007F79B1" w:rsidP="007F79B1">
      <w:pPr>
        <w:spacing w:before="100" w:beforeAutospacing="1" w:after="100" w:afterAutospacing="1"/>
        <w:rPr>
          <w:rFonts w:ascii="Times New Roman" w:eastAsia="Times New Roman" w:hAnsi="Times New Roman" w:cs="Times New Roman"/>
          <w:color w:val="414141"/>
        </w:rPr>
      </w:pPr>
    </w:p>
    <w:p w14:paraId="53373A28" w14:textId="77777777" w:rsidR="007F79B1" w:rsidRDefault="007F79B1" w:rsidP="007F79B1">
      <w:pPr>
        <w:spacing w:before="100" w:beforeAutospacing="1" w:after="100" w:afterAutospacing="1"/>
        <w:rPr>
          <w:rFonts w:ascii="Times New Roman" w:eastAsia="Times New Roman" w:hAnsi="Times New Roman" w:cs="Times New Roman"/>
          <w:color w:val="414141"/>
        </w:rPr>
      </w:pPr>
    </w:p>
    <w:p w14:paraId="08BEE760" w14:textId="77777777" w:rsidR="007F79B1" w:rsidRDefault="007F79B1" w:rsidP="007F79B1">
      <w:pPr>
        <w:spacing w:before="100" w:beforeAutospacing="1" w:after="100" w:afterAutospacing="1"/>
        <w:rPr>
          <w:rFonts w:ascii="Times New Roman" w:eastAsia="Times New Roman" w:hAnsi="Times New Roman" w:cs="Times New Roman"/>
          <w:color w:val="414141"/>
        </w:rPr>
      </w:pPr>
    </w:p>
    <w:p w14:paraId="1EBF155C" w14:textId="77777777" w:rsidR="007F79B1" w:rsidRDefault="007F79B1" w:rsidP="007F79B1">
      <w:pPr>
        <w:spacing w:before="100" w:beforeAutospacing="1" w:after="100" w:afterAutospacing="1"/>
        <w:rPr>
          <w:rFonts w:ascii="Times New Roman" w:eastAsia="Times New Roman" w:hAnsi="Times New Roman" w:cs="Times New Roman"/>
          <w:color w:val="414141"/>
        </w:rPr>
      </w:pPr>
    </w:p>
    <w:p w14:paraId="23A328D7" w14:textId="77777777" w:rsidR="007F79B1" w:rsidRPr="0025186E" w:rsidRDefault="007F79B1" w:rsidP="007F79B1">
      <w:pPr>
        <w:spacing w:before="100" w:beforeAutospacing="1" w:after="100" w:afterAutospacing="1"/>
        <w:rPr>
          <w:rFonts w:ascii="Times New Roman" w:eastAsia="Times New Roman" w:hAnsi="Times New Roman" w:cs="Times New Roman"/>
          <w:color w:val="414141"/>
        </w:rPr>
      </w:pPr>
    </w:p>
    <w:p w14:paraId="45627F58" w14:textId="77777777" w:rsidR="007F79B1" w:rsidRPr="00744C13" w:rsidRDefault="007F79B1" w:rsidP="007F79B1">
      <w:pPr>
        <w:spacing w:before="60" w:after="60"/>
        <w:rPr>
          <w:rFonts w:ascii="Times New Roman" w:eastAsia="Times New Roman" w:hAnsi="Times New Roman" w:cs="Times New Roman"/>
          <w:b/>
          <w:bCs/>
          <w:color w:val="0863A5"/>
        </w:rPr>
      </w:pPr>
      <w:r w:rsidRPr="00744C13">
        <w:rPr>
          <w:rFonts w:ascii="Times New Roman" w:eastAsia="Times New Roman" w:hAnsi="Times New Roman" w:cs="Times New Roman"/>
          <w:b/>
          <w:bCs/>
          <w:color w:val="414141"/>
        </w:rPr>
        <w:t>45. </w:t>
      </w:r>
      <w:r w:rsidRPr="00744C13">
        <w:rPr>
          <w:rFonts w:ascii="Times New Roman" w:eastAsia="Times New Roman" w:hAnsi="Times New Roman" w:cs="Times New Roman"/>
          <w:b/>
          <w:bCs/>
          <w:color w:val="0863A5"/>
        </w:rPr>
        <w:t xml:space="preserve">What are the differences between EJB and </w:t>
      </w:r>
      <w:proofErr w:type="gramStart"/>
      <w:r w:rsidRPr="00744C13">
        <w:rPr>
          <w:rFonts w:ascii="Times New Roman" w:eastAsia="Times New Roman" w:hAnsi="Times New Roman" w:cs="Times New Roman"/>
          <w:b/>
          <w:bCs/>
          <w:color w:val="0863A5"/>
        </w:rPr>
        <w:t>Spring ?</w:t>
      </w:r>
      <w:proofErr w:type="gramEnd"/>
    </w:p>
    <w:tbl>
      <w:tblPr>
        <w:tblpPr w:leftFromText="180" w:rightFromText="180" w:vertAnchor="text" w:horzAnchor="margin" w:tblpXSpec="center" w:tblpY="190"/>
        <w:tblW w:w="11328" w:type="dxa"/>
        <w:tblBorders>
          <w:top w:val="single" w:sz="6" w:space="0" w:color="ADD2E2"/>
          <w:left w:val="single" w:sz="6" w:space="0" w:color="ADD2E2"/>
          <w:bottom w:val="single" w:sz="6" w:space="0" w:color="ADD2E2"/>
          <w:right w:val="single" w:sz="6" w:space="0" w:color="ADD2E2"/>
        </w:tblBorders>
        <w:tblCellMar>
          <w:top w:w="30" w:type="dxa"/>
          <w:left w:w="30" w:type="dxa"/>
          <w:bottom w:w="30" w:type="dxa"/>
          <w:right w:w="30" w:type="dxa"/>
        </w:tblCellMar>
        <w:tblLook w:val="04A0" w:firstRow="1" w:lastRow="0" w:firstColumn="1" w:lastColumn="0" w:noHBand="0" w:noVBand="1"/>
      </w:tblPr>
      <w:tblGrid>
        <w:gridCol w:w="1513"/>
        <w:gridCol w:w="3958"/>
        <w:gridCol w:w="5857"/>
      </w:tblGrid>
      <w:tr w:rsidR="007F79B1" w:rsidRPr="00744C13" w14:paraId="27FF7305" w14:textId="77777777" w:rsidTr="00DA3F6A">
        <w:trPr>
          <w:trHeight w:val="29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EBC387E" w14:textId="77777777" w:rsidR="007F79B1" w:rsidRPr="00744C13" w:rsidRDefault="007F79B1" w:rsidP="00DA3F6A">
            <w:pPr>
              <w:spacing w:after="0"/>
              <w:jc w:val="center"/>
              <w:rPr>
                <w:rFonts w:ascii="Times New Roman" w:eastAsia="Times New Roman" w:hAnsi="Times New Roman" w:cs="Times New Roman"/>
                <w:b/>
                <w:bCs/>
                <w:color w:val="414141"/>
              </w:rPr>
            </w:pPr>
            <w:r w:rsidRPr="00744C13">
              <w:rPr>
                <w:rFonts w:ascii="Times New Roman" w:eastAsia="Times New Roman" w:hAnsi="Times New Roman" w:cs="Times New Roman"/>
                <w:b/>
                <w:bCs/>
                <w:color w:val="414141"/>
              </w:rPr>
              <w:t>Feature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45D03EB2" w14:textId="77777777" w:rsidR="007F79B1" w:rsidRPr="00744C13" w:rsidRDefault="007F79B1" w:rsidP="00DA3F6A">
            <w:pPr>
              <w:spacing w:after="0"/>
              <w:jc w:val="center"/>
              <w:rPr>
                <w:rFonts w:ascii="Times New Roman" w:eastAsia="Times New Roman" w:hAnsi="Times New Roman" w:cs="Times New Roman"/>
                <w:b/>
                <w:bCs/>
                <w:color w:val="414141"/>
              </w:rPr>
            </w:pPr>
            <w:r w:rsidRPr="00744C13">
              <w:rPr>
                <w:rFonts w:ascii="Times New Roman" w:eastAsia="Times New Roman" w:hAnsi="Times New Roman" w:cs="Times New Roman"/>
                <w:b/>
                <w:bCs/>
                <w:color w:val="414141"/>
              </w:rPr>
              <w:t>EJB</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102157E" w14:textId="77777777" w:rsidR="007F79B1" w:rsidRPr="00744C13" w:rsidRDefault="007F79B1" w:rsidP="00DA3F6A">
            <w:pPr>
              <w:spacing w:after="0"/>
              <w:jc w:val="center"/>
              <w:rPr>
                <w:rFonts w:ascii="Times New Roman" w:eastAsia="Times New Roman" w:hAnsi="Times New Roman" w:cs="Times New Roman"/>
                <w:b/>
                <w:bCs/>
                <w:color w:val="414141"/>
              </w:rPr>
            </w:pPr>
            <w:r w:rsidRPr="00744C13">
              <w:rPr>
                <w:rFonts w:ascii="Times New Roman" w:eastAsia="Times New Roman" w:hAnsi="Times New Roman" w:cs="Times New Roman"/>
                <w:b/>
                <w:bCs/>
                <w:color w:val="414141"/>
              </w:rPr>
              <w:t>Spring</w:t>
            </w:r>
          </w:p>
        </w:tc>
      </w:tr>
      <w:tr w:rsidR="007F79B1" w:rsidRPr="00744C13" w14:paraId="09D011C4" w14:textId="77777777" w:rsidTr="00DA3F6A">
        <w:trPr>
          <w:trHeight w:val="169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0DEC3E0B" w14:textId="77777777" w:rsidR="007F79B1" w:rsidRPr="00744C13" w:rsidRDefault="007F79B1" w:rsidP="00DA3F6A">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Transaction management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B14DA74" w14:textId="77777777" w:rsidR="007F79B1" w:rsidRPr="00744C13" w:rsidRDefault="007F79B1" w:rsidP="007F79B1">
            <w:pPr>
              <w:numPr>
                <w:ilvl w:val="0"/>
                <w:numId w:val="27"/>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Must use a JTA transaction manager.</w:t>
            </w:r>
          </w:p>
          <w:p w14:paraId="2A0D5F4C" w14:textId="77777777" w:rsidR="007F79B1" w:rsidRPr="00744C13" w:rsidRDefault="007F79B1" w:rsidP="007F79B1">
            <w:pPr>
              <w:numPr>
                <w:ilvl w:val="0"/>
                <w:numId w:val="27"/>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Supports transactions that span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5E0DA134" w14:textId="77777777" w:rsidR="007F79B1" w:rsidRPr="00744C13" w:rsidRDefault="007F79B1" w:rsidP="007F79B1">
            <w:pPr>
              <w:numPr>
                <w:ilvl w:val="0"/>
                <w:numId w:val="28"/>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Supports multiple transaction environments through </w:t>
            </w:r>
            <w:proofErr w:type="spellStart"/>
            <w:r w:rsidRPr="00744C13">
              <w:rPr>
                <w:rFonts w:ascii="Times New Roman" w:eastAsia="Times New Roman" w:hAnsi="Times New Roman" w:cs="Times New Roman"/>
                <w:color w:val="414141"/>
              </w:rPr>
              <w:t>itsPlatformTransactionManager</w:t>
            </w:r>
            <w:proofErr w:type="spellEnd"/>
            <w:r w:rsidRPr="00744C13">
              <w:rPr>
                <w:rFonts w:ascii="Times New Roman" w:eastAsia="Times New Roman" w:hAnsi="Times New Roman" w:cs="Times New Roman"/>
                <w:color w:val="414141"/>
              </w:rPr>
              <w:t> interface, including JTA, Hibernate, JDO, and JDBC.</w:t>
            </w:r>
          </w:p>
          <w:p w14:paraId="4BEE2361" w14:textId="77777777" w:rsidR="007F79B1" w:rsidRPr="00744C13" w:rsidRDefault="007F79B1" w:rsidP="007F79B1">
            <w:pPr>
              <w:numPr>
                <w:ilvl w:val="0"/>
                <w:numId w:val="28"/>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Does not natively support distributed transactions—it must be used with a JTA transaction manager.</w:t>
            </w:r>
          </w:p>
        </w:tc>
      </w:tr>
      <w:tr w:rsidR="007F79B1" w:rsidRPr="00744C13" w14:paraId="1C986772" w14:textId="77777777" w:rsidTr="00DA3F6A">
        <w:trPr>
          <w:trHeight w:val="198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E46314C" w14:textId="77777777" w:rsidR="007F79B1" w:rsidRPr="00744C13" w:rsidRDefault="007F79B1" w:rsidP="00DA3F6A">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Declarative transaction support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35DDE0B7" w14:textId="77777777" w:rsidR="007F79B1" w:rsidRPr="00744C13" w:rsidRDefault="007F79B1" w:rsidP="007F79B1">
            <w:pPr>
              <w:numPr>
                <w:ilvl w:val="0"/>
                <w:numId w:val="29"/>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Can define transactions declaratively through the deployment descriptor.</w:t>
            </w:r>
          </w:p>
          <w:p w14:paraId="1C02977C" w14:textId="77777777" w:rsidR="007F79B1" w:rsidRPr="00744C13" w:rsidRDefault="007F79B1" w:rsidP="007F79B1">
            <w:pPr>
              <w:numPr>
                <w:ilvl w:val="0"/>
                <w:numId w:val="29"/>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Can define transaction behavior per method or per class by using the wildcard character *.</w:t>
            </w:r>
          </w:p>
          <w:p w14:paraId="2A7A4312" w14:textId="77777777" w:rsidR="007F79B1" w:rsidRPr="00744C13" w:rsidRDefault="007F79B1" w:rsidP="007F79B1">
            <w:pPr>
              <w:numPr>
                <w:ilvl w:val="0"/>
                <w:numId w:val="29"/>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Cannot declaratively define rollback behavior—this must be done programmatically.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2F6BC6E8" w14:textId="77777777" w:rsidR="007F79B1" w:rsidRPr="00744C13" w:rsidRDefault="007F79B1" w:rsidP="007F79B1">
            <w:pPr>
              <w:numPr>
                <w:ilvl w:val="0"/>
                <w:numId w:val="30"/>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Can define transactions declaratively through the Spring configuration file or through class metadata.</w:t>
            </w:r>
          </w:p>
          <w:p w14:paraId="54BA830E" w14:textId="77777777" w:rsidR="007F79B1" w:rsidRPr="00744C13" w:rsidRDefault="007F79B1" w:rsidP="007F79B1">
            <w:pPr>
              <w:numPr>
                <w:ilvl w:val="0"/>
                <w:numId w:val="30"/>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Can define which methods to apply transaction behavior explicitly or by using regular expressions.</w:t>
            </w:r>
          </w:p>
          <w:p w14:paraId="12428296" w14:textId="77777777" w:rsidR="007F79B1" w:rsidRPr="00744C13" w:rsidRDefault="007F79B1" w:rsidP="007F79B1">
            <w:pPr>
              <w:numPr>
                <w:ilvl w:val="0"/>
                <w:numId w:val="30"/>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Can declaratively define rollback behavior per method and per exception type.</w:t>
            </w:r>
          </w:p>
        </w:tc>
      </w:tr>
      <w:tr w:rsidR="007F79B1" w:rsidRPr="00744C13" w14:paraId="57301495"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DC547AC" w14:textId="77777777" w:rsidR="007F79B1" w:rsidRPr="00744C13" w:rsidRDefault="007F79B1" w:rsidP="00DA3F6A">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45B615C" w14:textId="77777777" w:rsidR="007F79B1" w:rsidRPr="00744C13" w:rsidRDefault="007F79B1" w:rsidP="00DA3F6A">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Supports programmatic bean-managed persistence and declarative container managed 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0B2D207" w14:textId="77777777" w:rsidR="007F79B1" w:rsidRPr="00744C13" w:rsidRDefault="007F79B1" w:rsidP="00DA3F6A">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 xml:space="preserve">Provides a framework for integrating with several persistence technologies, including JDBC, Hibernate, JDO, and </w:t>
            </w:r>
            <w:proofErr w:type="spellStart"/>
            <w:r w:rsidRPr="00744C13">
              <w:rPr>
                <w:rFonts w:ascii="Times New Roman" w:eastAsia="Times New Roman" w:hAnsi="Times New Roman" w:cs="Times New Roman"/>
                <w:color w:val="414141"/>
              </w:rPr>
              <w:t>iBATIS</w:t>
            </w:r>
            <w:proofErr w:type="spellEnd"/>
            <w:r w:rsidRPr="00744C13">
              <w:rPr>
                <w:rFonts w:ascii="Times New Roman" w:eastAsia="Times New Roman" w:hAnsi="Times New Roman" w:cs="Times New Roman"/>
                <w:color w:val="414141"/>
              </w:rPr>
              <w:t>.</w:t>
            </w:r>
          </w:p>
        </w:tc>
      </w:tr>
      <w:tr w:rsidR="007F79B1" w:rsidRPr="00744C13" w14:paraId="32AEE883" w14:textId="77777777" w:rsidTr="00DA3F6A">
        <w:trPr>
          <w:trHeight w:val="170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6A928140" w14:textId="77777777" w:rsidR="007F79B1" w:rsidRPr="00744C13" w:rsidRDefault="007F79B1" w:rsidP="00DA3F6A">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Declarative security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11756E63" w14:textId="77777777" w:rsidR="007F79B1" w:rsidRPr="00744C13" w:rsidRDefault="007F79B1" w:rsidP="007F79B1">
            <w:pPr>
              <w:numPr>
                <w:ilvl w:val="0"/>
                <w:numId w:val="31"/>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Supports declarative security through users and roles. The management and implementation of users and roles is container specific.</w:t>
            </w:r>
          </w:p>
          <w:p w14:paraId="61188249" w14:textId="77777777" w:rsidR="007F79B1" w:rsidRPr="00744C13" w:rsidRDefault="007F79B1" w:rsidP="007F79B1">
            <w:pPr>
              <w:numPr>
                <w:ilvl w:val="0"/>
                <w:numId w:val="31"/>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Declarative security is configured in the deployment descriptor.</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44B1ED0" w14:textId="77777777" w:rsidR="007F79B1" w:rsidRPr="00744C13" w:rsidRDefault="007F79B1" w:rsidP="007F79B1">
            <w:pPr>
              <w:numPr>
                <w:ilvl w:val="0"/>
                <w:numId w:val="32"/>
              </w:numPr>
              <w:spacing w:before="100" w:beforeAutospacing="1" w:after="100" w:afterAutospacing="1"/>
              <w:rPr>
                <w:rFonts w:ascii="Times New Roman" w:eastAsia="Times New Roman" w:hAnsi="Times New Roman" w:cs="Times New Roman"/>
                <w:color w:val="414141"/>
              </w:rPr>
            </w:pPr>
            <w:r w:rsidRPr="00744C13">
              <w:rPr>
                <w:rFonts w:ascii="Times New Roman" w:eastAsia="Times New Roman" w:hAnsi="Times New Roman" w:cs="Times New Roman"/>
                <w:color w:val="414141"/>
              </w:rPr>
              <w:t>No security implementation out-of-the box.</w:t>
            </w:r>
          </w:p>
          <w:p w14:paraId="50E9C171" w14:textId="77777777" w:rsidR="007F79B1" w:rsidRPr="00744C13" w:rsidRDefault="007F79B1" w:rsidP="007F79B1">
            <w:pPr>
              <w:numPr>
                <w:ilvl w:val="0"/>
                <w:numId w:val="32"/>
              </w:numPr>
              <w:spacing w:before="100" w:beforeAutospacing="1" w:after="100" w:afterAutospacing="1"/>
              <w:rPr>
                <w:rFonts w:ascii="Times New Roman" w:eastAsia="Times New Roman" w:hAnsi="Times New Roman" w:cs="Times New Roman"/>
                <w:color w:val="414141"/>
              </w:rPr>
            </w:pPr>
            <w:proofErr w:type="spellStart"/>
            <w:r w:rsidRPr="00744C13">
              <w:rPr>
                <w:rFonts w:ascii="Times New Roman" w:eastAsia="Times New Roman" w:hAnsi="Times New Roman" w:cs="Times New Roman"/>
                <w:color w:val="414141"/>
              </w:rPr>
              <w:t>Acegi</w:t>
            </w:r>
            <w:proofErr w:type="spellEnd"/>
            <w:r w:rsidRPr="00744C13">
              <w:rPr>
                <w:rFonts w:ascii="Times New Roman" w:eastAsia="Times New Roman" w:hAnsi="Times New Roman" w:cs="Times New Roman"/>
                <w:color w:val="414141"/>
              </w:rPr>
              <w:t>, an open source security framework built on top of Spring, provides declarative security through the Spring configuration file or class metadata.</w:t>
            </w:r>
          </w:p>
        </w:tc>
      </w:tr>
      <w:tr w:rsidR="007F79B1" w:rsidRPr="00744C13" w14:paraId="561A2BC1"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7B1AC8F8" w14:textId="77777777" w:rsidR="007F79B1" w:rsidRPr="00744C13" w:rsidRDefault="007F79B1" w:rsidP="00DA3F6A">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Distributed computing</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4D9CDB10" w14:textId="77777777" w:rsidR="007F79B1" w:rsidRPr="00744C13" w:rsidRDefault="007F79B1" w:rsidP="00DA3F6A">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Provides container-managed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58CD027" w14:textId="77777777" w:rsidR="007F79B1" w:rsidRPr="00744C13" w:rsidRDefault="007F79B1" w:rsidP="00DA3F6A">
            <w:pPr>
              <w:spacing w:after="0"/>
              <w:rPr>
                <w:rFonts w:ascii="Times New Roman" w:eastAsia="Times New Roman" w:hAnsi="Times New Roman" w:cs="Times New Roman"/>
                <w:color w:val="414141"/>
              </w:rPr>
            </w:pPr>
            <w:r w:rsidRPr="00744C13">
              <w:rPr>
                <w:rFonts w:ascii="Times New Roman" w:eastAsia="Times New Roman" w:hAnsi="Times New Roman" w:cs="Times New Roman"/>
                <w:color w:val="414141"/>
              </w:rPr>
              <w:t>Provides proxying for remote calls via RMI, JAX-RPC, and web services.</w:t>
            </w:r>
          </w:p>
        </w:tc>
      </w:tr>
    </w:tbl>
    <w:p w14:paraId="450D5ECF" w14:textId="77777777" w:rsidR="007F79B1" w:rsidRPr="00744C13" w:rsidRDefault="007F79B1" w:rsidP="007F79B1">
      <w:pPr>
        <w:spacing w:before="60" w:after="60"/>
        <w:rPr>
          <w:rFonts w:ascii="Times New Roman" w:eastAsia="Times New Roman" w:hAnsi="Times New Roman" w:cs="Times New Roman"/>
          <w:color w:val="414141"/>
        </w:rPr>
      </w:pPr>
      <w:r w:rsidRPr="00744C13">
        <w:rPr>
          <w:rFonts w:ascii="Times New Roman" w:eastAsia="Times New Roman" w:hAnsi="Times New Roman" w:cs="Times New Roman"/>
          <w:color w:val="414141"/>
        </w:rPr>
        <w:t>   Spring and EJB feature comparison.</w:t>
      </w:r>
    </w:p>
    <w:p w14:paraId="2CFB00EB" w14:textId="77777777" w:rsidR="007F79B1" w:rsidRPr="00744C13" w:rsidRDefault="007F79B1" w:rsidP="007F79B1">
      <w:pPr>
        <w:rPr>
          <w:rFonts w:ascii="Times New Roman" w:hAnsi="Times New Roman" w:cs="Times New Roman"/>
        </w:rPr>
      </w:pPr>
    </w:p>
    <w:p w14:paraId="345F096B" w14:textId="77777777" w:rsidR="007F79B1" w:rsidRPr="00BD5FED" w:rsidRDefault="007F79B1" w:rsidP="007F79B1">
      <w:pPr>
        <w:rPr>
          <w:rFonts w:ascii="Times New Roman" w:hAnsi="Times New Roman" w:cs="Times New Roman"/>
          <w:color w:val="FF0000"/>
        </w:rPr>
      </w:pPr>
      <w:r w:rsidRPr="00BD5FED">
        <w:rPr>
          <w:rFonts w:ascii="Times New Roman" w:hAnsi="Times New Roman" w:cs="Times New Roman"/>
          <w:color w:val="FF0000"/>
        </w:rPr>
        <w:t>===========================================================================</w:t>
      </w:r>
    </w:p>
    <w:p w14:paraId="3CF923BD" w14:textId="77777777" w:rsidR="007F79B1" w:rsidRPr="00960744"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r w:rsidRPr="00960744">
        <w:rPr>
          <w:rFonts w:ascii="Times New Roman" w:hAnsi="Times New Roman" w:cs="Times New Roman"/>
          <w:color w:val="FF0000"/>
          <w:spacing w:val="15"/>
        </w:rPr>
        <w:t>What is Spring Framework?</w:t>
      </w:r>
    </w:p>
    <w:p w14:paraId="3CDCE9A5" w14:textId="77777777" w:rsidR="007F79B1" w:rsidRPr="00F80A41" w:rsidRDefault="007F79B1" w:rsidP="007F79B1">
      <w:pPr>
        <w:pStyle w:val="NormalWeb"/>
        <w:shd w:val="clear" w:color="auto" w:fill="FFFFFF"/>
        <w:spacing w:before="0" w:beforeAutospacing="0" w:after="360" w:afterAutospacing="0" w:line="276" w:lineRule="auto"/>
        <w:ind w:left="450"/>
        <w:textAlignment w:val="baseline"/>
        <w:rPr>
          <w:color w:val="FF0000"/>
          <w:sz w:val="22"/>
          <w:szCs w:val="22"/>
        </w:rPr>
      </w:pPr>
      <w:r w:rsidRPr="00744C13">
        <w:rPr>
          <w:color w:val="333333"/>
          <w:sz w:val="22"/>
          <w:szCs w:val="22"/>
        </w:rPr>
        <w:t xml:space="preserve">Spring is one of the most widely used Java EE framework. Spring framework </w:t>
      </w:r>
      <w:r w:rsidRPr="00F80A41">
        <w:rPr>
          <w:color w:val="FF0000"/>
          <w:sz w:val="22"/>
          <w:szCs w:val="22"/>
        </w:rPr>
        <w:t>core concepts are “Dependency Injection” and “Aspect Oriented Programming”.</w:t>
      </w:r>
    </w:p>
    <w:p w14:paraId="01FC2C92"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Spring framework can be used in normal java applications also </w:t>
      </w:r>
      <w:r w:rsidRPr="00F80A41">
        <w:rPr>
          <w:color w:val="FF0000"/>
          <w:sz w:val="22"/>
          <w:szCs w:val="22"/>
        </w:rPr>
        <w:t>to achieve loose coupling between different components by</w:t>
      </w:r>
      <w:r w:rsidRPr="00744C13">
        <w:rPr>
          <w:color w:val="333333"/>
          <w:sz w:val="22"/>
          <w:szCs w:val="22"/>
        </w:rPr>
        <w:t xml:space="preserve"> implementing dependency injection and we can</w:t>
      </w:r>
      <w:r w:rsidRPr="00F80A41">
        <w:rPr>
          <w:color w:val="FF0000"/>
          <w:sz w:val="22"/>
          <w:szCs w:val="22"/>
        </w:rPr>
        <w:t xml:space="preserve"> perform cross cutting tasks such as logging and authenticatio</w:t>
      </w:r>
      <w:r w:rsidRPr="00744C13">
        <w:rPr>
          <w:color w:val="333333"/>
          <w:sz w:val="22"/>
          <w:szCs w:val="22"/>
        </w:rPr>
        <w:t>n using spring support for aspect oriented programming.</w:t>
      </w:r>
    </w:p>
    <w:p w14:paraId="42469769"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14:paraId="292B5DBB" w14:textId="77777777" w:rsidR="007F79B1" w:rsidRPr="005232A3"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 w:name="spring-advantages"/>
      <w:bookmarkEnd w:id="1"/>
      <w:r w:rsidRPr="005232A3">
        <w:rPr>
          <w:rFonts w:ascii="Times New Roman" w:hAnsi="Times New Roman" w:cs="Times New Roman"/>
          <w:color w:val="FF0000"/>
          <w:spacing w:val="15"/>
        </w:rPr>
        <w:t>What are some of the important features and advantages of Spring Framework?</w:t>
      </w:r>
    </w:p>
    <w:p w14:paraId="7FB79D74"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Spring Framework is built on top of two design concepts – Dependency Injection and Aspect Oriented Programming.</w:t>
      </w:r>
    </w:p>
    <w:p w14:paraId="42207921"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Some of the </w:t>
      </w:r>
      <w:r w:rsidRPr="00DC6A8A">
        <w:rPr>
          <w:color w:val="FF0000"/>
          <w:sz w:val="22"/>
          <w:szCs w:val="22"/>
        </w:rPr>
        <w:t xml:space="preserve">features of spring framework </w:t>
      </w:r>
      <w:r w:rsidRPr="00744C13">
        <w:rPr>
          <w:color w:val="333333"/>
          <w:sz w:val="22"/>
          <w:szCs w:val="22"/>
        </w:rPr>
        <w:t>are:</w:t>
      </w:r>
    </w:p>
    <w:p w14:paraId="72D3C8EB"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B14F24">
        <w:rPr>
          <w:rFonts w:ascii="Times New Roman" w:hAnsi="Times New Roman" w:cs="Times New Roman"/>
          <w:color w:val="FF0000"/>
        </w:rPr>
        <w:t xml:space="preserve">Lightweight </w:t>
      </w:r>
      <w:r w:rsidRPr="00744C13">
        <w:rPr>
          <w:rFonts w:ascii="Times New Roman" w:hAnsi="Times New Roman" w:cs="Times New Roman"/>
          <w:color w:val="333333"/>
        </w:rPr>
        <w:t>and very little overhead of using framework for our development.</w:t>
      </w:r>
    </w:p>
    <w:p w14:paraId="41CFC8B8"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B14F24">
        <w:rPr>
          <w:rFonts w:ascii="Times New Roman" w:hAnsi="Times New Roman" w:cs="Times New Roman"/>
          <w:color w:val="FF0000"/>
        </w:rPr>
        <w:t xml:space="preserve">Dependency </w:t>
      </w:r>
      <w:r w:rsidRPr="00744C13">
        <w:rPr>
          <w:rFonts w:ascii="Times New Roman" w:hAnsi="Times New Roman" w:cs="Times New Roman"/>
          <w:color w:val="333333"/>
        </w:rPr>
        <w:t xml:space="preserve">Injection or Inversion of Control to write components that are independent of each other, </w:t>
      </w:r>
      <w:r w:rsidRPr="00B14F24">
        <w:rPr>
          <w:rFonts w:ascii="Times New Roman" w:hAnsi="Times New Roman" w:cs="Times New Roman"/>
          <w:color w:val="FF0000"/>
        </w:rPr>
        <w:t xml:space="preserve">spring container takes care of wiring them </w:t>
      </w:r>
      <w:r w:rsidRPr="00744C13">
        <w:rPr>
          <w:rFonts w:ascii="Times New Roman" w:hAnsi="Times New Roman" w:cs="Times New Roman"/>
          <w:color w:val="333333"/>
        </w:rPr>
        <w:t>together to achieve our work.</w:t>
      </w:r>
    </w:p>
    <w:p w14:paraId="5B5423AB" w14:textId="77777777" w:rsidR="007F79B1" w:rsidRPr="00B14F24" w:rsidRDefault="007F79B1" w:rsidP="007F79B1">
      <w:pPr>
        <w:numPr>
          <w:ilvl w:val="1"/>
          <w:numId w:val="33"/>
        </w:numPr>
        <w:shd w:val="clear" w:color="auto" w:fill="FFFFFF"/>
        <w:spacing w:before="60" w:after="0"/>
        <w:ind w:left="900"/>
        <w:textAlignment w:val="baseline"/>
        <w:rPr>
          <w:rFonts w:ascii="Times New Roman" w:hAnsi="Times New Roman" w:cs="Times New Roman"/>
          <w:color w:val="FF0000"/>
        </w:rPr>
      </w:pPr>
      <w:r w:rsidRPr="00744C13">
        <w:rPr>
          <w:rFonts w:ascii="Times New Roman" w:hAnsi="Times New Roman" w:cs="Times New Roman"/>
          <w:color w:val="333333"/>
        </w:rPr>
        <w:t xml:space="preserve">Spring </w:t>
      </w:r>
      <w:proofErr w:type="spellStart"/>
      <w:r w:rsidRPr="00744C13">
        <w:rPr>
          <w:rFonts w:ascii="Times New Roman" w:hAnsi="Times New Roman" w:cs="Times New Roman"/>
          <w:color w:val="333333"/>
        </w:rPr>
        <w:t>IoC</w:t>
      </w:r>
      <w:proofErr w:type="spellEnd"/>
      <w:r w:rsidRPr="00744C13">
        <w:rPr>
          <w:rFonts w:ascii="Times New Roman" w:hAnsi="Times New Roman" w:cs="Times New Roman"/>
          <w:color w:val="333333"/>
        </w:rPr>
        <w:t xml:space="preserve"> container manages </w:t>
      </w:r>
      <w:r w:rsidRPr="00B14F24">
        <w:rPr>
          <w:rFonts w:ascii="Times New Roman" w:hAnsi="Times New Roman" w:cs="Times New Roman"/>
          <w:color w:val="FF0000"/>
        </w:rPr>
        <w:t>Spring Bean life cycle and project specific configurations such as JNDI lookup.</w:t>
      </w:r>
    </w:p>
    <w:p w14:paraId="45E93561"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744C13">
        <w:rPr>
          <w:rFonts w:ascii="Times New Roman" w:hAnsi="Times New Roman" w:cs="Times New Roman"/>
          <w:color w:val="333333"/>
        </w:rPr>
        <w:t xml:space="preserve">Spring MVC framework can be used to create web applications as well </w:t>
      </w:r>
      <w:r w:rsidRPr="00B14F24">
        <w:rPr>
          <w:rFonts w:ascii="Times New Roman" w:hAnsi="Times New Roman" w:cs="Times New Roman"/>
          <w:color w:val="FF0000"/>
        </w:rPr>
        <w:t xml:space="preserve">as restful web services </w:t>
      </w:r>
      <w:r w:rsidRPr="00744C13">
        <w:rPr>
          <w:rFonts w:ascii="Times New Roman" w:hAnsi="Times New Roman" w:cs="Times New Roman"/>
          <w:color w:val="333333"/>
        </w:rPr>
        <w:t>capable of returning XML as well as JSON response.</w:t>
      </w:r>
    </w:p>
    <w:p w14:paraId="1EB1B769"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744C13">
        <w:rPr>
          <w:rFonts w:ascii="Times New Roman" w:hAnsi="Times New Roman" w:cs="Times New Roman"/>
          <w:color w:val="333333"/>
        </w:rPr>
        <w:t xml:space="preserve">Support for </w:t>
      </w:r>
      <w:r w:rsidRPr="00B14F24">
        <w:rPr>
          <w:rFonts w:ascii="Times New Roman" w:hAnsi="Times New Roman" w:cs="Times New Roman"/>
          <w:color w:val="FF0000"/>
        </w:rPr>
        <w:t xml:space="preserve">transaction </w:t>
      </w:r>
      <w:r w:rsidRPr="00744C13">
        <w:rPr>
          <w:rFonts w:ascii="Times New Roman" w:hAnsi="Times New Roman" w:cs="Times New Roman"/>
          <w:color w:val="333333"/>
        </w:rPr>
        <w:t xml:space="preserve">management, JDBC operations, File uploading, Exception Handling </w:t>
      </w:r>
      <w:proofErr w:type="spellStart"/>
      <w:r w:rsidRPr="00744C13">
        <w:rPr>
          <w:rFonts w:ascii="Times New Roman" w:hAnsi="Times New Roman" w:cs="Times New Roman"/>
          <w:color w:val="333333"/>
        </w:rPr>
        <w:t>etc</w:t>
      </w:r>
      <w:proofErr w:type="spellEnd"/>
      <w:r w:rsidRPr="00744C13">
        <w:rPr>
          <w:rFonts w:ascii="Times New Roman" w:hAnsi="Times New Roman" w:cs="Times New Roman"/>
          <w:color w:val="333333"/>
        </w:rPr>
        <w:t xml:space="preserve"> with very little configurations, either by using annotations or by spring bean configuration file.</w:t>
      </w:r>
    </w:p>
    <w:p w14:paraId="22D60393" w14:textId="77777777" w:rsidR="007F79B1"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p>
    <w:p w14:paraId="0753DC5F"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Some of the </w:t>
      </w:r>
      <w:r w:rsidRPr="00B14F24">
        <w:rPr>
          <w:color w:val="FF0000"/>
          <w:sz w:val="22"/>
          <w:szCs w:val="22"/>
        </w:rPr>
        <w:t xml:space="preserve">advantages </w:t>
      </w:r>
      <w:r w:rsidRPr="00744C13">
        <w:rPr>
          <w:color w:val="333333"/>
          <w:sz w:val="22"/>
          <w:szCs w:val="22"/>
        </w:rPr>
        <w:t>of using Spring Framework are:</w:t>
      </w:r>
    </w:p>
    <w:p w14:paraId="3739E44E"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AC6062">
        <w:rPr>
          <w:rFonts w:ascii="Times New Roman" w:hAnsi="Times New Roman" w:cs="Times New Roman"/>
          <w:color w:val="FF0000"/>
        </w:rPr>
        <w:t xml:space="preserve">Reducing direct dependencies between different components </w:t>
      </w:r>
      <w:r w:rsidRPr="00744C13">
        <w:rPr>
          <w:rFonts w:ascii="Times New Roman" w:hAnsi="Times New Roman" w:cs="Times New Roman"/>
          <w:color w:val="333333"/>
        </w:rPr>
        <w:t xml:space="preserve">of the application, usually Spring </w:t>
      </w:r>
      <w:proofErr w:type="spellStart"/>
      <w:r w:rsidRPr="00744C13">
        <w:rPr>
          <w:rFonts w:ascii="Times New Roman" w:hAnsi="Times New Roman" w:cs="Times New Roman"/>
          <w:color w:val="333333"/>
        </w:rPr>
        <w:t>IoC</w:t>
      </w:r>
      <w:proofErr w:type="spellEnd"/>
      <w:r w:rsidRPr="00744C13">
        <w:rPr>
          <w:rFonts w:ascii="Times New Roman" w:hAnsi="Times New Roman" w:cs="Times New Roman"/>
          <w:color w:val="333333"/>
        </w:rPr>
        <w:t xml:space="preserve"> container is responsible for initializing resources or beans and inject them as dependencies.</w:t>
      </w:r>
    </w:p>
    <w:p w14:paraId="42F85C3A"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AC6062">
        <w:rPr>
          <w:rFonts w:ascii="Times New Roman" w:hAnsi="Times New Roman" w:cs="Times New Roman"/>
          <w:color w:val="FF0000"/>
        </w:rPr>
        <w:t xml:space="preserve">Writing unit test cases are easy </w:t>
      </w:r>
      <w:r w:rsidRPr="00744C13">
        <w:rPr>
          <w:rFonts w:ascii="Times New Roman" w:hAnsi="Times New Roman" w:cs="Times New Roman"/>
          <w:color w:val="333333"/>
        </w:rPr>
        <w:t>in Spring framework because our business logic doesn’t have direct dependencies with actual resource implementation classes. We can easily write a test configuration and inject our mock beans for testing purposes.</w:t>
      </w:r>
    </w:p>
    <w:p w14:paraId="4CF6F962"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AC6062">
        <w:rPr>
          <w:rFonts w:ascii="Times New Roman" w:hAnsi="Times New Roman" w:cs="Times New Roman"/>
          <w:color w:val="FF0000"/>
        </w:rPr>
        <w:t>Reduces the amount of boiler-plate code</w:t>
      </w:r>
      <w:r w:rsidRPr="00744C13">
        <w:rPr>
          <w:rFonts w:ascii="Times New Roman" w:hAnsi="Times New Roman" w:cs="Times New Roman"/>
          <w:color w:val="333333"/>
        </w:rPr>
        <w:t xml:space="preserve">, such as initializing objects, open/close resources. I like </w:t>
      </w:r>
      <w:proofErr w:type="spellStart"/>
      <w:r w:rsidRPr="00744C13">
        <w:rPr>
          <w:rFonts w:ascii="Times New Roman" w:hAnsi="Times New Roman" w:cs="Times New Roman"/>
          <w:color w:val="333333"/>
        </w:rPr>
        <w:t>JdbcTemplate</w:t>
      </w:r>
      <w:proofErr w:type="spellEnd"/>
      <w:r w:rsidRPr="00744C13">
        <w:rPr>
          <w:rFonts w:ascii="Times New Roman" w:hAnsi="Times New Roman" w:cs="Times New Roman"/>
          <w:color w:val="333333"/>
        </w:rPr>
        <w:t xml:space="preserve"> class a lot because it helps us in removing all the boiler-plate code that comes with JDBC programming.</w:t>
      </w:r>
    </w:p>
    <w:p w14:paraId="39C9F60D"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744C13">
        <w:rPr>
          <w:rFonts w:ascii="Times New Roman" w:hAnsi="Times New Roman" w:cs="Times New Roman"/>
          <w:color w:val="333333"/>
        </w:rPr>
        <w:t>Spring framework is divided into several modules, it helps us in keeping our application lightweight. For example, if we don’t need Spring transaction management features, we don’t need to add that dependency in our project.</w:t>
      </w:r>
    </w:p>
    <w:p w14:paraId="13F11536"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744C13">
        <w:rPr>
          <w:rFonts w:ascii="Times New Roman" w:hAnsi="Times New Roman" w:cs="Times New Roman"/>
          <w:color w:val="333333"/>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14:paraId="22C76CD8" w14:textId="77777777" w:rsidR="007F79B1" w:rsidRPr="00744C13"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2" w:name="dependency-injection"/>
      <w:bookmarkEnd w:id="2"/>
      <w:r w:rsidRPr="00744C13">
        <w:rPr>
          <w:rFonts w:ascii="Times New Roman" w:hAnsi="Times New Roman" w:cs="Times New Roman"/>
          <w:color w:val="333333"/>
          <w:spacing w:val="15"/>
        </w:rPr>
        <w:t>What do you understand by Dependency Injection?</w:t>
      </w:r>
    </w:p>
    <w:p w14:paraId="57A76519"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14:paraId="4BDE46A0"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Some of the benefits of using Dependency Injection are: Separation of Concerns, Boilerplate Code reduction, Configurable components and easy unit testing.</w:t>
      </w:r>
    </w:p>
    <w:p w14:paraId="29483A19"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Read more at</w:t>
      </w:r>
      <w:r w:rsidRPr="00744C13">
        <w:rPr>
          <w:rStyle w:val="apple-converted-space"/>
          <w:color w:val="333333"/>
          <w:sz w:val="22"/>
          <w:szCs w:val="22"/>
        </w:rPr>
        <w:t> </w:t>
      </w:r>
      <w:hyperlink r:id="rId7" w:history="1">
        <w:r w:rsidRPr="00744C13">
          <w:rPr>
            <w:rStyle w:val="Hyperlink"/>
            <w:color w:val="1A0DAB"/>
            <w:sz w:val="22"/>
            <w:szCs w:val="22"/>
            <w:bdr w:val="none" w:sz="0" w:space="0" w:color="auto" w:frame="1"/>
          </w:rPr>
          <w:t>Dependency Injection Tutorial</w:t>
        </w:r>
      </w:hyperlink>
      <w:r w:rsidRPr="00744C13">
        <w:rPr>
          <w:color w:val="333333"/>
          <w:sz w:val="22"/>
          <w:szCs w:val="22"/>
        </w:rPr>
        <w:t>. We can also use</w:t>
      </w:r>
      <w:r w:rsidRPr="00744C13">
        <w:rPr>
          <w:rStyle w:val="apple-converted-space"/>
          <w:color w:val="333333"/>
          <w:sz w:val="22"/>
          <w:szCs w:val="22"/>
        </w:rPr>
        <w:t> </w:t>
      </w:r>
      <w:hyperlink r:id="rId8" w:history="1">
        <w:r w:rsidRPr="00744C13">
          <w:rPr>
            <w:rStyle w:val="Hyperlink"/>
            <w:color w:val="1A0DAB"/>
            <w:sz w:val="22"/>
            <w:szCs w:val="22"/>
            <w:bdr w:val="none" w:sz="0" w:space="0" w:color="auto" w:frame="1"/>
          </w:rPr>
          <w:t xml:space="preserve">Google </w:t>
        </w:r>
        <w:proofErr w:type="spellStart"/>
        <w:r w:rsidRPr="00744C13">
          <w:rPr>
            <w:rStyle w:val="Hyperlink"/>
            <w:color w:val="1A0DAB"/>
            <w:sz w:val="22"/>
            <w:szCs w:val="22"/>
            <w:bdr w:val="none" w:sz="0" w:space="0" w:color="auto" w:frame="1"/>
          </w:rPr>
          <w:t>Guice</w:t>
        </w:r>
        <w:proofErr w:type="spellEnd"/>
        <w:r w:rsidRPr="00744C13">
          <w:rPr>
            <w:rStyle w:val="Hyperlink"/>
            <w:color w:val="1A0DAB"/>
            <w:sz w:val="22"/>
            <w:szCs w:val="22"/>
            <w:bdr w:val="none" w:sz="0" w:space="0" w:color="auto" w:frame="1"/>
          </w:rPr>
          <w:t xml:space="preserve"> for Dependency </w:t>
        </w:r>
        <w:proofErr w:type="spellStart"/>
        <w:r w:rsidRPr="00744C13">
          <w:rPr>
            <w:rStyle w:val="Hyperlink"/>
            <w:color w:val="1A0DAB"/>
            <w:sz w:val="22"/>
            <w:szCs w:val="22"/>
            <w:bdr w:val="none" w:sz="0" w:space="0" w:color="auto" w:frame="1"/>
          </w:rPr>
          <w:t>Injection</w:t>
        </w:r>
      </w:hyperlink>
      <w:r w:rsidRPr="00744C13">
        <w:rPr>
          <w:color w:val="333333"/>
          <w:sz w:val="22"/>
          <w:szCs w:val="22"/>
        </w:rPr>
        <w:t>to</w:t>
      </w:r>
      <w:proofErr w:type="spellEnd"/>
      <w:r w:rsidRPr="00744C13">
        <w:rPr>
          <w:color w:val="333333"/>
          <w:sz w:val="22"/>
          <w:szCs w:val="22"/>
        </w:rPr>
        <w:t xml:space="preserve"> automate the process of dependency injection. But in most of the cases we are looking for more than just dependency injection and that’s why Spring is the top choice for this.</w:t>
      </w:r>
    </w:p>
    <w:p w14:paraId="52E99FFB" w14:textId="77777777" w:rsidR="007F79B1" w:rsidRPr="00744C13"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3" w:name="spring-dependency-injection"/>
      <w:bookmarkEnd w:id="3"/>
      <w:r w:rsidRPr="00744C13">
        <w:rPr>
          <w:rFonts w:ascii="Times New Roman" w:hAnsi="Times New Roman" w:cs="Times New Roman"/>
          <w:color w:val="333333"/>
          <w:spacing w:val="15"/>
        </w:rPr>
        <w:t>How do we implement DI in Spring Framework?</w:t>
      </w:r>
    </w:p>
    <w:p w14:paraId="67AB4449"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We can use Spring XML based as well as Annotation based configuration to implement DI in spring applications. For better understanding, please read</w:t>
      </w:r>
      <w:r w:rsidRPr="00744C13">
        <w:rPr>
          <w:rStyle w:val="apple-converted-space"/>
          <w:color w:val="333333"/>
          <w:sz w:val="22"/>
          <w:szCs w:val="22"/>
        </w:rPr>
        <w:t> </w:t>
      </w:r>
      <w:hyperlink r:id="rId9" w:history="1">
        <w:r w:rsidRPr="00744C13">
          <w:rPr>
            <w:rStyle w:val="Hyperlink"/>
            <w:color w:val="1A0DAB"/>
            <w:sz w:val="22"/>
            <w:szCs w:val="22"/>
            <w:bdr w:val="none" w:sz="0" w:space="0" w:color="auto" w:frame="1"/>
          </w:rPr>
          <w:t>Spring Dependency Injection</w:t>
        </w:r>
      </w:hyperlink>
      <w:r w:rsidRPr="00744C13">
        <w:rPr>
          <w:rStyle w:val="apple-converted-space"/>
          <w:color w:val="333333"/>
          <w:sz w:val="22"/>
          <w:szCs w:val="22"/>
        </w:rPr>
        <w:t> </w:t>
      </w:r>
      <w:r w:rsidRPr="00744C13">
        <w:rPr>
          <w:color w:val="333333"/>
          <w:sz w:val="22"/>
          <w:szCs w:val="22"/>
        </w:rPr>
        <w:t>example where you can learn both the ways with JUnit test case. The post also contains sample project zip file, that you can download and play around to learn more.</w:t>
      </w:r>
    </w:p>
    <w:p w14:paraId="30679823" w14:textId="77777777" w:rsidR="007F79B1" w:rsidRPr="00744C13"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4" w:name="spring-tool-suite"/>
      <w:bookmarkEnd w:id="4"/>
      <w:r w:rsidRPr="00744C13">
        <w:rPr>
          <w:rFonts w:ascii="Times New Roman" w:hAnsi="Times New Roman" w:cs="Times New Roman"/>
          <w:color w:val="333333"/>
          <w:spacing w:val="15"/>
        </w:rPr>
        <w:t>What are the benefits of using Spring Tool Suite?</w:t>
      </w:r>
    </w:p>
    <w:p w14:paraId="1144349C"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We can install plugins into Eclipse to get all the features of Spring Tool Suite. However STS comes with Eclipse with some other important stuffs such as Maven support, Templates for creating different types of Spring projects and </w:t>
      </w:r>
      <w:proofErr w:type="spellStart"/>
      <w:r w:rsidRPr="00744C13">
        <w:rPr>
          <w:color w:val="333333"/>
          <w:sz w:val="22"/>
          <w:szCs w:val="22"/>
        </w:rPr>
        <w:t>tc</w:t>
      </w:r>
      <w:proofErr w:type="spellEnd"/>
      <w:r w:rsidRPr="00744C13">
        <w:rPr>
          <w:color w:val="333333"/>
          <w:sz w:val="22"/>
          <w:szCs w:val="22"/>
        </w:rPr>
        <w:t xml:space="preserve"> server for better performance with Spring applications.</w:t>
      </w:r>
    </w:p>
    <w:p w14:paraId="00A2F980"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14:paraId="074A5927" w14:textId="77777777" w:rsidR="007F79B1" w:rsidRPr="00744C13"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5" w:name="spring-modules"/>
      <w:bookmarkEnd w:id="5"/>
      <w:r w:rsidRPr="00744C13">
        <w:rPr>
          <w:rFonts w:ascii="Times New Roman" w:hAnsi="Times New Roman" w:cs="Times New Roman"/>
          <w:color w:val="333333"/>
          <w:spacing w:val="15"/>
        </w:rPr>
        <w:t>Name some of the important Spring Modules?</w:t>
      </w:r>
    </w:p>
    <w:p w14:paraId="4A4AE2BE"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Some of the important Spring Framework modules are:</w:t>
      </w:r>
    </w:p>
    <w:p w14:paraId="35E9737F"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Spring Context</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dependency injection.</w:t>
      </w:r>
    </w:p>
    <w:p w14:paraId="58009079"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Spring AOP</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xml:space="preserve">– for </w:t>
      </w:r>
      <w:proofErr w:type="gramStart"/>
      <w:r w:rsidRPr="00744C13">
        <w:rPr>
          <w:rFonts w:ascii="Times New Roman" w:hAnsi="Times New Roman" w:cs="Times New Roman"/>
          <w:color w:val="333333"/>
        </w:rPr>
        <w:t>aspect oriented</w:t>
      </w:r>
      <w:proofErr w:type="gramEnd"/>
      <w:r w:rsidRPr="00744C13">
        <w:rPr>
          <w:rFonts w:ascii="Times New Roman" w:hAnsi="Times New Roman" w:cs="Times New Roman"/>
          <w:color w:val="333333"/>
        </w:rPr>
        <w:t xml:space="preserve"> programming.</w:t>
      </w:r>
    </w:p>
    <w:p w14:paraId="28B35AC9"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Spring DAO</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database operations using DAO pattern</w:t>
      </w:r>
    </w:p>
    <w:p w14:paraId="03AE88EC"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Spring JDBC</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xml:space="preserve">– for JDBC and </w:t>
      </w:r>
      <w:proofErr w:type="spellStart"/>
      <w:r w:rsidRPr="00744C13">
        <w:rPr>
          <w:rFonts w:ascii="Times New Roman" w:hAnsi="Times New Roman" w:cs="Times New Roman"/>
          <w:color w:val="333333"/>
        </w:rPr>
        <w:t>DataSource</w:t>
      </w:r>
      <w:proofErr w:type="spellEnd"/>
      <w:r w:rsidRPr="00744C13">
        <w:rPr>
          <w:rFonts w:ascii="Times New Roman" w:hAnsi="Times New Roman" w:cs="Times New Roman"/>
          <w:color w:val="333333"/>
        </w:rPr>
        <w:t xml:space="preserve"> support.</w:t>
      </w:r>
    </w:p>
    <w:p w14:paraId="59C7662D"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Spring ORM</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ORM tools support such as Hibernate</w:t>
      </w:r>
    </w:p>
    <w:p w14:paraId="51A7BF23"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Spring Web Module</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creating web applications.</w:t>
      </w:r>
    </w:p>
    <w:p w14:paraId="2B5C860C"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Spring MVC</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Model-View-Controller implementation for creating web applications, web services etc.</w:t>
      </w:r>
    </w:p>
    <w:p w14:paraId="178F3628" w14:textId="77777777" w:rsidR="007F79B1" w:rsidRPr="00744C13"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6" w:name="aspect-oriented-programming"/>
      <w:bookmarkEnd w:id="6"/>
      <w:r w:rsidRPr="00744C13">
        <w:rPr>
          <w:rFonts w:ascii="Times New Roman" w:hAnsi="Times New Roman" w:cs="Times New Roman"/>
          <w:color w:val="333333"/>
          <w:spacing w:val="15"/>
        </w:rPr>
        <w:t>What do you understand by Aspect Oriented Programming?</w:t>
      </w:r>
    </w:p>
    <w:p w14:paraId="6C1D4E0E"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14:paraId="3B4871C3"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 xml:space="preserve">AOP takes out the direct dependency of cross-cutting tasks from classes that is not possible in normal </w:t>
      </w:r>
      <w:proofErr w:type="gramStart"/>
      <w:r w:rsidRPr="00744C13">
        <w:rPr>
          <w:color w:val="333333"/>
          <w:sz w:val="22"/>
          <w:szCs w:val="22"/>
        </w:rPr>
        <w:t>object oriented</w:t>
      </w:r>
      <w:proofErr w:type="gramEnd"/>
      <w:r w:rsidRPr="00744C13">
        <w:rPr>
          <w:color w:val="333333"/>
          <w:sz w:val="22"/>
          <w:szCs w:val="22"/>
        </w:rPr>
        <w:t xml:space="preserve"> programming. For example, we can have a separate class for logging but again the classes will have to call these methods for logging the data. Read more about Spring AOP support </w:t>
      </w:r>
      <w:proofErr w:type="spellStart"/>
      <w:r w:rsidRPr="00744C13">
        <w:rPr>
          <w:color w:val="333333"/>
          <w:sz w:val="22"/>
          <w:szCs w:val="22"/>
        </w:rPr>
        <w:t>at</w:t>
      </w:r>
      <w:hyperlink r:id="rId10" w:history="1">
        <w:r w:rsidRPr="00744C13">
          <w:rPr>
            <w:rStyle w:val="Hyperlink"/>
            <w:color w:val="1A0DAB"/>
            <w:sz w:val="22"/>
            <w:szCs w:val="22"/>
            <w:bdr w:val="none" w:sz="0" w:space="0" w:color="auto" w:frame="1"/>
          </w:rPr>
          <w:t>Spring</w:t>
        </w:r>
        <w:proofErr w:type="spellEnd"/>
        <w:r w:rsidRPr="00744C13">
          <w:rPr>
            <w:rStyle w:val="Hyperlink"/>
            <w:color w:val="1A0DAB"/>
            <w:sz w:val="22"/>
            <w:szCs w:val="22"/>
            <w:bdr w:val="none" w:sz="0" w:space="0" w:color="auto" w:frame="1"/>
          </w:rPr>
          <w:t xml:space="preserve"> AOP Example</w:t>
        </w:r>
      </w:hyperlink>
      <w:r w:rsidRPr="00744C13">
        <w:rPr>
          <w:color w:val="333333"/>
          <w:sz w:val="22"/>
          <w:szCs w:val="22"/>
        </w:rPr>
        <w:t>.</w:t>
      </w:r>
    </w:p>
    <w:p w14:paraId="65411749" w14:textId="77777777" w:rsidR="007F79B1" w:rsidRPr="003D0F82"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7" w:name="aspect-advice-pointcut-joinpoint"/>
      <w:bookmarkEnd w:id="7"/>
      <w:r w:rsidRPr="003D0F82">
        <w:rPr>
          <w:rFonts w:ascii="Times New Roman" w:hAnsi="Times New Roman" w:cs="Times New Roman"/>
          <w:color w:val="FF0000"/>
          <w:spacing w:val="15"/>
        </w:rPr>
        <w:t xml:space="preserve">What is Aspect, Advice, Pointcut, </w:t>
      </w:r>
      <w:proofErr w:type="spellStart"/>
      <w:r w:rsidRPr="003D0F82">
        <w:rPr>
          <w:rFonts w:ascii="Times New Roman" w:hAnsi="Times New Roman" w:cs="Times New Roman"/>
          <w:color w:val="FF0000"/>
          <w:spacing w:val="15"/>
        </w:rPr>
        <w:t>JointPoint</w:t>
      </w:r>
      <w:proofErr w:type="spellEnd"/>
      <w:r w:rsidRPr="003D0F82">
        <w:rPr>
          <w:rFonts w:ascii="Times New Roman" w:hAnsi="Times New Roman" w:cs="Times New Roman"/>
          <w:color w:val="FF0000"/>
          <w:spacing w:val="15"/>
        </w:rPr>
        <w:t xml:space="preserve"> and Advice Arguments in AOP?</w:t>
      </w:r>
    </w:p>
    <w:p w14:paraId="0D27365F"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26EE8">
        <w:rPr>
          <w:rStyle w:val="Strong"/>
          <w:color w:val="FF0000"/>
          <w:sz w:val="22"/>
          <w:szCs w:val="22"/>
          <w:bdr w:val="none" w:sz="0" w:space="0" w:color="auto" w:frame="1"/>
        </w:rPr>
        <w:t>Aspect</w:t>
      </w:r>
      <w:r w:rsidRPr="00726EE8">
        <w:rPr>
          <w:color w:val="FF0000"/>
          <w:sz w:val="22"/>
          <w:szCs w:val="22"/>
        </w:rPr>
        <w:t>: Aspect is a class that implements cross-cutting concerns, such as transaction management</w:t>
      </w:r>
      <w:r w:rsidRPr="00744C13">
        <w:rPr>
          <w:color w:val="333333"/>
          <w:sz w:val="22"/>
          <w:szCs w:val="22"/>
        </w:rPr>
        <w:t>. Aspects can be a normal class configured and then configured in Spring Bean configuration file or we can use Spring AspectJ support to declare a class as Aspect using</w:t>
      </w:r>
      <w:r w:rsidRPr="00744C13">
        <w:rPr>
          <w:rStyle w:val="apple-converted-space"/>
          <w:color w:val="333333"/>
          <w:sz w:val="22"/>
          <w:szCs w:val="22"/>
        </w:rPr>
        <w:t> </w:t>
      </w:r>
      <w:r w:rsidRPr="00744C13">
        <w:rPr>
          <w:rStyle w:val="HTMLCode"/>
          <w:color w:val="333333"/>
          <w:sz w:val="22"/>
          <w:szCs w:val="22"/>
          <w:bdr w:val="none" w:sz="0" w:space="0" w:color="auto" w:frame="1"/>
        </w:rPr>
        <w:t>@Aspect</w:t>
      </w:r>
      <w:r w:rsidRPr="00744C13">
        <w:rPr>
          <w:rStyle w:val="apple-converted-space"/>
          <w:color w:val="333333"/>
          <w:sz w:val="22"/>
          <w:szCs w:val="22"/>
        </w:rPr>
        <w:t> </w:t>
      </w:r>
      <w:r w:rsidRPr="00744C13">
        <w:rPr>
          <w:color w:val="333333"/>
          <w:sz w:val="22"/>
          <w:szCs w:val="22"/>
        </w:rPr>
        <w:t>annotation.</w:t>
      </w:r>
    </w:p>
    <w:p w14:paraId="345D8EBD"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rStyle w:val="Strong"/>
          <w:color w:val="333333"/>
          <w:sz w:val="22"/>
          <w:szCs w:val="22"/>
          <w:bdr w:val="none" w:sz="0" w:space="0" w:color="auto" w:frame="1"/>
        </w:rPr>
        <w:t>Advice</w:t>
      </w:r>
      <w:r w:rsidRPr="00744C13">
        <w:rPr>
          <w:color w:val="333333"/>
          <w:sz w:val="22"/>
          <w:szCs w:val="22"/>
        </w:rPr>
        <w:t>: Advice is the action taken for a particular join point. In terms of programming, they are methods that gets executed when a specific join point with matching pointcut is reached in the application. You can think of Advices as</w:t>
      </w:r>
      <w:r w:rsidRPr="00744C13">
        <w:rPr>
          <w:rStyle w:val="apple-converted-space"/>
          <w:color w:val="333333"/>
          <w:sz w:val="22"/>
          <w:szCs w:val="22"/>
        </w:rPr>
        <w:t> </w:t>
      </w:r>
      <w:hyperlink r:id="rId11" w:history="1">
        <w:r w:rsidRPr="00744C13">
          <w:rPr>
            <w:rStyle w:val="Hyperlink"/>
            <w:color w:val="1A0DAB"/>
            <w:sz w:val="22"/>
            <w:szCs w:val="22"/>
            <w:bdr w:val="none" w:sz="0" w:space="0" w:color="auto" w:frame="1"/>
          </w:rPr>
          <w:t>Spring interceptors</w:t>
        </w:r>
      </w:hyperlink>
      <w:r w:rsidRPr="00744C13">
        <w:rPr>
          <w:rStyle w:val="apple-converted-space"/>
          <w:color w:val="333333"/>
          <w:sz w:val="22"/>
          <w:szCs w:val="22"/>
        </w:rPr>
        <w:t> </w:t>
      </w:r>
      <w:r w:rsidRPr="00744C13">
        <w:rPr>
          <w:color w:val="333333"/>
          <w:sz w:val="22"/>
          <w:szCs w:val="22"/>
        </w:rPr>
        <w:t>or</w:t>
      </w:r>
      <w:r w:rsidRPr="00744C13">
        <w:rPr>
          <w:rStyle w:val="apple-converted-space"/>
          <w:color w:val="333333"/>
          <w:sz w:val="22"/>
          <w:szCs w:val="22"/>
        </w:rPr>
        <w:t> </w:t>
      </w:r>
      <w:hyperlink r:id="rId12" w:history="1">
        <w:r w:rsidRPr="00744C13">
          <w:rPr>
            <w:rStyle w:val="Hyperlink"/>
            <w:color w:val="1A0DAB"/>
            <w:sz w:val="22"/>
            <w:szCs w:val="22"/>
            <w:bdr w:val="none" w:sz="0" w:space="0" w:color="auto" w:frame="1"/>
          </w:rPr>
          <w:t>Servlet Filters</w:t>
        </w:r>
      </w:hyperlink>
      <w:r w:rsidRPr="00744C13">
        <w:rPr>
          <w:color w:val="333333"/>
          <w:sz w:val="22"/>
          <w:szCs w:val="22"/>
        </w:rPr>
        <w:t>.</w:t>
      </w:r>
    </w:p>
    <w:p w14:paraId="0439B34B"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26EE8">
        <w:rPr>
          <w:rStyle w:val="Strong"/>
          <w:color w:val="FF0000"/>
          <w:sz w:val="22"/>
          <w:szCs w:val="22"/>
          <w:bdr w:val="none" w:sz="0" w:space="0" w:color="auto" w:frame="1"/>
        </w:rPr>
        <w:t>Pointcut</w:t>
      </w:r>
      <w:r w:rsidRPr="00726EE8">
        <w:rPr>
          <w:color w:val="FF0000"/>
          <w:sz w:val="22"/>
          <w:szCs w:val="22"/>
        </w:rPr>
        <w:t>: Pointcut are regular expressions that is matched with join points to determine whether advice needs to be executed or not</w:t>
      </w:r>
      <w:r w:rsidRPr="00744C13">
        <w:rPr>
          <w:color w:val="333333"/>
          <w:sz w:val="22"/>
          <w:szCs w:val="22"/>
        </w:rPr>
        <w:t>. Pointcut uses different kinds of expressions that are matched with the join points. Spring framework uses the AspectJ pointcut expression language for determining the join points where advice methods will be applied.</w:t>
      </w:r>
    </w:p>
    <w:p w14:paraId="349FF46D"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26EE8">
        <w:rPr>
          <w:rStyle w:val="Strong"/>
          <w:color w:val="FF0000"/>
          <w:sz w:val="22"/>
          <w:szCs w:val="22"/>
          <w:bdr w:val="none" w:sz="0" w:space="0" w:color="auto" w:frame="1"/>
        </w:rPr>
        <w:t>Join Point</w:t>
      </w:r>
      <w:r w:rsidRPr="00726EE8">
        <w:rPr>
          <w:color w:val="FF0000"/>
          <w:sz w:val="22"/>
          <w:szCs w:val="22"/>
        </w:rPr>
        <w:t>: A join point is the specific point in the application such as method execution, exception handling, changing object variable values etc</w:t>
      </w:r>
      <w:r w:rsidRPr="00744C13">
        <w:rPr>
          <w:color w:val="333333"/>
          <w:sz w:val="22"/>
          <w:szCs w:val="22"/>
        </w:rPr>
        <w:t xml:space="preserve">. In Spring AOP a join points </w:t>
      </w:r>
      <w:proofErr w:type="gramStart"/>
      <w:r w:rsidRPr="00744C13">
        <w:rPr>
          <w:color w:val="333333"/>
          <w:sz w:val="22"/>
          <w:szCs w:val="22"/>
        </w:rPr>
        <w:t>is</w:t>
      </w:r>
      <w:proofErr w:type="gramEnd"/>
      <w:r w:rsidRPr="00744C13">
        <w:rPr>
          <w:color w:val="333333"/>
          <w:sz w:val="22"/>
          <w:szCs w:val="22"/>
        </w:rPr>
        <w:t xml:space="preserve"> always the execution of a method.</w:t>
      </w:r>
    </w:p>
    <w:p w14:paraId="7770CB91"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812707">
        <w:rPr>
          <w:rStyle w:val="Strong"/>
          <w:color w:val="FF0000"/>
          <w:sz w:val="22"/>
          <w:szCs w:val="22"/>
          <w:bdr w:val="none" w:sz="0" w:space="0" w:color="auto" w:frame="1"/>
        </w:rPr>
        <w:t>Advice Arguments</w:t>
      </w:r>
      <w:r w:rsidRPr="00812707">
        <w:rPr>
          <w:color w:val="FF0000"/>
          <w:sz w:val="22"/>
          <w:szCs w:val="22"/>
        </w:rPr>
        <w:t>: We can pass arguments in the advice methods</w:t>
      </w:r>
      <w:r w:rsidRPr="00744C13">
        <w:rPr>
          <w:color w:val="333333"/>
          <w:sz w:val="22"/>
          <w:szCs w:val="22"/>
        </w:rPr>
        <w:t xml:space="preserve">. We can use </w:t>
      </w:r>
      <w:proofErr w:type="spellStart"/>
      <w:proofErr w:type="gramStart"/>
      <w:r w:rsidRPr="00744C13">
        <w:rPr>
          <w:color w:val="333333"/>
          <w:sz w:val="22"/>
          <w:szCs w:val="22"/>
        </w:rPr>
        <w:t>args</w:t>
      </w:r>
      <w:proofErr w:type="spellEnd"/>
      <w:r w:rsidRPr="00744C13">
        <w:rPr>
          <w:color w:val="333333"/>
          <w:sz w:val="22"/>
          <w:szCs w:val="22"/>
        </w:rPr>
        <w:t>(</w:t>
      </w:r>
      <w:proofErr w:type="gramEnd"/>
      <w:r w:rsidRPr="00744C13">
        <w:rPr>
          <w:color w:val="333333"/>
          <w:sz w:val="22"/>
          <w:szCs w:val="22"/>
        </w:rPr>
        <w:t>) expression in the pointcut to be applied to any method that matches the argument pattern. If we use this, then we need to use the same name in the advice method from where argument type is determined.</w:t>
      </w:r>
    </w:p>
    <w:p w14:paraId="3D3E6EF0"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These concepts seems confusing at first, but if you go through</w:t>
      </w:r>
      <w:r w:rsidRPr="00744C13">
        <w:rPr>
          <w:rStyle w:val="apple-converted-space"/>
          <w:color w:val="333333"/>
          <w:sz w:val="22"/>
          <w:szCs w:val="22"/>
        </w:rPr>
        <w:t> </w:t>
      </w:r>
      <w:hyperlink r:id="rId13" w:history="1">
        <w:r w:rsidRPr="00744C13">
          <w:rPr>
            <w:rStyle w:val="Hyperlink"/>
            <w:color w:val="1A0DAB"/>
            <w:sz w:val="22"/>
            <w:szCs w:val="22"/>
            <w:bdr w:val="none" w:sz="0" w:space="0" w:color="auto" w:frame="1"/>
          </w:rPr>
          <w:t>Spring Aspect, Advice Example</w:t>
        </w:r>
      </w:hyperlink>
      <w:r w:rsidRPr="00744C13">
        <w:rPr>
          <w:rStyle w:val="apple-converted-space"/>
          <w:color w:val="333333"/>
          <w:sz w:val="22"/>
          <w:szCs w:val="22"/>
        </w:rPr>
        <w:t> </w:t>
      </w:r>
      <w:r w:rsidRPr="00744C13">
        <w:rPr>
          <w:color w:val="333333"/>
          <w:sz w:val="22"/>
          <w:szCs w:val="22"/>
        </w:rPr>
        <w:t>then you can easily relate to them.</w:t>
      </w:r>
    </w:p>
    <w:p w14:paraId="1F32D15E" w14:textId="77777777" w:rsidR="007F79B1" w:rsidRPr="00744C13"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8" w:name="spring-vs-aspectj"/>
      <w:bookmarkEnd w:id="8"/>
      <w:r w:rsidRPr="00744C13">
        <w:rPr>
          <w:rFonts w:ascii="Times New Roman" w:hAnsi="Times New Roman" w:cs="Times New Roman"/>
          <w:color w:val="333333"/>
          <w:spacing w:val="15"/>
        </w:rPr>
        <w:t>What is the difference between Spring AOP and AspectJ AOP?</w:t>
      </w:r>
    </w:p>
    <w:p w14:paraId="7B96D75D"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AspectJ is the industry-standard implementation for Aspect Oriented Programming whereas Spring implements AOP for some cases. Main differences between Spring AOP and AspectJ are:</w:t>
      </w:r>
    </w:p>
    <w:p w14:paraId="64D11148"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744C13">
        <w:rPr>
          <w:rFonts w:ascii="Times New Roman" w:hAnsi="Times New Roman" w:cs="Times New Roman"/>
          <w:color w:val="333333"/>
        </w:rPr>
        <w:t>Spring AOP is simpler to use than AspectJ because we don’t need to worry about the weaving process.</w:t>
      </w:r>
    </w:p>
    <w:p w14:paraId="4390D2CB"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744C13">
        <w:rPr>
          <w:rFonts w:ascii="Times New Roman" w:hAnsi="Times New Roman" w:cs="Times New Roman"/>
          <w:color w:val="333333"/>
        </w:rPr>
        <w:t>Spring AOP supports AspectJ annotations, so if you are familiar with AspectJ then working with Spring AOP is easier.</w:t>
      </w:r>
    </w:p>
    <w:p w14:paraId="25F39535"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744C13">
        <w:rPr>
          <w:rFonts w:ascii="Times New Roman" w:hAnsi="Times New Roman" w:cs="Times New Roman"/>
          <w:color w:val="333333"/>
        </w:rPr>
        <w:t>Spring AOP supports only proxy-based AOP, so it can be applied only to method execution join points. AspectJ support all kinds of pointcuts.</w:t>
      </w:r>
    </w:p>
    <w:p w14:paraId="0CAFD578" w14:textId="77777777" w:rsidR="007F79B1" w:rsidRPr="00744C13"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rPr>
      </w:pPr>
      <w:r w:rsidRPr="00744C13">
        <w:rPr>
          <w:rFonts w:ascii="Times New Roman" w:hAnsi="Times New Roman" w:cs="Times New Roman"/>
          <w:color w:val="333333"/>
        </w:rPr>
        <w:t>One of the shortcoming of Spring AOP is that it can be applied only to the beans created through Spring Context.</w:t>
      </w:r>
    </w:p>
    <w:p w14:paraId="509D0D72" w14:textId="77777777" w:rsidR="007F79B1" w:rsidRPr="00744C13"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9" w:name="spring-ioc-container"/>
      <w:bookmarkEnd w:id="9"/>
      <w:r w:rsidRPr="00744C13">
        <w:rPr>
          <w:rFonts w:ascii="Times New Roman" w:hAnsi="Times New Roman" w:cs="Times New Roman"/>
          <w:color w:val="333333"/>
          <w:spacing w:val="15"/>
        </w:rPr>
        <w:t xml:space="preserve">What is Spring </w:t>
      </w:r>
      <w:proofErr w:type="spellStart"/>
      <w:r w:rsidRPr="00744C13">
        <w:rPr>
          <w:rFonts w:ascii="Times New Roman" w:hAnsi="Times New Roman" w:cs="Times New Roman"/>
          <w:color w:val="333333"/>
          <w:spacing w:val="15"/>
        </w:rPr>
        <w:t>IoC</w:t>
      </w:r>
      <w:proofErr w:type="spellEnd"/>
      <w:r w:rsidRPr="00744C13">
        <w:rPr>
          <w:rFonts w:ascii="Times New Roman" w:hAnsi="Times New Roman" w:cs="Times New Roman"/>
          <w:color w:val="333333"/>
          <w:spacing w:val="15"/>
        </w:rPr>
        <w:t xml:space="preserve"> Container?</w:t>
      </w:r>
    </w:p>
    <w:p w14:paraId="3419B8BD"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8C12C5">
        <w:rPr>
          <w:rStyle w:val="Strong"/>
          <w:color w:val="FF0000"/>
          <w:sz w:val="22"/>
          <w:szCs w:val="22"/>
          <w:bdr w:val="none" w:sz="0" w:space="0" w:color="auto" w:frame="1"/>
        </w:rPr>
        <w:t>Inversion of Control</w:t>
      </w:r>
      <w:r w:rsidRPr="008C12C5">
        <w:rPr>
          <w:rStyle w:val="apple-converted-space"/>
          <w:color w:val="FF0000"/>
          <w:sz w:val="22"/>
          <w:szCs w:val="22"/>
        </w:rPr>
        <w:t> </w:t>
      </w:r>
      <w:r w:rsidRPr="008C12C5">
        <w:rPr>
          <w:color w:val="FF0000"/>
          <w:sz w:val="22"/>
          <w:szCs w:val="22"/>
        </w:rPr>
        <w:t>(</w:t>
      </w:r>
      <w:proofErr w:type="spellStart"/>
      <w:r w:rsidRPr="008C12C5">
        <w:rPr>
          <w:color w:val="FF0000"/>
          <w:sz w:val="22"/>
          <w:szCs w:val="22"/>
        </w:rPr>
        <w:t>IoC</w:t>
      </w:r>
      <w:proofErr w:type="spellEnd"/>
      <w:r w:rsidRPr="008C12C5">
        <w:rPr>
          <w:color w:val="FF0000"/>
          <w:sz w:val="22"/>
          <w:szCs w:val="22"/>
        </w:rPr>
        <w:t>) is the mechanism to achieve loose-coupling between Objects dependencies</w:t>
      </w:r>
      <w:r w:rsidRPr="00744C13">
        <w:rPr>
          <w:color w:val="333333"/>
          <w:sz w:val="22"/>
          <w:szCs w:val="22"/>
        </w:rPr>
        <w:t xml:space="preserve">. To achieve loose coupling and dynamic binding of the objects at runtime, the objects define their dependencies that are being injected by other assembler objects. Spring </w:t>
      </w:r>
      <w:proofErr w:type="spellStart"/>
      <w:r w:rsidRPr="00744C13">
        <w:rPr>
          <w:color w:val="333333"/>
          <w:sz w:val="22"/>
          <w:szCs w:val="22"/>
        </w:rPr>
        <w:t>IoC</w:t>
      </w:r>
      <w:proofErr w:type="spellEnd"/>
      <w:r w:rsidRPr="00744C13">
        <w:rPr>
          <w:color w:val="333333"/>
          <w:sz w:val="22"/>
          <w:szCs w:val="22"/>
        </w:rPr>
        <w:t xml:space="preserve"> container is the program that injects dependencies into an object and make it ready for our use.</w:t>
      </w:r>
    </w:p>
    <w:p w14:paraId="59D0FAD5"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 xml:space="preserve">Spring Framework </w:t>
      </w:r>
      <w:proofErr w:type="spellStart"/>
      <w:r w:rsidRPr="00744C13">
        <w:rPr>
          <w:color w:val="333333"/>
          <w:sz w:val="22"/>
          <w:szCs w:val="22"/>
        </w:rPr>
        <w:t>IoC</w:t>
      </w:r>
      <w:proofErr w:type="spellEnd"/>
      <w:r w:rsidRPr="00744C13">
        <w:rPr>
          <w:color w:val="333333"/>
          <w:sz w:val="22"/>
          <w:szCs w:val="22"/>
        </w:rPr>
        <w:t xml:space="preserve"> container classes are part of</w:t>
      </w:r>
      <w:r w:rsidRPr="00744C13">
        <w:rPr>
          <w:rStyle w:val="apple-converted-space"/>
          <w:color w:val="333333"/>
          <w:sz w:val="22"/>
          <w:szCs w:val="22"/>
        </w:rPr>
        <w:t> </w:t>
      </w:r>
      <w:r w:rsidRPr="00744C13">
        <w:rPr>
          <w:rStyle w:val="HTMLCode"/>
          <w:color w:val="333333"/>
          <w:sz w:val="22"/>
          <w:szCs w:val="22"/>
          <w:bdr w:val="none" w:sz="0" w:space="0" w:color="auto" w:frame="1"/>
        </w:rPr>
        <w:t>org.springframework.beans</w:t>
      </w:r>
      <w:r w:rsidRPr="00744C13">
        <w:rPr>
          <w:rStyle w:val="apple-converted-space"/>
          <w:color w:val="333333"/>
          <w:sz w:val="22"/>
          <w:szCs w:val="22"/>
        </w:rPr>
        <w:t> </w:t>
      </w:r>
      <w:r w:rsidRPr="00744C13">
        <w:rPr>
          <w:color w:val="333333"/>
          <w:sz w:val="22"/>
          <w:szCs w:val="22"/>
        </w:rPr>
        <w:t>and</w:t>
      </w:r>
      <w:r w:rsidRPr="00744C13">
        <w:rPr>
          <w:rStyle w:val="HTMLCode"/>
          <w:color w:val="333333"/>
          <w:sz w:val="22"/>
          <w:szCs w:val="22"/>
          <w:bdr w:val="none" w:sz="0" w:space="0" w:color="auto" w:frame="1"/>
        </w:rPr>
        <w:t>org.springframework.context</w:t>
      </w:r>
      <w:r w:rsidRPr="00744C13">
        <w:rPr>
          <w:rStyle w:val="apple-converted-space"/>
          <w:color w:val="333333"/>
          <w:sz w:val="22"/>
          <w:szCs w:val="22"/>
        </w:rPr>
        <w:t> </w:t>
      </w:r>
      <w:r w:rsidRPr="00744C13">
        <w:rPr>
          <w:color w:val="333333"/>
          <w:sz w:val="22"/>
          <w:szCs w:val="22"/>
        </w:rPr>
        <w:t>packages and provides us different ways to decouple the object dependencies.</w:t>
      </w:r>
    </w:p>
    <w:p w14:paraId="4133A4DB"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Some of the useful </w:t>
      </w:r>
      <w:proofErr w:type="spellStart"/>
      <w:r w:rsidRPr="008C12C5">
        <w:rPr>
          <w:color w:val="FF0000"/>
          <w:sz w:val="22"/>
          <w:szCs w:val="22"/>
        </w:rPr>
        <w:t>ApplicationContext</w:t>
      </w:r>
      <w:proofErr w:type="spellEnd"/>
      <w:r w:rsidRPr="008C12C5">
        <w:rPr>
          <w:color w:val="FF0000"/>
          <w:sz w:val="22"/>
          <w:szCs w:val="22"/>
        </w:rPr>
        <w:t xml:space="preserve"> </w:t>
      </w:r>
      <w:r w:rsidRPr="00744C13">
        <w:rPr>
          <w:color w:val="333333"/>
          <w:sz w:val="22"/>
          <w:szCs w:val="22"/>
        </w:rPr>
        <w:t>implementations that we use are;</w:t>
      </w:r>
    </w:p>
    <w:p w14:paraId="7548397A"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proofErr w:type="spellStart"/>
      <w:r w:rsidRPr="008C12C5">
        <w:rPr>
          <w:rStyle w:val="HTMLCode"/>
          <w:rFonts w:ascii="Times New Roman" w:eastAsiaTheme="minorHAnsi" w:hAnsi="Times New Roman" w:cs="Times New Roman"/>
          <w:color w:val="FF0000"/>
          <w:bdr w:val="none" w:sz="0" w:space="0" w:color="auto" w:frame="1"/>
        </w:rPr>
        <w:t>AnnotationConfigApplicationContext</w:t>
      </w:r>
      <w:proofErr w:type="spellEnd"/>
      <w:r w:rsidRPr="00744C13">
        <w:rPr>
          <w:rFonts w:ascii="Times New Roman" w:hAnsi="Times New Roman" w:cs="Times New Roman"/>
          <w:color w:val="333333"/>
        </w:rPr>
        <w:t>: For standalone java applications using annotations based configuration.</w:t>
      </w:r>
    </w:p>
    <w:p w14:paraId="6ED1E7F1"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proofErr w:type="spellStart"/>
      <w:r w:rsidRPr="008C12C5">
        <w:rPr>
          <w:rStyle w:val="HTMLCode"/>
          <w:rFonts w:ascii="Times New Roman" w:eastAsiaTheme="minorHAnsi" w:hAnsi="Times New Roman" w:cs="Times New Roman"/>
          <w:color w:val="FF0000"/>
          <w:bdr w:val="none" w:sz="0" w:space="0" w:color="auto" w:frame="1"/>
        </w:rPr>
        <w:t>ClassPathXmlApplicationContext</w:t>
      </w:r>
      <w:proofErr w:type="spellEnd"/>
      <w:r w:rsidRPr="00744C13">
        <w:rPr>
          <w:rFonts w:ascii="Times New Roman" w:hAnsi="Times New Roman" w:cs="Times New Roman"/>
          <w:color w:val="333333"/>
        </w:rPr>
        <w:t>: For standalone java applications using XML based configuration.</w:t>
      </w:r>
    </w:p>
    <w:p w14:paraId="05BBF4AD"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proofErr w:type="spellStart"/>
      <w:r w:rsidRPr="008C12C5">
        <w:rPr>
          <w:rStyle w:val="HTMLCode"/>
          <w:rFonts w:ascii="Times New Roman" w:eastAsiaTheme="minorHAnsi" w:hAnsi="Times New Roman" w:cs="Times New Roman"/>
          <w:color w:val="FF0000"/>
          <w:bdr w:val="none" w:sz="0" w:space="0" w:color="auto" w:frame="1"/>
        </w:rPr>
        <w:t>FileSystemXmlApplicationContext</w:t>
      </w:r>
      <w:proofErr w:type="spellEnd"/>
      <w:r w:rsidRPr="00744C13">
        <w:rPr>
          <w:rFonts w:ascii="Times New Roman" w:hAnsi="Times New Roman" w:cs="Times New Roman"/>
          <w:color w:val="333333"/>
        </w:rPr>
        <w:t xml:space="preserve">: Similar to </w:t>
      </w:r>
      <w:proofErr w:type="spellStart"/>
      <w:r w:rsidRPr="00744C13">
        <w:rPr>
          <w:rFonts w:ascii="Times New Roman" w:hAnsi="Times New Roman" w:cs="Times New Roman"/>
          <w:color w:val="333333"/>
        </w:rPr>
        <w:t>ClassPathXmlApplicationContext</w:t>
      </w:r>
      <w:proofErr w:type="spellEnd"/>
      <w:r w:rsidRPr="00744C13">
        <w:rPr>
          <w:rFonts w:ascii="Times New Roman" w:hAnsi="Times New Roman" w:cs="Times New Roman"/>
          <w:color w:val="333333"/>
        </w:rPr>
        <w:t xml:space="preserve"> except that the xml configuration file can be loaded from anywhere in the file system.</w:t>
      </w:r>
    </w:p>
    <w:p w14:paraId="16A64886" w14:textId="77777777" w:rsidR="007F79B1" w:rsidRPr="00744C13" w:rsidRDefault="007F79B1" w:rsidP="007F79B1">
      <w:pPr>
        <w:numPr>
          <w:ilvl w:val="1"/>
          <w:numId w:val="33"/>
        </w:numPr>
        <w:shd w:val="clear" w:color="auto" w:fill="FFFFFF"/>
        <w:spacing w:after="0"/>
        <w:ind w:left="900"/>
        <w:textAlignment w:val="baseline"/>
        <w:rPr>
          <w:rFonts w:ascii="Times New Roman" w:hAnsi="Times New Roman" w:cs="Times New Roman"/>
          <w:color w:val="333333"/>
        </w:rPr>
      </w:pPr>
      <w:r w:rsidRPr="00744C13">
        <w:rPr>
          <w:rStyle w:val="HTMLCode"/>
          <w:rFonts w:ascii="Times New Roman" w:eastAsiaTheme="minorHAnsi" w:hAnsi="Times New Roman" w:cs="Times New Roman"/>
          <w:color w:val="333333"/>
          <w:bdr w:val="none" w:sz="0" w:space="0" w:color="auto" w:frame="1"/>
        </w:rPr>
        <w:t>AnnotationConfigWebApplicationContext</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and</w:t>
      </w:r>
      <w:r w:rsidRPr="00744C13">
        <w:rPr>
          <w:rStyle w:val="apple-converted-space"/>
          <w:rFonts w:ascii="Times New Roman" w:hAnsi="Times New Roman" w:cs="Times New Roman"/>
          <w:color w:val="333333"/>
        </w:rPr>
        <w:t> </w:t>
      </w:r>
      <w:r w:rsidRPr="00744C13">
        <w:rPr>
          <w:rStyle w:val="HTMLCode"/>
          <w:rFonts w:ascii="Times New Roman" w:eastAsiaTheme="minorHAnsi" w:hAnsi="Times New Roman" w:cs="Times New Roman"/>
          <w:color w:val="333333"/>
          <w:bdr w:val="none" w:sz="0" w:space="0" w:color="auto" w:frame="1"/>
        </w:rPr>
        <w:t>XmlWebApplicationContext</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for web applications.</w:t>
      </w:r>
    </w:p>
    <w:p w14:paraId="0438EE96" w14:textId="77777777" w:rsidR="007F79B1" w:rsidRPr="00744C13"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0" w:name="spring-bean"/>
      <w:bookmarkEnd w:id="10"/>
      <w:r w:rsidRPr="00744C13">
        <w:rPr>
          <w:rFonts w:ascii="Times New Roman" w:hAnsi="Times New Roman" w:cs="Times New Roman"/>
          <w:color w:val="333333"/>
          <w:spacing w:val="15"/>
        </w:rPr>
        <w:t>What is a Spring Bean?</w:t>
      </w:r>
    </w:p>
    <w:p w14:paraId="1725A2EC"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D36B36">
        <w:rPr>
          <w:color w:val="FF0000"/>
          <w:sz w:val="22"/>
          <w:szCs w:val="22"/>
        </w:rPr>
        <w:t xml:space="preserve">Any normal java class that is initialized by Spring </w:t>
      </w:r>
      <w:proofErr w:type="spellStart"/>
      <w:r w:rsidRPr="00D36B36">
        <w:rPr>
          <w:color w:val="FF0000"/>
          <w:sz w:val="22"/>
          <w:szCs w:val="22"/>
        </w:rPr>
        <w:t>IoC</w:t>
      </w:r>
      <w:proofErr w:type="spellEnd"/>
      <w:r w:rsidRPr="00D36B36">
        <w:rPr>
          <w:color w:val="FF0000"/>
          <w:sz w:val="22"/>
          <w:szCs w:val="22"/>
        </w:rPr>
        <w:t xml:space="preserve"> container is called Spring Bean</w:t>
      </w:r>
      <w:r w:rsidRPr="00744C13">
        <w:rPr>
          <w:color w:val="333333"/>
          <w:sz w:val="22"/>
          <w:szCs w:val="22"/>
        </w:rPr>
        <w:t xml:space="preserve">. We use </w:t>
      </w:r>
      <w:proofErr w:type="spellStart"/>
      <w:r w:rsidRPr="00744C13">
        <w:rPr>
          <w:color w:val="333333"/>
          <w:sz w:val="22"/>
          <w:szCs w:val="22"/>
        </w:rPr>
        <w:t>Spring</w:t>
      </w:r>
      <w:r w:rsidRPr="00744C13">
        <w:rPr>
          <w:rStyle w:val="HTMLCode"/>
          <w:color w:val="333333"/>
          <w:sz w:val="22"/>
          <w:szCs w:val="22"/>
          <w:bdr w:val="none" w:sz="0" w:space="0" w:color="auto" w:frame="1"/>
        </w:rPr>
        <w:t>ApplicationContext</w:t>
      </w:r>
      <w:proofErr w:type="spellEnd"/>
      <w:r w:rsidRPr="00744C13">
        <w:rPr>
          <w:rStyle w:val="apple-converted-space"/>
          <w:color w:val="333333"/>
          <w:sz w:val="22"/>
          <w:szCs w:val="22"/>
        </w:rPr>
        <w:t> </w:t>
      </w:r>
      <w:r w:rsidRPr="00744C13">
        <w:rPr>
          <w:color w:val="333333"/>
          <w:sz w:val="22"/>
          <w:szCs w:val="22"/>
        </w:rPr>
        <w:t>to get the Spring Bean instance.</w:t>
      </w:r>
    </w:p>
    <w:p w14:paraId="19E7F494"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Spring </w:t>
      </w:r>
      <w:proofErr w:type="spellStart"/>
      <w:r w:rsidRPr="00744C13">
        <w:rPr>
          <w:color w:val="333333"/>
          <w:sz w:val="22"/>
          <w:szCs w:val="22"/>
        </w:rPr>
        <w:t>IoC</w:t>
      </w:r>
      <w:proofErr w:type="spellEnd"/>
      <w:r w:rsidRPr="00744C13">
        <w:rPr>
          <w:color w:val="333333"/>
          <w:sz w:val="22"/>
          <w:szCs w:val="22"/>
        </w:rPr>
        <w:t xml:space="preserve"> container manages the life cycle of Spring Bean, bean scopes and injecting any required dependencies in the bean.</w:t>
      </w:r>
    </w:p>
    <w:p w14:paraId="729E981F" w14:textId="77777777" w:rsidR="007F79B1" w:rsidRPr="00744C13"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1" w:name="spring-bean-configuration-file"/>
      <w:bookmarkEnd w:id="11"/>
      <w:r w:rsidRPr="00744C13">
        <w:rPr>
          <w:rFonts w:ascii="Times New Roman" w:hAnsi="Times New Roman" w:cs="Times New Roman"/>
          <w:color w:val="333333"/>
          <w:spacing w:val="15"/>
        </w:rPr>
        <w:t>What is the importance of Spring bean configuration file?</w:t>
      </w:r>
    </w:p>
    <w:p w14:paraId="493ECC9B"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We use Spring Bean configuration file to define all the beans that will be initialized by Spring Context. When we create the instance of Spring </w:t>
      </w:r>
      <w:proofErr w:type="spellStart"/>
      <w:r w:rsidRPr="00744C13">
        <w:rPr>
          <w:color w:val="333333"/>
          <w:sz w:val="22"/>
          <w:szCs w:val="22"/>
        </w:rPr>
        <w:t>ApplicationContext</w:t>
      </w:r>
      <w:proofErr w:type="spellEnd"/>
      <w:r w:rsidRPr="00744C13">
        <w:rPr>
          <w:color w:val="333333"/>
          <w:sz w:val="22"/>
          <w:szCs w:val="22"/>
        </w:rPr>
        <w:t>, it reads the spring bean xml file and initialize all of them. Once the context is initialized, we can use it to get different bean instances.</w:t>
      </w:r>
    </w:p>
    <w:p w14:paraId="093C2D27"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Apart from Spring Bean configuration, this file also contains spring MVC interceptors, view resolvers and other elements to support annotations based configurations.</w:t>
      </w:r>
    </w:p>
    <w:p w14:paraId="649CF8A6" w14:textId="77777777" w:rsidR="007F79B1" w:rsidRPr="00D36B36"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2" w:name="spring-bean-configuration"/>
      <w:bookmarkEnd w:id="12"/>
      <w:r w:rsidRPr="00D36B36">
        <w:rPr>
          <w:rFonts w:ascii="Times New Roman" w:hAnsi="Times New Roman" w:cs="Times New Roman"/>
          <w:color w:val="FF0000"/>
          <w:spacing w:val="15"/>
        </w:rPr>
        <w:t>What are different ways to configure a class as Spring Bean?</w:t>
      </w:r>
    </w:p>
    <w:p w14:paraId="74FBDD15"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There are three different ways to configure Spring Bean.</w:t>
      </w:r>
    </w:p>
    <w:p w14:paraId="7D5D543A"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r w:rsidRPr="00D36B36">
        <w:rPr>
          <w:rStyle w:val="Strong"/>
          <w:rFonts w:ascii="Times New Roman" w:hAnsi="Times New Roman" w:cs="Times New Roman"/>
          <w:color w:val="FF0000"/>
          <w:bdr w:val="none" w:sz="0" w:space="0" w:color="auto" w:frame="1"/>
        </w:rPr>
        <w:t>XML Configuration</w:t>
      </w:r>
      <w:r w:rsidRPr="00744C13">
        <w:rPr>
          <w:rFonts w:ascii="Times New Roman" w:hAnsi="Times New Roman" w:cs="Times New Roman"/>
          <w:color w:val="333333"/>
        </w:rPr>
        <w:t>: This is the most popular configuration and we can use bean element in context file to configure a Spring Bean.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744C13" w14:paraId="0A5575A7" w14:textId="77777777" w:rsidTr="00DA3F6A">
        <w:tc>
          <w:tcPr>
            <w:tcW w:w="0" w:type="auto"/>
            <w:vAlign w:val="center"/>
            <w:hideMark/>
          </w:tcPr>
          <w:p w14:paraId="007540F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tc>
        <w:tc>
          <w:tcPr>
            <w:tcW w:w="9810" w:type="dxa"/>
            <w:vAlign w:val="center"/>
            <w:hideMark/>
          </w:tcPr>
          <w:p w14:paraId="2D49FC01"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&lt;bean</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myBean</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class="</w:t>
            </w:r>
            <w:proofErr w:type="spellStart"/>
            <w:proofErr w:type="gramStart"/>
            <w:r w:rsidRPr="00744C13">
              <w:rPr>
                <w:rStyle w:val="HTMLCode"/>
                <w:rFonts w:ascii="Times New Roman" w:eastAsiaTheme="minorHAnsi" w:hAnsi="Times New Roman" w:cs="Times New Roman"/>
              </w:rPr>
              <w:t>com.journaldev</w:t>
            </w:r>
            <w:proofErr w:type="gramEnd"/>
            <w:r w:rsidRPr="00744C13">
              <w:rPr>
                <w:rStyle w:val="HTMLCode"/>
                <w:rFonts w:ascii="Times New Roman" w:eastAsiaTheme="minorHAnsi" w:hAnsi="Times New Roman" w:cs="Times New Roman"/>
              </w:rPr>
              <w:t>.spring.beans.MyBean</w:t>
            </w:r>
            <w:proofErr w:type="spellEnd"/>
            <w:r w:rsidRPr="00744C13">
              <w:rPr>
                <w:rStyle w:val="HTMLCode"/>
                <w:rFonts w:ascii="Times New Roman" w:eastAsiaTheme="minorHAnsi" w:hAnsi="Times New Roman" w:cs="Times New Roman"/>
              </w:rPr>
              <w:t>"&gt;&lt;/bean&gt;</w:t>
            </w:r>
          </w:p>
        </w:tc>
      </w:tr>
    </w:tbl>
    <w:p w14:paraId="0B8F4AFF"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r w:rsidRPr="00D36B36">
        <w:rPr>
          <w:rStyle w:val="Strong"/>
          <w:rFonts w:ascii="Times New Roman" w:hAnsi="Times New Roman" w:cs="Times New Roman"/>
          <w:color w:val="FF0000"/>
          <w:bdr w:val="none" w:sz="0" w:space="0" w:color="auto" w:frame="1"/>
        </w:rPr>
        <w:t>Java Based Configuration</w:t>
      </w:r>
      <w:r w:rsidRPr="00744C13">
        <w:rPr>
          <w:rFonts w:ascii="Times New Roman" w:hAnsi="Times New Roman" w:cs="Times New Roman"/>
          <w:color w:val="333333"/>
        </w:rPr>
        <w:t>: If you are using only annotations, you can configure a Spring bean using</w:t>
      </w:r>
      <w:r w:rsidRPr="00744C13">
        <w:rPr>
          <w:rStyle w:val="apple-converted-space"/>
          <w:rFonts w:ascii="Times New Roman" w:hAnsi="Times New Roman" w:cs="Times New Roman"/>
          <w:color w:val="333333"/>
        </w:rPr>
        <w:t> </w:t>
      </w:r>
      <w:r w:rsidRPr="00744C13">
        <w:rPr>
          <w:rStyle w:val="HTMLCode"/>
          <w:rFonts w:ascii="Times New Roman" w:eastAsiaTheme="minorHAnsi" w:hAnsi="Times New Roman" w:cs="Times New Roman"/>
          <w:color w:val="333333"/>
          <w:bdr w:val="none" w:sz="0" w:space="0" w:color="auto" w:frame="1"/>
        </w:rPr>
        <w:t>@Bean</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annotation. This annotation is used with</w:t>
      </w:r>
      <w:r w:rsidRPr="00744C13">
        <w:rPr>
          <w:rStyle w:val="apple-converted-space"/>
          <w:rFonts w:ascii="Times New Roman" w:hAnsi="Times New Roman" w:cs="Times New Roman"/>
          <w:color w:val="333333"/>
        </w:rPr>
        <w:t> </w:t>
      </w:r>
      <w:r w:rsidRPr="00744C13">
        <w:rPr>
          <w:rStyle w:val="HTMLCode"/>
          <w:rFonts w:ascii="Times New Roman" w:eastAsiaTheme="minorHAnsi" w:hAnsi="Times New Roman" w:cs="Times New Roman"/>
          <w:color w:val="333333"/>
          <w:bdr w:val="none" w:sz="0" w:space="0" w:color="auto" w:frame="1"/>
        </w:rPr>
        <w:t>@Configuration</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classes to configure a spring bean. Sample configuration is: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744C13" w14:paraId="2ACBA764" w14:textId="77777777" w:rsidTr="00DA3F6A">
        <w:tc>
          <w:tcPr>
            <w:tcW w:w="0" w:type="auto"/>
            <w:vAlign w:val="center"/>
            <w:hideMark/>
          </w:tcPr>
          <w:p w14:paraId="133CC0C4"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1CBBC9CD"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6B398E35"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1A116973"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p w14:paraId="29072916"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5</w:t>
            </w:r>
          </w:p>
          <w:p w14:paraId="12BFEF56"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6</w:t>
            </w:r>
          </w:p>
          <w:p w14:paraId="684D6E83"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7</w:t>
            </w:r>
          </w:p>
          <w:p w14:paraId="7D95813C"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8</w:t>
            </w:r>
          </w:p>
          <w:p w14:paraId="6B8BDF58"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9</w:t>
            </w:r>
          </w:p>
        </w:tc>
        <w:tc>
          <w:tcPr>
            <w:tcW w:w="9810" w:type="dxa"/>
            <w:vAlign w:val="center"/>
            <w:hideMark/>
          </w:tcPr>
          <w:p w14:paraId="7004193E" w14:textId="77777777" w:rsidR="007F79B1" w:rsidRPr="00587288" w:rsidRDefault="007F79B1" w:rsidP="00DA3F6A">
            <w:pPr>
              <w:rPr>
                <w:rFonts w:ascii="Times New Roman" w:hAnsi="Times New Roman" w:cs="Times New Roman"/>
                <w:color w:val="FF0000"/>
              </w:rPr>
            </w:pPr>
            <w:r w:rsidRPr="00587288">
              <w:rPr>
                <w:rStyle w:val="HTMLCode"/>
                <w:rFonts w:ascii="Times New Roman" w:eastAsiaTheme="minorHAnsi" w:hAnsi="Times New Roman" w:cs="Times New Roman"/>
                <w:color w:val="FF0000"/>
              </w:rPr>
              <w:t>@Configuration</w:t>
            </w:r>
          </w:p>
          <w:p w14:paraId="68495D7A" w14:textId="77777777" w:rsidR="007F79B1" w:rsidRPr="00744C13" w:rsidRDefault="007F79B1" w:rsidP="00DA3F6A">
            <w:pPr>
              <w:rPr>
                <w:rFonts w:ascii="Times New Roman" w:hAnsi="Times New Roman" w:cs="Times New Roman"/>
              </w:rPr>
            </w:pPr>
            <w:r w:rsidRPr="00587288">
              <w:rPr>
                <w:rStyle w:val="HTMLCode"/>
                <w:rFonts w:ascii="Times New Roman" w:eastAsiaTheme="minorHAnsi" w:hAnsi="Times New Roman" w:cs="Times New Roman"/>
                <w:color w:val="FF0000"/>
              </w:rPr>
              <w:t>@ComponentScan(value="</w:t>
            </w:r>
            <w:proofErr w:type="gramStart"/>
            <w:r w:rsidRPr="00587288">
              <w:rPr>
                <w:rStyle w:val="HTMLCode"/>
                <w:rFonts w:ascii="Times New Roman" w:eastAsiaTheme="minorHAnsi" w:hAnsi="Times New Roman" w:cs="Times New Roman"/>
                <w:color w:val="FF0000"/>
              </w:rPr>
              <w:t>com.journaldev</w:t>
            </w:r>
            <w:proofErr w:type="gramEnd"/>
            <w:r w:rsidRPr="00587288">
              <w:rPr>
                <w:rStyle w:val="HTMLCode"/>
                <w:rFonts w:ascii="Times New Roman" w:eastAsiaTheme="minorHAnsi" w:hAnsi="Times New Roman" w:cs="Times New Roman"/>
                <w:color w:val="FF0000"/>
              </w:rPr>
              <w:t>.spring.main")</w:t>
            </w:r>
          </w:p>
          <w:p w14:paraId="6193F832"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public</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class</w:t>
            </w:r>
            <w:r w:rsidRPr="00744C13">
              <w:rPr>
                <w:rFonts w:ascii="Times New Roman" w:hAnsi="Times New Roman" w:cs="Times New Roman"/>
              </w:rPr>
              <w:t xml:space="preserve"> </w:t>
            </w:r>
            <w:proofErr w:type="spellStart"/>
            <w:r w:rsidRPr="00744C13">
              <w:rPr>
                <w:rStyle w:val="HTMLCode"/>
                <w:rFonts w:ascii="Times New Roman" w:eastAsiaTheme="minorHAnsi" w:hAnsi="Times New Roman" w:cs="Times New Roman"/>
              </w:rPr>
              <w:t>MyConfiguration</w:t>
            </w:r>
            <w:proofErr w:type="spellEnd"/>
            <w:r w:rsidRPr="00744C13">
              <w:rPr>
                <w:rStyle w:val="HTMLCode"/>
                <w:rFonts w:ascii="Times New Roman" w:eastAsiaTheme="minorHAnsi" w:hAnsi="Times New Roman" w:cs="Times New Roman"/>
              </w:rPr>
              <w:t xml:space="preserve"> {</w:t>
            </w:r>
          </w:p>
          <w:p w14:paraId="04A57F11"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 </w:t>
            </w:r>
          </w:p>
          <w:p w14:paraId="5C086E0A" w14:textId="77777777" w:rsidR="007F79B1" w:rsidRPr="00587288" w:rsidRDefault="007F79B1" w:rsidP="00DA3F6A">
            <w:pPr>
              <w:rPr>
                <w:rFonts w:ascii="Times New Roman" w:hAnsi="Times New Roman" w:cs="Times New Roman"/>
                <w:color w:val="FF0000"/>
              </w:rPr>
            </w:pPr>
            <w:r w:rsidRPr="00587288">
              <w:rPr>
                <w:rStyle w:val="HTMLCode"/>
                <w:rFonts w:ascii="Times New Roman" w:eastAsiaTheme="minorHAnsi" w:hAnsi="Times New Roman" w:cs="Times New Roman"/>
                <w:color w:val="FF0000"/>
              </w:rPr>
              <w:t>    @Bean</w:t>
            </w:r>
          </w:p>
          <w:p w14:paraId="4A725EAF"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public</w:t>
            </w:r>
            <w:r w:rsidRPr="00744C13">
              <w:rPr>
                <w:rFonts w:ascii="Times New Roman" w:hAnsi="Times New Roman" w:cs="Times New Roman"/>
              </w:rPr>
              <w:t xml:space="preserve"> </w:t>
            </w:r>
            <w:proofErr w:type="spellStart"/>
            <w:r w:rsidRPr="00744C13">
              <w:rPr>
                <w:rStyle w:val="HTMLCode"/>
                <w:rFonts w:ascii="Times New Roman" w:eastAsiaTheme="minorHAnsi" w:hAnsi="Times New Roman" w:cs="Times New Roman"/>
              </w:rPr>
              <w:t>MyService</w:t>
            </w:r>
            <w:proofErr w:type="spellEnd"/>
            <w:r w:rsidRPr="00744C13">
              <w:rPr>
                <w:rStyle w:val="HTMLCode"/>
                <w:rFonts w:ascii="Times New Roman" w:eastAsiaTheme="minorHAnsi" w:hAnsi="Times New Roman" w:cs="Times New Roman"/>
              </w:rPr>
              <w:t xml:space="preserve"> </w:t>
            </w:r>
            <w:proofErr w:type="spellStart"/>
            <w:proofErr w:type="gramStart"/>
            <w:r w:rsidRPr="00744C13">
              <w:rPr>
                <w:rStyle w:val="HTMLCode"/>
                <w:rFonts w:ascii="Times New Roman" w:eastAsiaTheme="minorHAnsi" w:hAnsi="Times New Roman" w:cs="Times New Roman"/>
              </w:rPr>
              <w:t>getService</w:t>
            </w:r>
            <w:proofErr w:type="spellEnd"/>
            <w:r w:rsidRPr="00744C13">
              <w:rPr>
                <w:rStyle w:val="HTMLCode"/>
                <w:rFonts w:ascii="Times New Roman" w:eastAsiaTheme="minorHAnsi" w:hAnsi="Times New Roman" w:cs="Times New Roman"/>
              </w:rPr>
              <w:t>(</w:t>
            </w:r>
            <w:proofErr w:type="gramEnd"/>
            <w:r w:rsidRPr="00744C13">
              <w:rPr>
                <w:rStyle w:val="HTMLCode"/>
                <w:rFonts w:ascii="Times New Roman" w:eastAsiaTheme="minorHAnsi" w:hAnsi="Times New Roman" w:cs="Times New Roman"/>
              </w:rPr>
              <w:t>){</w:t>
            </w:r>
          </w:p>
          <w:p w14:paraId="20A72C61"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return</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new</w:t>
            </w:r>
            <w:r w:rsidRPr="00744C13">
              <w:rPr>
                <w:rFonts w:ascii="Times New Roman" w:hAnsi="Times New Roman" w:cs="Times New Roman"/>
              </w:rPr>
              <w:t xml:space="preserve"> </w:t>
            </w:r>
            <w:proofErr w:type="spellStart"/>
            <w:proofErr w:type="gramStart"/>
            <w:r w:rsidRPr="00744C13">
              <w:rPr>
                <w:rStyle w:val="HTMLCode"/>
                <w:rFonts w:ascii="Times New Roman" w:eastAsiaTheme="minorHAnsi" w:hAnsi="Times New Roman" w:cs="Times New Roman"/>
              </w:rPr>
              <w:t>MyService</w:t>
            </w:r>
            <w:proofErr w:type="spellEnd"/>
            <w:r w:rsidRPr="00744C13">
              <w:rPr>
                <w:rStyle w:val="HTMLCode"/>
                <w:rFonts w:ascii="Times New Roman" w:eastAsiaTheme="minorHAnsi" w:hAnsi="Times New Roman" w:cs="Times New Roman"/>
              </w:rPr>
              <w:t>(</w:t>
            </w:r>
            <w:proofErr w:type="gramEnd"/>
            <w:r w:rsidRPr="00744C13">
              <w:rPr>
                <w:rStyle w:val="HTMLCode"/>
                <w:rFonts w:ascii="Times New Roman" w:eastAsiaTheme="minorHAnsi" w:hAnsi="Times New Roman" w:cs="Times New Roman"/>
              </w:rPr>
              <w:t>);</w:t>
            </w:r>
          </w:p>
          <w:p w14:paraId="485E3FAF"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w:t>
            </w:r>
          </w:p>
          <w:p w14:paraId="62BDEA20"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w:t>
            </w:r>
          </w:p>
        </w:tc>
      </w:tr>
    </w:tbl>
    <w:p w14:paraId="61E17208" w14:textId="77777777" w:rsidR="007F79B1" w:rsidRPr="00744C13" w:rsidRDefault="007F79B1" w:rsidP="007F79B1">
      <w:pPr>
        <w:pStyle w:val="NormalWeb"/>
        <w:numPr>
          <w:ilvl w:val="1"/>
          <w:numId w:val="34"/>
        </w:numPr>
        <w:shd w:val="clear" w:color="auto" w:fill="FFFFFF"/>
        <w:spacing w:before="0" w:beforeAutospacing="0" w:after="360" w:afterAutospacing="0" w:line="276" w:lineRule="auto"/>
        <w:ind w:left="1440" w:hanging="360"/>
        <w:textAlignment w:val="baseline"/>
        <w:rPr>
          <w:color w:val="333333"/>
          <w:sz w:val="22"/>
          <w:szCs w:val="22"/>
        </w:rPr>
      </w:pPr>
      <w:r w:rsidRPr="00744C13">
        <w:rPr>
          <w:color w:val="333333"/>
          <w:sz w:val="22"/>
          <w:szCs w:val="22"/>
        </w:rPr>
        <w:t>To get this bean from spring context, we need to use following code snippet:</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744C13" w14:paraId="366D9878" w14:textId="77777777" w:rsidTr="00DA3F6A">
        <w:tc>
          <w:tcPr>
            <w:tcW w:w="0" w:type="auto"/>
            <w:vAlign w:val="center"/>
            <w:hideMark/>
          </w:tcPr>
          <w:p w14:paraId="20E07A6B"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5EC528B8"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4CB8107B"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tc>
        <w:tc>
          <w:tcPr>
            <w:tcW w:w="10350" w:type="dxa"/>
            <w:vAlign w:val="center"/>
            <w:hideMark/>
          </w:tcPr>
          <w:p w14:paraId="4C5D1F44" w14:textId="77777777" w:rsidR="007F79B1" w:rsidRPr="00744C13" w:rsidRDefault="007F79B1" w:rsidP="00DA3F6A">
            <w:pPr>
              <w:rPr>
                <w:rFonts w:ascii="Times New Roman" w:hAnsi="Times New Roman" w:cs="Times New Roman"/>
              </w:rPr>
            </w:pPr>
            <w:proofErr w:type="spellStart"/>
            <w:r w:rsidRPr="00744C13">
              <w:rPr>
                <w:rStyle w:val="HTMLCode"/>
                <w:rFonts w:ascii="Times New Roman" w:eastAsiaTheme="minorHAnsi" w:hAnsi="Times New Roman" w:cs="Times New Roman"/>
              </w:rPr>
              <w:t>AnnotationConfigApplicationContext</w:t>
            </w:r>
            <w:proofErr w:type="spellEnd"/>
            <w:r w:rsidRPr="00744C13">
              <w:rPr>
                <w:rStyle w:val="HTMLCode"/>
                <w:rFonts w:ascii="Times New Roman" w:eastAsiaTheme="minorHAnsi" w:hAnsi="Times New Roman" w:cs="Times New Roman"/>
              </w:rPr>
              <w:t xml:space="preserve"> </w:t>
            </w:r>
            <w:proofErr w:type="spellStart"/>
            <w:r w:rsidRPr="00744C13">
              <w:rPr>
                <w:rStyle w:val="HTMLCode"/>
                <w:rFonts w:ascii="Times New Roman" w:eastAsiaTheme="minorHAnsi" w:hAnsi="Times New Roman" w:cs="Times New Roman"/>
              </w:rPr>
              <w:t>ctx</w:t>
            </w:r>
            <w:proofErr w:type="spellEnd"/>
            <w:r w:rsidRPr="00744C13">
              <w:rPr>
                <w:rStyle w:val="HTMLCode"/>
                <w:rFonts w:ascii="Times New Roman" w:eastAsiaTheme="minorHAnsi" w:hAnsi="Times New Roman" w:cs="Times New Roman"/>
              </w:rPr>
              <w:t xml:space="preserve"> = new</w:t>
            </w:r>
            <w:r w:rsidRPr="00744C13">
              <w:rPr>
                <w:rFonts w:ascii="Times New Roman" w:hAnsi="Times New Roman" w:cs="Times New Roman"/>
              </w:rPr>
              <w:t xml:space="preserve"> </w:t>
            </w:r>
            <w:proofErr w:type="spellStart"/>
            <w:proofErr w:type="gramStart"/>
            <w:r w:rsidRPr="00744C13">
              <w:rPr>
                <w:rStyle w:val="HTMLCode"/>
                <w:rFonts w:ascii="Times New Roman" w:eastAsiaTheme="minorHAnsi" w:hAnsi="Times New Roman" w:cs="Times New Roman"/>
              </w:rPr>
              <w:t>AnnotationConfigApplicationContext</w:t>
            </w:r>
            <w:proofErr w:type="spellEnd"/>
            <w:r w:rsidRPr="00744C13">
              <w:rPr>
                <w:rStyle w:val="HTMLCode"/>
                <w:rFonts w:ascii="Times New Roman" w:eastAsiaTheme="minorHAnsi" w:hAnsi="Times New Roman" w:cs="Times New Roman"/>
              </w:rPr>
              <w:t>(</w:t>
            </w:r>
            <w:proofErr w:type="gramEnd"/>
          </w:p>
          <w:p w14:paraId="2B8552B7"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w:t>
            </w:r>
            <w:proofErr w:type="spellStart"/>
            <w:r w:rsidRPr="00744C13">
              <w:rPr>
                <w:rStyle w:val="HTMLCode"/>
                <w:rFonts w:ascii="Times New Roman" w:eastAsiaTheme="minorHAnsi" w:hAnsi="Times New Roman" w:cs="Times New Roman"/>
              </w:rPr>
              <w:t>MyConfiguration.class</w:t>
            </w:r>
            <w:proofErr w:type="spellEnd"/>
            <w:r w:rsidRPr="00744C13">
              <w:rPr>
                <w:rStyle w:val="HTMLCode"/>
                <w:rFonts w:ascii="Times New Roman" w:eastAsiaTheme="minorHAnsi" w:hAnsi="Times New Roman" w:cs="Times New Roman"/>
              </w:rPr>
              <w:t>);</w:t>
            </w:r>
          </w:p>
          <w:p w14:paraId="34C2F63F" w14:textId="77777777" w:rsidR="007F79B1" w:rsidRPr="00744C13" w:rsidRDefault="007F79B1" w:rsidP="00DA3F6A">
            <w:pPr>
              <w:rPr>
                <w:rFonts w:ascii="Times New Roman" w:hAnsi="Times New Roman" w:cs="Times New Roman"/>
              </w:rPr>
            </w:pPr>
            <w:proofErr w:type="spellStart"/>
            <w:r w:rsidRPr="00744C13">
              <w:rPr>
                <w:rStyle w:val="HTMLCode"/>
                <w:rFonts w:ascii="Times New Roman" w:eastAsiaTheme="minorHAnsi" w:hAnsi="Times New Roman" w:cs="Times New Roman"/>
              </w:rPr>
              <w:t>MyService</w:t>
            </w:r>
            <w:proofErr w:type="spellEnd"/>
            <w:r w:rsidRPr="00744C13">
              <w:rPr>
                <w:rStyle w:val="HTMLCode"/>
                <w:rFonts w:ascii="Times New Roman" w:eastAsiaTheme="minorHAnsi" w:hAnsi="Times New Roman" w:cs="Times New Roman"/>
              </w:rPr>
              <w:t xml:space="preserve"> service = </w:t>
            </w:r>
            <w:proofErr w:type="spellStart"/>
            <w:proofErr w:type="gramStart"/>
            <w:r w:rsidRPr="00744C13">
              <w:rPr>
                <w:rStyle w:val="HTMLCode"/>
                <w:rFonts w:ascii="Times New Roman" w:eastAsiaTheme="minorHAnsi" w:hAnsi="Times New Roman" w:cs="Times New Roman"/>
              </w:rPr>
              <w:t>ctx.getBean</w:t>
            </w:r>
            <w:proofErr w:type="spellEnd"/>
            <w:proofErr w:type="gramEnd"/>
            <w:r w:rsidRPr="00744C13">
              <w:rPr>
                <w:rStyle w:val="HTMLCode"/>
                <w:rFonts w:ascii="Times New Roman" w:eastAsiaTheme="minorHAnsi" w:hAnsi="Times New Roman" w:cs="Times New Roman"/>
              </w:rPr>
              <w:t>(</w:t>
            </w:r>
            <w:proofErr w:type="spellStart"/>
            <w:r w:rsidRPr="00744C13">
              <w:rPr>
                <w:rStyle w:val="HTMLCode"/>
                <w:rFonts w:ascii="Times New Roman" w:eastAsiaTheme="minorHAnsi" w:hAnsi="Times New Roman" w:cs="Times New Roman"/>
              </w:rPr>
              <w:t>MyService.class</w:t>
            </w:r>
            <w:proofErr w:type="spellEnd"/>
            <w:r w:rsidRPr="00744C13">
              <w:rPr>
                <w:rStyle w:val="HTMLCode"/>
                <w:rFonts w:ascii="Times New Roman" w:eastAsiaTheme="minorHAnsi" w:hAnsi="Times New Roman" w:cs="Times New Roman"/>
              </w:rPr>
              <w:t>);</w:t>
            </w:r>
          </w:p>
        </w:tc>
      </w:tr>
    </w:tbl>
    <w:p w14:paraId="257EF54F"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r w:rsidRPr="002108E2">
        <w:rPr>
          <w:rStyle w:val="Strong"/>
          <w:rFonts w:ascii="Times New Roman" w:hAnsi="Times New Roman" w:cs="Times New Roman"/>
          <w:color w:val="FF0000"/>
          <w:bdr w:val="none" w:sz="0" w:space="0" w:color="auto" w:frame="1"/>
        </w:rPr>
        <w:t>Annotation Based Configuration</w:t>
      </w:r>
      <w:r w:rsidRPr="002108E2">
        <w:rPr>
          <w:rFonts w:ascii="Times New Roman" w:hAnsi="Times New Roman" w:cs="Times New Roman"/>
          <w:color w:val="FF0000"/>
        </w:rPr>
        <w:t xml:space="preserve">: </w:t>
      </w:r>
      <w:r w:rsidRPr="00744C13">
        <w:rPr>
          <w:rFonts w:ascii="Times New Roman" w:hAnsi="Times New Roman" w:cs="Times New Roman"/>
          <w:color w:val="333333"/>
        </w:rPr>
        <w:t>We can also use @Component, @Service, @Repository and @Controller annotations with classes to configure them to be as spring bean. For these, we would need to provide base package location to scan for these classes.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744C13" w14:paraId="74A75579" w14:textId="77777777" w:rsidTr="00DA3F6A">
        <w:tc>
          <w:tcPr>
            <w:tcW w:w="0" w:type="auto"/>
            <w:vAlign w:val="center"/>
            <w:hideMark/>
          </w:tcPr>
          <w:p w14:paraId="129596A4"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tc>
        <w:tc>
          <w:tcPr>
            <w:tcW w:w="9810" w:type="dxa"/>
            <w:vAlign w:val="center"/>
            <w:hideMark/>
          </w:tcPr>
          <w:p w14:paraId="0FC0DB3C"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context:component</w:t>
            </w:r>
            <w:proofErr w:type="gramEnd"/>
            <w:r w:rsidRPr="00744C13">
              <w:rPr>
                <w:rStyle w:val="HTMLCode"/>
                <w:rFonts w:ascii="Times New Roman" w:eastAsiaTheme="minorHAnsi" w:hAnsi="Times New Roman" w:cs="Times New Roman"/>
              </w:rPr>
              <w:t>-scan</w:t>
            </w:r>
            <w:proofErr w:type="spell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base-package="</w:t>
            </w:r>
            <w:proofErr w:type="spellStart"/>
            <w:r w:rsidRPr="00744C13">
              <w:rPr>
                <w:rStyle w:val="HTMLCode"/>
                <w:rFonts w:ascii="Times New Roman" w:eastAsiaTheme="minorHAnsi" w:hAnsi="Times New Roman" w:cs="Times New Roman"/>
              </w:rPr>
              <w:t>com.journaldev.spring</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/&gt;</w:t>
            </w:r>
          </w:p>
        </w:tc>
      </w:tr>
    </w:tbl>
    <w:p w14:paraId="52870A80"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bookmarkStart w:id="13" w:name="spring-bean-scopes"/>
      <w:bookmarkEnd w:id="13"/>
      <w:r w:rsidRPr="00744C13">
        <w:rPr>
          <w:color w:val="333333"/>
          <w:sz w:val="22"/>
          <w:szCs w:val="22"/>
        </w:rPr>
        <w:br/>
        <w:t>[</w:t>
      </w:r>
      <w:proofErr w:type="spellStart"/>
      <w:r w:rsidRPr="00744C13">
        <w:rPr>
          <w:color w:val="333333"/>
          <w:sz w:val="22"/>
          <w:szCs w:val="22"/>
        </w:rPr>
        <w:t>sociallocker</w:t>
      </w:r>
      <w:proofErr w:type="spellEnd"/>
      <w:r w:rsidRPr="00744C13">
        <w:rPr>
          <w:color w:val="333333"/>
          <w:sz w:val="22"/>
          <w:szCs w:val="22"/>
        </w:rPr>
        <w:t xml:space="preserve"> id=”2713″]</w:t>
      </w:r>
    </w:p>
    <w:p w14:paraId="21AAC0F8" w14:textId="77777777" w:rsidR="007F79B1" w:rsidRPr="00744C13"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r w:rsidRPr="00744C13">
        <w:rPr>
          <w:rFonts w:ascii="Times New Roman" w:hAnsi="Times New Roman" w:cs="Times New Roman"/>
          <w:color w:val="333333"/>
          <w:spacing w:val="15"/>
        </w:rPr>
        <w:t>What are different scopes of Spring Bean?</w:t>
      </w:r>
    </w:p>
    <w:p w14:paraId="2EB9B639"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There are five scopes defined for Spring Beans.</w:t>
      </w:r>
    </w:p>
    <w:p w14:paraId="2590712A"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singleton</w:t>
      </w:r>
      <w:r w:rsidRPr="00744C13">
        <w:rPr>
          <w:rFonts w:ascii="Times New Roman" w:hAnsi="Times New Roman" w:cs="Times New Roman"/>
          <w:color w:val="333333"/>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31522489"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prototype</w:t>
      </w:r>
      <w:r w:rsidRPr="00744C13">
        <w:rPr>
          <w:rFonts w:ascii="Times New Roman" w:hAnsi="Times New Roman" w:cs="Times New Roman"/>
          <w:color w:val="333333"/>
        </w:rPr>
        <w:t>: A new instance will be created every time the bean is requested.</w:t>
      </w:r>
    </w:p>
    <w:p w14:paraId="3750722A"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request</w:t>
      </w:r>
      <w:r w:rsidRPr="00744C13">
        <w:rPr>
          <w:rFonts w:ascii="Times New Roman" w:hAnsi="Times New Roman" w:cs="Times New Roman"/>
          <w:color w:val="333333"/>
        </w:rPr>
        <w:t>: This is same as prototype scope, however it’s meant to be used for web applications. A new instance of the bean will be created for each HTTP request.</w:t>
      </w:r>
    </w:p>
    <w:p w14:paraId="2438794B"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session</w:t>
      </w:r>
      <w:r w:rsidRPr="00744C13">
        <w:rPr>
          <w:rFonts w:ascii="Times New Roman" w:hAnsi="Times New Roman" w:cs="Times New Roman"/>
          <w:color w:val="333333"/>
        </w:rPr>
        <w:t>: A new bean will be created for each HTTP session by the container.</w:t>
      </w:r>
    </w:p>
    <w:p w14:paraId="25920964"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global-session</w:t>
      </w:r>
      <w:r w:rsidRPr="00744C13">
        <w:rPr>
          <w:rFonts w:ascii="Times New Roman" w:hAnsi="Times New Roman" w:cs="Times New Roman"/>
          <w:color w:val="333333"/>
        </w:rPr>
        <w:t>: This is used to create global session beans for Portlet applications.</w:t>
      </w:r>
    </w:p>
    <w:p w14:paraId="6E7EFE51"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Spring Framework is extendable and we can create our own scopes too, however most of the times we are good with the scopes provided by the framework.</w:t>
      </w:r>
    </w:p>
    <w:p w14:paraId="18EF6416"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To set spring bean scopes we can use “scope” attribute in bean element or @Scope annotation for </w:t>
      </w:r>
      <w:proofErr w:type="gramStart"/>
      <w:r w:rsidRPr="00744C13">
        <w:rPr>
          <w:color w:val="333333"/>
          <w:sz w:val="22"/>
          <w:szCs w:val="22"/>
        </w:rPr>
        <w:t>annotation based</w:t>
      </w:r>
      <w:proofErr w:type="gramEnd"/>
      <w:r w:rsidRPr="00744C13">
        <w:rPr>
          <w:color w:val="333333"/>
          <w:sz w:val="22"/>
          <w:szCs w:val="22"/>
        </w:rPr>
        <w:t xml:space="preserve"> configurations.</w:t>
      </w:r>
    </w:p>
    <w:p w14:paraId="32DF60CE" w14:textId="77777777" w:rsidR="007F79B1" w:rsidRPr="00744C13"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4" w:name="spring-bean-life-cycle"/>
      <w:bookmarkEnd w:id="14"/>
      <w:r w:rsidRPr="00744C13">
        <w:rPr>
          <w:rFonts w:ascii="Times New Roman" w:hAnsi="Times New Roman" w:cs="Times New Roman"/>
          <w:color w:val="333333"/>
          <w:spacing w:val="15"/>
        </w:rPr>
        <w:t>What is Spring Bean life cycle?</w:t>
      </w:r>
    </w:p>
    <w:p w14:paraId="3E919D3F"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14:paraId="734A4EA1"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We can do this by two ways – by implementing</w:t>
      </w:r>
      <w:r w:rsidRPr="00744C13">
        <w:rPr>
          <w:rStyle w:val="apple-converted-space"/>
          <w:color w:val="333333"/>
          <w:sz w:val="22"/>
          <w:szCs w:val="22"/>
        </w:rPr>
        <w:t> </w:t>
      </w:r>
      <w:proofErr w:type="spellStart"/>
      <w:r w:rsidRPr="00744C13">
        <w:rPr>
          <w:rStyle w:val="HTMLCode"/>
          <w:color w:val="333333"/>
          <w:sz w:val="22"/>
          <w:szCs w:val="22"/>
          <w:bdr w:val="none" w:sz="0" w:space="0" w:color="auto" w:frame="1"/>
        </w:rPr>
        <w:t>InitializingBean</w:t>
      </w:r>
      <w:proofErr w:type="spellEnd"/>
      <w:r w:rsidRPr="00744C13">
        <w:rPr>
          <w:rStyle w:val="apple-converted-space"/>
          <w:color w:val="333333"/>
          <w:sz w:val="22"/>
          <w:szCs w:val="22"/>
        </w:rPr>
        <w:t> </w:t>
      </w:r>
      <w:r w:rsidRPr="00744C13">
        <w:rPr>
          <w:color w:val="333333"/>
          <w:sz w:val="22"/>
          <w:szCs w:val="22"/>
        </w:rPr>
        <w:t>and</w:t>
      </w:r>
      <w:r w:rsidRPr="00744C13">
        <w:rPr>
          <w:rStyle w:val="apple-converted-space"/>
          <w:color w:val="333333"/>
          <w:sz w:val="22"/>
          <w:szCs w:val="22"/>
        </w:rPr>
        <w:t> </w:t>
      </w:r>
      <w:proofErr w:type="spellStart"/>
      <w:r w:rsidRPr="00744C13">
        <w:rPr>
          <w:rStyle w:val="HTMLCode"/>
          <w:color w:val="333333"/>
          <w:sz w:val="22"/>
          <w:szCs w:val="22"/>
          <w:bdr w:val="none" w:sz="0" w:space="0" w:color="auto" w:frame="1"/>
        </w:rPr>
        <w:t>DisposableBean</w:t>
      </w:r>
      <w:proofErr w:type="spellEnd"/>
      <w:r w:rsidRPr="00744C13">
        <w:rPr>
          <w:rStyle w:val="apple-converted-space"/>
          <w:color w:val="333333"/>
          <w:sz w:val="22"/>
          <w:szCs w:val="22"/>
        </w:rPr>
        <w:t> </w:t>
      </w:r>
      <w:r w:rsidRPr="00744C13">
        <w:rPr>
          <w:color w:val="333333"/>
          <w:sz w:val="22"/>
          <w:szCs w:val="22"/>
        </w:rPr>
        <w:t xml:space="preserve">interfaces or </w:t>
      </w:r>
      <w:proofErr w:type="spellStart"/>
      <w:r w:rsidRPr="00744C13">
        <w:rPr>
          <w:color w:val="333333"/>
          <w:sz w:val="22"/>
          <w:szCs w:val="22"/>
        </w:rPr>
        <w:t>using</w:t>
      </w:r>
      <w:r w:rsidRPr="00744C13">
        <w:rPr>
          <w:rStyle w:val="Strong"/>
          <w:color w:val="333333"/>
          <w:sz w:val="22"/>
          <w:szCs w:val="22"/>
          <w:bdr w:val="none" w:sz="0" w:space="0" w:color="auto" w:frame="1"/>
        </w:rPr>
        <w:t>init</w:t>
      </w:r>
      <w:proofErr w:type="spellEnd"/>
      <w:r w:rsidRPr="00744C13">
        <w:rPr>
          <w:rStyle w:val="Strong"/>
          <w:color w:val="333333"/>
          <w:sz w:val="22"/>
          <w:szCs w:val="22"/>
          <w:bdr w:val="none" w:sz="0" w:space="0" w:color="auto" w:frame="1"/>
        </w:rPr>
        <w:t>-method</w:t>
      </w:r>
      <w:r w:rsidRPr="00744C13">
        <w:rPr>
          <w:rStyle w:val="apple-converted-space"/>
          <w:color w:val="333333"/>
          <w:sz w:val="22"/>
          <w:szCs w:val="22"/>
        </w:rPr>
        <w:t> </w:t>
      </w:r>
      <w:r w:rsidRPr="00744C13">
        <w:rPr>
          <w:color w:val="333333"/>
          <w:sz w:val="22"/>
          <w:szCs w:val="22"/>
        </w:rPr>
        <w:t>and</w:t>
      </w:r>
      <w:r w:rsidRPr="00744C13">
        <w:rPr>
          <w:rStyle w:val="apple-converted-space"/>
          <w:color w:val="333333"/>
          <w:sz w:val="22"/>
          <w:szCs w:val="22"/>
        </w:rPr>
        <w:t> </w:t>
      </w:r>
      <w:r w:rsidRPr="00744C13">
        <w:rPr>
          <w:rStyle w:val="Strong"/>
          <w:color w:val="333333"/>
          <w:sz w:val="22"/>
          <w:szCs w:val="22"/>
          <w:bdr w:val="none" w:sz="0" w:space="0" w:color="auto" w:frame="1"/>
        </w:rPr>
        <w:t>destroy-method</w:t>
      </w:r>
      <w:r w:rsidRPr="00744C13">
        <w:rPr>
          <w:rStyle w:val="apple-converted-space"/>
          <w:color w:val="333333"/>
          <w:sz w:val="22"/>
          <w:szCs w:val="22"/>
        </w:rPr>
        <w:t> </w:t>
      </w:r>
      <w:r w:rsidRPr="00744C13">
        <w:rPr>
          <w:color w:val="333333"/>
          <w:sz w:val="22"/>
          <w:szCs w:val="22"/>
        </w:rPr>
        <w:t>attribute in spring bean configurations. For more details, please read</w:t>
      </w:r>
      <w:r w:rsidRPr="00744C13">
        <w:rPr>
          <w:rStyle w:val="apple-converted-space"/>
          <w:color w:val="333333"/>
          <w:sz w:val="22"/>
          <w:szCs w:val="22"/>
        </w:rPr>
        <w:t> </w:t>
      </w:r>
      <w:hyperlink r:id="rId14" w:history="1">
        <w:r w:rsidRPr="00744C13">
          <w:rPr>
            <w:rStyle w:val="Hyperlink"/>
            <w:color w:val="1A0DAB"/>
            <w:sz w:val="22"/>
            <w:szCs w:val="22"/>
            <w:bdr w:val="none" w:sz="0" w:space="0" w:color="auto" w:frame="1"/>
          </w:rPr>
          <w:t>Spring Bean Life Cycle Methods</w:t>
        </w:r>
      </w:hyperlink>
      <w:r w:rsidRPr="00744C13">
        <w:rPr>
          <w:color w:val="333333"/>
          <w:sz w:val="22"/>
          <w:szCs w:val="22"/>
        </w:rPr>
        <w:t>.</w:t>
      </w:r>
    </w:p>
    <w:p w14:paraId="04B7610A" w14:textId="77777777" w:rsidR="007F79B1" w:rsidRPr="00744C13"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5" w:name="servlet-context-config-spring-bean"/>
      <w:bookmarkEnd w:id="15"/>
      <w:r w:rsidRPr="00744C13">
        <w:rPr>
          <w:rFonts w:ascii="Times New Roman" w:hAnsi="Times New Roman" w:cs="Times New Roman"/>
          <w:color w:val="333333"/>
          <w:spacing w:val="15"/>
        </w:rPr>
        <w:t xml:space="preserve">How to get </w:t>
      </w:r>
      <w:proofErr w:type="spellStart"/>
      <w:r w:rsidRPr="00744C13">
        <w:rPr>
          <w:rFonts w:ascii="Times New Roman" w:hAnsi="Times New Roman" w:cs="Times New Roman"/>
          <w:color w:val="333333"/>
          <w:spacing w:val="15"/>
        </w:rPr>
        <w:t>ServletContext</w:t>
      </w:r>
      <w:proofErr w:type="spellEnd"/>
      <w:r w:rsidRPr="00744C13">
        <w:rPr>
          <w:rFonts w:ascii="Times New Roman" w:hAnsi="Times New Roman" w:cs="Times New Roman"/>
          <w:color w:val="333333"/>
          <w:spacing w:val="15"/>
        </w:rPr>
        <w:t xml:space="preserve"> and </w:t>
      </w:r>
      <w:proofErr w:type="spellStart"/>
      <w:r w:rsidRPr="00744C13">
        <w:rPr>
          <w:rFonts w:ascii="Times New Roman" w:hAnsi="Times New Roman" w:cs="Times New Roman"/>
          <w:color w:val="333333"/>
          <w:spacing w:val="15"/>
        </w:rPr>
        <w:t>ServletConfig</w:t>
      </w:r>
      <w:proofErr w:type="spellEnd"/>
      <w:r w:rsidRPr="00744C13">
        <w:rPr>
          <w:rFonts w:ascii="Times New Roman" w:hAnsi="Times New Roman" w:cs="Times New Roman"/>
          <w:color w:val="333333"/>
          <w:spacing w:val="15"/>
        </w:rPr>
        <w:t xml:space="preserve"> object in a Spring Bean?</w:t>
      </w:r>
    </w:p>
    <w:p w14:paraId="0A127B80"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There are two ways to get Container specific objects in the spring bean.</w:t>
      </w:r>
    </w:p>
    <w:p w14:paraId="0218A031"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r w:rsidRPr="007F56E9">
        <w:rPr>
          <w:rFonts w:ascii="Times New Roman" w:hAnsi="Times New Roman" w:cs="Times New Roman"/>
          <w:color w:val="FF0000"/>
        </w:rPr>
        <w:t xml:space="preserve">Implementing Spring *Aware interfaces, for these </w:t>
      </w:r>
      <w:proofErr w:type="spellStart"/>
      <w:r w:rsidRPr="007F56E9">
        <w:rPr>
          <w:rFonts w:ascii="Times New Roman" w:hAnsi="Times New Roman" w:cs="Times New Roman"/>
          <w:color w:val="FF0000"/>
        </w:rPr>
        <w:t>ServletContextAware</w:t>
      </w:r>
      <w:proofErr w:type="spellEnd"/>
      <w:r w:rsidRPr="007F56E9">
        <w:rPr>
          <w:rFonts w:ascii="Times New Roman" w:hAnsi="Times New Roman" w:cs="Times New Roman"/>
          <w:color w:val="FF0000"/>
        </w:rPr>
        <w:t xml:space="preserve"> and </w:t>
      </w:r>
      <w:proofErr w:type="spellStart"/>
      <w:r w:rsidRPr="007F56E9">
        <w:rPr>
          <w:rFonts w:ascii="Times New Roman" w:hAnsi="Times New Roman" w:cs="Times New Roman"/>
          <w:color w:val="FF0000"/>
        </w:rPr>
        <w:t>ServletConfigAware</w:t>
      </w:r>
      <w:proofErr w:type="spellEnd"/>
      <w:r w:rsidRPr="007F56E9">
        <w:rPr>
          <w:rFonts w:ascii="Times New Roman" w:hAnsi="Times New Roman" w:cs="Times New Roman"/>
          <w:color w:val="FF0000"/>
        </w:rPr>
        <w:t xml:space="preserve"> interfaces</w:t>
      </w:r>
      <w:r w:rsidRPr="00744C13">
        <w:rPr>
          <w:rFonts w:ascii="Times New Roman" w:hAnsi="Times New Roman" w:cs="Times New Roman"/>
          <w:color w:val="333333"/>
        </w:rPr>
        <w:t>, for complete example of these aware interfaces, please read</w:t>
      </w:r>
      <w:r w:rsidRPr="00744C13">
        <w:rPr>
          <w:rStyle w:val="apple-converted-space"/>
          <w:rFonts w:ascii="Times New Roman" w:hAnsi="Times New Roman" w:cs="Times New Roman"/>
          <w:color w:val="333333"/>
        </w:rPr>
        <w:t> </w:t>
      </w:r>
      <w:hyperlink r:id="rId15" w:history="1">
        <w:r w:rsidRPr="00744C13">
          <w:rPr>
            <w:rStyle w:val="Hyperlink"/>
            <w:rFonts w:ascii="Times New Roman" w:hAnsi="Times New Roman" w:cs="Times New Roman"/>
            <w:color w:val="1A0DAB"/>
            <w:bdr w:val="none" w:sz="0" w:space="0" w:color="auto" w:frame="1"/>
          </w:rPr>
          <w:t>Spring Aware Interfaces</w:t>
        </w:r>
      </w:hyperlink>
    </w:p>
    <w:p w14:paraId="05C61E3E"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r w:rsidRPr="00744C13">
        <w:rPr>
          <w:rFonts w:ascii="Times New Roman" w:hAnsi="Times New Roman" w:cs="Times New Roman"/>
          <w:color w:val="333333"/>
        </w:rPr>
        <w:t>Using</w:t>
      </w:r>
      <w:r w:rsidRPr="00744C13">
        <w:rPr>
          <w:rStyle w:val="apple-converted-space"/>
          <w:rFonts w:ascii="Times New Roman" w:hAnsi="Times New Roman" w:cs="Times New Roman"/>
          <w:color w:val="333333"/>
        </w:rPr>
        <w:t> </w:t>
      </w:r>
      <w:r w:rsidRPr="00744C13">
        <w:rPr>
          <w:rStyle w:val="HTMLCode"/>
          <w:rFonts w:ascii="Times New Roman" w:eastAsiaTheme="minorHAnsi" w:hAnsi="Times New Roman" w:cs="Times New Roman"/>
          <w:color w:val="333333"/>
          <w:bdr w:val="none" w:sz="0" w:space="0" w:color="auto" w:frame="1"/>
        </w:rPr>
        <w:t>@Autowired</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annotation with bean variable of type</w:t>
      </w:r>
      <w:r w:rsidRPr="00744C13">
        <w:rPr>
          <w:rStyle w:val="apple-converted-space"/>
          <w:rFonts w:ascii="Times New Roman" w:hAnsi="Times New Roman" w:cs="Times New Roman"/>
          <w:color w:val="333333"/>
        </w:rPr>
        <w:t> </w:t>
      </w:r>
      <w:proofErr w:type="spellStart"/>
      <w:r w:rsidRPr="00744C13">
        <w:rPr>
          <w:rStyle w:val="HTMLCode"/>
          <w:rFonts w:ascii="Times New Roman" w:eastAsiaTheme="minorHAnsi" w:hAnsi="Times New Roman" w:cs="Times New Roman"/>
          <w:color w:val="333333"/>
          <w:bdr w:val="none" w:sz="0" w:space="0" w:color="auto" w:frame="1"/>
        </w:rPr>
        <w:t>ServletContext</w:t>
      </w:r>
      <w:proofErr w:type="spellEnd"/>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and</w:t>
      </w:r>
      <w:r w:rsidRPr="00744C13">
        <w:rPr>
          <w:rStyle w:val="apple-converted-space"/>
          <w:rFonts w:ascii="Times New Roman" w:hAnsi="Times New Roman" w:cs="Times New Roman"/>
          <w:color w:val="333333"/>
        </w:rPr>
        <w:t> </w:t>
      </w:r>
      <w:proofErr w:type="spellStart"/>
      <w:r w:rsidRPr="00744C13">
        <w:rPr>
          <w:rStyle w:val="HTMLCode"/>
          <w:rFonts w:ascii="Times New Roman" w:eastAsiaTheme="minorHAnsi" w:hAnsi="Times New Roman" w:cs="Times New Roman"/>
          <w:color w:val="333333"/>
          <w:bdr w:val="none" w:sz="0" w:space="0" w:color="auto" w:frame="1"/>
        </w:rPr>
        <w:t>ServletConfig</w:t>
      </w:r>
      <w:proofErr w:type="spellEnd"/>
      <w:r w:rsidRPr="00744C13">
        <w:rPr>
          <w:rFonts w:ascii="Times New Roman" w:hAnsi="Times New Roman" w:cs="Times New Roman"/>
          <w:color w:val="333333"/>
        </w:rPr>
        <w:t>. They will work only in servlet container specific environment only though.</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744C13" w14:paraId="2B3CB18A" w14:textId="77777777" w:rsidTr="00DA3F6A">
        <w:tc>
          <w:tcPr>
            <w:tcW w:w="0" w:type="auto"/>
            <w:vAlign w:val="center"/>
            <w:hideMark/>
          </w:tcPr>
          <w:p w14:paraId="1C82EAF9"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657D10A3"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tc>
        <w:tc>
          <w:tcPr>
            <w:tcW w:w="9810" w:type="dxa"/>
            <w:vAlign w:val="center"/>
            <w:hideMark/>
          </w:tcPr>
          <w:p w14:paraId="09F42508"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@Autowired</w:t>
            </w:r>
          </w:p>
          <w:p w14:paraId="763D5D99" w14:textId="77777777" w:rsidR="007F79B1" w:rsidRPr="00744C13" w:rsidRDefault="007F79B1" w:rsidP="00DA3F6A">
            <w:pPr>
              <w:rPr>
                <w:rFonts w:ascii="Times New Roman" w:hAnsi="Times New Roman" w:cs="Times New Roman"/>
              </w:rPr>
            </w:pPr>
            <w:proofErr w:type="spellStart"/>
            <w:r w:rsidRPr="00744C13">
              <w:rPr>
                <w:rStyle w:val="HTMLCode"/>
                <w:rFonts w:ascii="Times New Roman" w:eastAsiaTheme="minorHAnsi" w:hAnsi="Times New Roman" w:cs="Times New Roman"/>
              </w:rPr>
              <w:t>ServletContext</w:t>
            </w:r>
            <w:proofErr w:type="spellEnd"/>
            <w:r w:rsidRPr="00744C13">
              <w:rPr>
                <w:rStyle w:val="HTMLCode"/>
                <w:rFonts w:ascii="Times New Roman" w:eastAsiaTheme="minorHAnsi" w:hAnsi="Times New Roman" w:cs="Times New Roman"/>
              </w:rPr>
              <w:t xml:space="preserve"> </w:t>
            </w:r>
            <w:proofErr w:type="spellStart"/>
            <w:r w:rsidRPr="00744C13">
              <w:rPr>
                <w:rStyle w:val="HTMLCode"/>
                <w:rFonts w:ascii="Times New Roman" w:eastAsiaTheme="minorHAnsi" w:hAnsi="Times New Roman" w:cs="Times New Roman"/>
              </w:rPr>
              <w:t>servletContext</w:t>
            </w:r>
            <w:proofErr w:type="spellEnd"/>
            <w:r w:rsidRPr="00744C13">
              <w:rPr>
                <w:rStyle w:val="HTMLCode"/>
                <w:rFonts w:ascii="Times New Roman" w:eastAsiaTheme="minorHAnsi" w:hAnsi="Times New Roman" w:cs="Times New Roman"/>
              </w:rPr>
              <w:t>;</w:t>
            </w:r>
          </w:p>
        </w:tc>
      </w:tr>
    </w:tbl>
    <w:p w14:paraId="5273D7D1" w14:textId="77777777" w:rsidR="007F79B1" w:rsidRPr="00724CDF"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16" w:name="bean-wiring-autowiring"/>
      <w:bookmarkEnd w:id="16"/>
      <w:r w:rsidRPr="00724CDF">
        <w:rPr>
          <w:rFonts w:ascii="Times New Roman" w:hAnsi="Times New Roman" w:cs="Times New Roman"/>
          <w:color w:val="FF0000"/>
          <w:spacing w:val="15"/>
        </w:rPr>
        <w:t>What is Bean wiring and @Autowired annotation?</w:t>
      </w:r>
    </w:p>
    <w:p w14:paraId="412B6137" w14:textId="77777777" w:rsidR="007F79B1" w:rsidRPr="00724CDF" w:rsidRDefault="007F79B1" w:rsidP="007F79B1">
      <w:pPr>
        <w:pStyle w:val="NormalWeb"/>
        <w:shd w:val="clear" w:color="auto" w:fill="FFFFFF"/>
        <w:spacing w:before="0" w:beforeAutospacing="0" w:after="360" w:afterAutospacing="0" w:line="276" w:lineRule="auto"/>
        <w:ind w:left="450"/>
        <w:textAlignment w:val="baseline"/>
        <w:rPr>
          <w:color w:val="FF0000"/>
          <w:sz w:val="22"/>
          <w:szCs w:val="22"/>
        </w:rPr>
      </w:pPr>
      <w:r w:rsidRPr="00724CDF">
        <w:rPr>
          <w:color w:val="FF0000"/>
          <w:sz w:val="22"/>
          <w:szCs w:val="22"/>
        </w:rPr>
        <w:t>The process of injection spring bean dependencies while initializing it called Spring Bean Wiring.</w:t>
      </w:r>
    </w:p>
    <w:p w14:paraId="383D5139"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 xml:space="preserve">Usually it’s best practice to do the explicit wiring of all the bean dependencies, but spring framework also supports </w:t>
      </w:r>
      <w:proofErr w:type="spellStart"/>
      <w:r w:rsidRPr="00744C13">
        <w:rPr>
          <w:color w:val="333333"/>
          <w:sz w:val="22"/>
          <w:szCs w:val="22"/>
        </w:rPr>
        <w:t>autowiring</w:t>
      </w:r>
      <w:proofErr w:type="spellEnd"/>
      <w:r w:rsidRPr="00744C13">
        <w:rPr>
          <w:color w:val="333333"/>
          <w:sz w:val="22"/>
          <w:szCs w:val="22"/>
        </w:rPr>
        <w:t>. We can use</w:t>
      </w:r>
      <w:r w:rsidRPr="00744C13">
        <w:rPr>
          <w:rStyle w:val="apple-converted-space"/>
          <w:color w:val="333333"/>
          <w:sz w:val="22"/>
          <w:szCs w:val="22"/>
        </w:rPr>
        <w:t> </w:t>
      </w:r>
      <w:r w:rsidRPr="00744C13">
        <w:rPr>
          <w:rStyle w:val="HTMLCode"/>
          <w:color w:val="333333"/>
          <w:sz w:val="22"/>
          <w:szCs w:val="22"/>
          <w:bdr w:val="none" w:sz="0" w:space="0" w:color="auto" w:frame="1"/>
        </w:rPr>
        <w:t>@Autowired</w:t>
      </w:r>
      <w:r w:rsidRPr="00744C13">
        <w:rPr>
          <w:rStyle w:val="apple-converted-space"/>
          <w:color w:val="333333"/>
          <w:sz w:val="22"/>
          <w:szCs w:val="22"/>
        </w:rPr>
        <w:t> </w:t>
      </w:r>
      <w:r w:rsidRPr="00744C13">
        <w:rPr>
          <w:color w:val="333333"/>
          <w:sz w:val="22"/>
          <w:szCs w:val="22"/>
        </w:rPr>
        <w:t>annotation with fields or methods for</w:t>
      </w:r>
      <w:r w:rsidRPr="00744C13">
        <w:rPr>
          <w:rStyle w:val="apple-converted-space"/>
          <w:color w:val="333333"/>
          <w:sz w:val="22"/>
          <w:szCs w:val="22"/>
        </w:rPr>
        <w:t> </w:t>
      </w:r>
      <w:proofErr w:type="spellStart"/>
      <w:r w:rsidRPr="00744C13">
        <w:rPr>
          <w:rStyle w:val="Strong"/>
          <w:color w:val="333333"/>
          <w:sz w:val="22"/>
          <w:szCs w:val="22"/>
          <w:bdr w:val="none" w:sz="0" w:space="0" w:color="auto" w:frame="1"/>
        </w:rPr>
        <w:t>autowiring</w:t>
      </w:r>
      <w:proofErr w:type="spellEnd"/>
      <w:r w:rsidRPr="00744C13">
        <w:rPr>
          <w:rStyle w:val="Strong"/>
          <w:color w:val="333333"/>
          <w:sz w:val="22"/>
          <w:szCs w:val="22"/>
          <w:bdr w:val="none" w:sz="0" w:space="0" w:color="auto" w:frame="1"/>
        </w:rPr>
        <w:t xml:space="preserve"> </w:t>
      </w:r>
      <w:proofErr w:type="spellStart"/>
      <w:r w:rsidRPr="00744C13">
        <w:rPr>
          <w:rStyle w:val="Strong"/>
          <w:color w:val="333333"/>
          <w:sz w:val="22"/>
          <w:szCs w:val="22"/>
          <w:bdr w:val="none" w:sz="0" w:space="0" w:color="auto" w:frame="1"/>
        </w:rPr>
        <w:t>byType</w:t>
      </w:r>
      <w:proofErr w:type="spellEnd"/>
      <w:r w:rsidRPr="00744C13">
        <w:rPr>
          <w:color w:val="333333"/>
          <w:sz w:val="22"/>
          <w:szCs w:val="22"/>
        </w:rPr>
        <w:t>. For this annotation to work, we also need to enable annotation based configuration in spring bean configuration file. This can be done by</w:t>
      </w:r>
      <w:r w:rsidRPr="00744C13">
        <w:rPr>
          <w:rStyle w:val="apple-converted-space"/>
          <w:color w:val="333333"/>
          <w:sz w:val="22"/>
          <w:szCs w:val="22"/>
        </w:rPr>
        <w:t> </w:t>
      </w:r>
      <w:proofErr w:type="spellStart"/>
      <w:proofErr w:type="gramStart"/>
      <w:r w:rsidRPr="00744C13">
        <w:rPr>
          <w:rStyle w:val="Strong"/>
          <w:color w:val="333333"/>
          <w:sz w:val="22"/>
          <w:szCs w:val="22"/>
          <w:bdr w:val="none" w:sz="0" w:space="0" w:color="auto" w:frame="1"/>
        </w:rPr>
        <w:t>context:annotation</w:t>
      </w:r>
      <w:proofErr w:type="gramEnd"/>
      <w:r w:rsidRPr="00744C13">
        <w:rPr>
          <w:rStyle w:val="Strong"/>
          <w:color w:val="333333"/>
          <w:sz w:val="22"/>
          <w:szCs w:val="22"/>
          <w:bdr w:val="none" w:sz="0" w:space="0" w:color="auto" w:frame="1"/>
        </w:rPr>
        <w:t>-config</w:t>
      </w:r>
      <w:proofErr w:type="spellEnd"/>
      <w:r w:rsidRPr="00744C13">
        <w:rPr>
          <w:rStyle w:val="apple-converted-space"/>
          <w:color w:val="333333"/>
          <w:sz w:val="22"/>
          <w:szCs w:val="22"/>
        </w:rPr>
        <w:t> </w:t>
      </w:r>
      <w:r w:rsidRPr="00744C13">
        <w:rPr>
          <w:color w:val="333333"/>
          <w:sz w:val="22"/>
          <w:szCs w:val="22"/>
        </w:rPr>
        <w:t>element.</w:t>
      </w:r>
    </w:p>
    <w:p w14:paraId="2361D42C"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For more details about</w:t>
      </w:r>
      <w:r w:rsidRPr="00744C13">
        <w:rPr>
          <w:rStyle w:val="apple-converted-space"/>
          <w:color w:val="333333"/>
          <w:sz w:val="22"/>
          <w:szCs w:val="22"/>
        </w:rPr>
        <w:t> </w:t>
      </w:r>
      <w:r w:rsidRPr="00744C13">
        <w:rPr>
          <w:rStyle w:val="HTMLCode"/>
          <w:color w:val="333333"/>
          <w:sz w:val="22"/>
          <w:szCs w:val="22"/>
          <w:bdr w:val="none" w:sz="0" w:space="0" w:color="auto" w:frame="1"/>
        </w:rPr>
        <w:t>@Autowired</w:t>
      </w:r>
      <w:r w:rsidRPr="00744C13">
        <w:rPr>
          <w:rStyle w:val="apple-converted-space"/>
          <w:color w:val="333333"/>
          <w:sz w:val="22"/>
          <w:szCs w:val="22"/>
        </w:rPr>
        <w:t> </w:t>
      </w:r>
      <w:r w:rsidRPr="00744C13">
        <w:rPr>
          <w:color w:val="333333"/>
          <w:sz w:val="22"/>
          <w:szCs w:val="22"/>
        </w:rPr>
        <w:t>annotation, please read</w:t>
      </w:r>
      <w:r w:rsidRPr="00744C13">
        <w:rPr>
          <w:rStyle w:val="apple-converted-space"/>
          <w:color w:val="333333"/>
          <w:sz w:val="22"/>
          <w:szCs w:val="22"/>
        </w:rPr>
        <w:t> </w:t>
      </w:r>
      <w:hyperlink r:id="rId16" w:history="1">
        <w:r w:rsidRPr="00744C13">
          <w:rPr>
            <w:rStyle w:val="Hyperlink"/>
            <w:color w:val="1A0DAB"/>
            <w:sz w:val="22"/>
            <w:szCs w:val="22"/>
            <w:bdr w:val="none" w:sz="0" w:space="0" w:color="auto" w:frame="1"/>
          </w:rPr>
          <w:t xml:space="preserve">Spring </w:t>
        </w:r>
        <w:proofErr w:type="spellStart"/>
        <w:r w:rsidRPr="00744C13">
          <w:rPr>
            <w:rStyle w:val="Hyperlink"/>
            <w:color w:val="1A0DAB"/>
            <w:sz w:val="22"/>
            <w:szCs w:val="22"/>
            <w:bdr w:val="none" w:sz="0" w:space="0" w:color="auto" w:frame="1"/>
          </w:rPr>
          <w:t>Autowire</w:t>
        </w:r>
        <w:proofErr w:type="spellEnd"/>
        <w:r w:rsidRPr="00744C13">
          <w:rPr>
            <w:rStyle w:val="Hyperlink"/>
            <w:color w:val="1A0DAB"/>
            <w:sz w:val="22"/>
            <w:szCs w:val="22"/>
            <w:bdr w:val="none" w:sz="0" w:space="0" w:color="auto" w:frame="1"/>
          </w:rPr>
          <w:t xml:space="preserve"> Example</w:t>
        </w:r>
      </w:hyperlink>
      <w:r w:rsidRPr="00744C13">
        <w:rPr>
          <w:color w:val="333333"/>
          <w:sz w:val="22"/>
          <w:szCs w:val="22"/>
        </w:rPr>
        <w:t>.</w:t>
      </w:r>
    </w:p>
    <w:p w14:paraId="7B155500" w14:textId="77777777" w:rsidR="007F79B1" w:rsidRPr="00744C13"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7" w:name="bean-autowire-types"/>
      <w:bookmarkEnd w:id="17"/>
      <w:r w:rsidRPr="00744C13">
        <w:rPr>
          <w:rFonts w:ascii="Times New Roman" w:hAnsi="Times New Roman" w:cs="Times New Roman"/>
          <w:color w:val="333333"/>
          <w:spacing w:val="15"/>
        </w:rPr>
        <w:t xml:space="preserve">What are different types of Spring Bean </w:t>
      </w:r>
      <w:proofErr w:type="spellStart"/>
      <w:r w:rsidRPr="00744C13">
        <w:rPr>
          <w:rFonts w:ascii="Times New Roman" w:hAnsi="Times New Roman" w:cs="Times New Roman"/>
          <w:color w:val="333333"/>
          <w:spacing w:val="15"/>
        </w:rPr>
        <w:t>autowiring</w:t>
      </w:r>
      <w:proofErr w:type="spellEnd"/>
      <w:r w:rsidRPr="00744C13">
        <w:rPr>
          <w:rFonts w:ascii="Times New Roman" w:hAnsi="Times New Roman" w:cs="Times New Roman"/>
          <w:color w:val="333333"/>
          <w:spacing w:val="15"/>
        </w:rPr>
        <w:t>?</w:t>
      </w:r>
    </w:p>
    <w:p w14:paraId="7C6AE9F7"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There are four types of </w:t>
      </w:r>
      <w:proofErr w:type="spellStart"/>
      <w:r w:rsidRPr="00744C13">
        <w:rPr>
          <w:color w:val="333333"/>
          <w:sz w:val="22"/>
          <w:szCs w:val="22"/>
        </w:rPr>
        <w:t>autowiring</w:t>
      </w:r>
      <w:proofErr w:type="spellEnd"/>
      <w:r w:rsidRPr="00744C13">
        <w:rPr>
          <w:color w:val="333333"/>
          <w:sz w:val="22"/>
          <w:szCs w:val="22"/>
        </w:rPr>
        <w:t xml:space="preserve"> in Spring framework.</w:t>
      </w:r>
    </w:p>
    <w:p w14:paraId="2C9EAA6F"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proofErr w:type="spellStart"/>
      <w:r w:rsidRPr="00744C13">
        <w:rPr>
          <w:rStyle w:val="Strong"/>
          <w:rFonts w:ascii="Times New Roman" w:hAnsi="Times New Roman" w:cs="Times New Roman"/>
          <w:color w:val="333333"/>
          <w:bdr w:val="none" w:sz="0" w:space="0" w:color="auto" w:frame="1"/>
        </w:rPr>
        <w:t>autowire</w:t>
      </w:r>
      <w:proofErr w:type="spellEnd"/>
      <w:r w:rsidRPr="00744C13">
        <w:rPr>
          <w:rStyle w:val="Strong"/>
          <w:rFonts w:ascii="Times New Roman" w:hAnsi="Times New Roman" w:cs="Times New Roman"/>
          <w:color w:val="333333"/>
          <w:bdr w:val="none" w:sz="0" w:space="0" w:color="auto" w:frame="1"/>
        </w:rPr>
        <w:t xml:space="preserve"> </w:t>
      </w:r>
      <w:proofErr w:type="spellStart"/>
      <w:r w:rsidRPr="00744C13">
        <w:rPr>
          <w:rStyle w:val="Strong"/>
          <w:rFonts w:ascii="Times New Roman" w:hAnsi="Times New Roman" w:cs="Times New Roman"/>
          <w:color w:val="333333"/>
          <w:bdr w:val="none" w:sz="0" w:space="0" w:color="auto" w:frame="1"/>
        </w:rPr>
        <w:t>byName</w:t>
      </w:r>
      <w:proofErr w:type="spellEnd"/>
    </w:p>
    <w:p w14:paraId="5DFD27FC"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proofErr w:type="spellStart"/>
      <w:r w:rsidRPr="00744C13">
        <w:rPr>
          <w:rStyle w:val="Strong"/>
          <w:rFonts w:ascii="Times New Roman" w:hAnsi="Times New Roman" w:cs="Times New Roman"/>
          <w:color w:val="333333"/>
          <w:bdr w:val="none" w:sz="0" w:space="0" w:color="auto" w:frame="1"/>
        </w:rPr>
        <w:t>autowire</w:t>
      </w:r>
      <w:proofErr w:type="spellEnd"/>
      <w:r w:rsidRPr="00744C13">
        <w:rPr>
          <w:rStyle w:val="Strong"/>
          <w:rFonts w:ascii="Times New Roman" w:hAnsi="Times New Roman" w:cs="Times New Roman"/>
          <w:color w:val="333333"/>
          <w:bdr w:val="none" w:sz="0" w:space="0" w:color="auto" w:frame="1"/>
        </w:rPr>
        <w:t xml:space="preserve"> </w:t>
      </w:r>
      <w:proofErr w:type="spellStart"/>
      <w:r w:rsidRPr="00744C13">
        <w:rPr>
          <w:rStyle w:val="Strong"/>
          <w:rFonts w:ascii="Times New Roman" w:hAnsi="Times New Roman" w:cs="Times New Roman"/>
          <w:color w:val="333333"/>
          <w:bdr w:val="none" w:sz="0" w:space="0" w:color="auto" w:frame="1"/>
        </w:rPr>
        <w:t>byType</w:t>
      </w:r>
      <w:proofErr w:type="spellEnd"/>
    </w:p>
    <w:p w14:paraId="53F3C936"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proofErr w:type="spellStart"/>
      <w:r w:rsidRPr="00744C13">
        <w:rPr>
          <w:rStyle w:val="Strong"/>
          <w:rFonts w:ascii="Times New Roman" w:hAnsi="Times New Roman" w:cs="Times New Roman"/>
          <w:color w:val="333333"/>
          <w:bdr w:val="none" w:sz="0" w:space="0" w:color="auto" w:frame="1"/>
        </w:rPr>
        <w:t>autowire</w:t>
      </w:r>
      <w:proofErr w:type="spellEnd"/>
      <w:r w:rsidRPr="00744C13">
        <w:rPr>
          <w:rStyle w:val="Strong"/>
          <w:rFonts w:ascii="Times New Roman" w:hAnsi="Times New Roman" w:cs="Times New Roman"/>
          <w:color w:val="333333"/>
          <w:bdr w:val="none" w:sz="0" w:space="0" w:color="auto" w:frame="1"/>
        </w:rPr>
        <w:t xml:space="preserve"> by constructor</w:t>
      </w:r>
    </w:p>
    <w:p w14:paraId="4A7AEE37" w14:textId="77777777" w:rsidR="007F79B1" w:rsidRPr="00744C13"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rPr>
      </w:pPr>
      <w:proofErr w:type="spellStart"/>
      <w:r w:rsidRPr="00744C13">
        <w:rPr>
          <w:rFonts w:ascii="Times New Roman" w:hAnsi="Times New Roman" w:cs="Times New Roman"/>
          <w:color w:val="333333"/>
        </w:rPr>
        <w:t>autowiring</w:t>
      </w:r>
      <w:proofErr w:type="spellEnd"/>
      <w:r w:rsidRPr="00744C13">
        <w:rPr>
          <w:rFonts w:ascii="Times New Roman" w:hAnsi="Times New Roman" w:cs="Times New Roman"/>
          <w:color w:val="333333"/>
        </w:rPr>
        <w:t xml:space="preserve"> by</w:t>
      </w:r>
      <w:r w:rsidRPr="00744C13">
        <w:rPr>
          <w:rStyle w:val="apple-converted-space"/>
          <w:rFonts w:ascii="Times New Roman" w:hAnsi="Times New Roman" w:cs="Times New Roman"/>
          <w:color w:val="333333"/>
        </w:rPr>
        <w:t> </w:t>
      </w:r>
      <w:r w:rsidRPr="00744C13">
        <w:rPr>
          <w:rStyle w:val="Strong"/>
          <w:rFonts w:ascii="Times New Roman" w:hAnsi="Times New Roman" w:cs="Times New Roman"/>
          <w:color w:val="333333"/>
          <w:bdr w:val="none" w:sz="0" w:space="0" w:color="auto" w:frame="1"/>
        </w:rPr>
        <w:t>@Autowired</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and</w:t>
      </w:r>
      <w:r w:rsidRPr="00744C13">
        <w:rPr>
          <w:rStyle w:val="apple-converted-space"/>
          <w:rFonts w:ascii="Times New Roman" w:hAnsi="Times New Roman" w:cs="Times New Roman"/>
          <w:color w:val="333333"/>
        </w:rPr>
        <w:t> </w:t>
      </w:r>
      <w:r w:rsidRPr="00744C13">
        <w:rPr>
          <w:rStyle w:val="Strong"/>
          <w:rFonts w:ascii="Times New Roman" w:hAnsi="Times New Roman" w:cs="Times New Roman"/>
          <w:color w:val="333333"/>
          <w:bdr w:val="none" w:sz="0" w:space="0" w:color="auto" w:frame="1"/>
        </w:rPr>
        <w:t>@Qualifier</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annotations</w:t>
      </w:r>
    </w:p>
    <w:p w14:paraId="69118666"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Prior to Spring 3.1,</w:t>
      </w:r>
      <w:r w:rsidRPr="00744C13">
        <w:rPr>
          <w:rStyle w:val="apple-converted-space"/>
          <w:color w:val="333333"/>
          <w:sz w:val="22"/>
          <w:szCs w:val="22"/>
        </w:rPr>
        <w:t> </w:t>
      </w:r>
      <w:proofErr w:type="spellStart"/>
      <w:r w:rsidRPr="00744C13">
        <w:rPr>
          <w:rStyle w:val="Strong"/>
          <w:color w:val="333333"/>
          <w:sz w:val="22"/>
          <w:szCs w:val="22"/>
          <w:bdr w:val="none" w:sz="0" w:space="0" w:color="auto" w:frame="1"/>
        </w:rPr>
        <w:t>autowire</w:t>
      </w:r>
      <w:proofErr w:type="spellEnd"/>
      <w:r w:rsidRPr="00744C13">
        <w:rPr>
          <w:rStyle w:val="Strong"/>
          <w:color w:val="333333"/>
          <w:sz w:val="22"/>
          <w:szCs w:val="22"/>
          <w:bdr w:val="none" w:sz="0" w:space="0" w:color="auto" w:frame="1"/>
        </w:rPr>
        <w:t xml:space="preserve"> by autodetect</w:t>
      </w:r>
      <w:r w:rsidRPr="00744C13">
        <w:rPr>
          <w:rStyle w:val="apple-converted-space"/>
          <w:color w:val="333333"/>
          <w:sz w:val="22"/>
          <w:szCs w:val="22"/>
        </w:rPr>
        <w:t> </w:t>
      </w:r>
      <w:r w:rsidRPr="00744C13">
        <w:rPr>
          <w:color w:val="333333"/>
          <w:sz w:val="22"/>
          <w:szCs w:val="22"/>
        </w:rPr>
        <w:t xml:space="preserve">was also supported that was similar to </w:t>
      </w:r>
      <w:proofErr w:type="spellStart"/>
      <w:r w:rsidRPr="00744C13">
        <w:rPr>
          <w:color w:val="333333"/>
          <w:sz w:val="22"/>
          <w:szCs w:val="22"/>
        </w:rPr>
        <w:t>autowire</w:t>
      </w:r>
      <w:proofErr w:type="spellEnd"/>
      <w:r w:rsidRPr="00744C13">
        <w:rPr>
          <w:color w:val="333333"/>
          <w:sz w:val="22"/>
          <w:szCs w:val="22"/>
        </w:rPr>
        <w:t xml:space="preserve"> by constructor or </w:t>
      </w:r>
      <w:proofErr w:type="spellStart"/>
      <w:r w:rsidRPr="00744C13">
        <w:rPr>
          <w:color w:val="333333"/>
          <w:sz w:val="22"/>
          <w:szCs w:val="22"/>
        </w:rPr>
        <w:t>byType</w:t>
      </w:r>
      <w:proofErr w:type="spellEnd"/>
      <w:r w:rsidRPr="00744C13">
        <w:rPr>
          <w:color w:val="333333"/>
          <w:sz w:val="22"/>
          <w:szCs w:val="22"/>
        </w:rPr>
        <w:t>. For more details about these options, please read</w:t>
      </w:r>
      <w:r w:rsidRPr="00744C13">
        <w:rPr>
          <w:rStyle w:val="apple-converted-space"/>
          <w:color w:val="333333"/>
          <w:sz w:val="22"/>
          <w:szCs w:val="22"/>
        </w:rPr>
        <w:t> </w:t>
      </w:r>
      <w:hyperlink r:id="rId17" w:history="1">
        <w:r w:rsidRPr="00744C13">
          <w:rPr>
            <w:rStyle w:val="Hyperlink"/>
            <w:color w:val="1A0DAB"/>
            <w:sz w:val="22"/>
            <w:szCs w:val="22"/>
            <w:bdr w:val="none" w:sz="0" w:space="0" w:color="auto" w:frame="1"/>
          </w:rPr>
          <w:t xml:space="preserve">Spring Bean </w:t>
        </w:r>
        <w:proofErr w:type="spellStart"/>
        <w:r w:rsidRPr="00744C13">
          <w:rPr>
            <w:rStyle w:val="Hyperlink"/>
            <w:color w:val="1A0DAB"/>
            <w:sz w:val="22"/>
            <w:szCs w:val="22"/>
            <w:bdr w:val="none" w:sz="0" w:space="0" w:color="auto" w:frame="1"/>
          </w:rPr>
          <w:t>Autowiring</w:t>
        </w:r>
        <w:proofErr w:type="spellEnd"/>
      </w:hyperlink>
      <w:r w:rsidRPr="00744C13">
        <w:rPr>
          <w:color w:val="333333"/>
          <w:sz w:val="22"/>
          <w:szCs w:val="22"/>
        </w:rPr>
        <w:t>.</w:t>
      </w:r>
    </w:p>
    <w:p w14:paraId="605DEFC3" w14:textId="77777777" w:rsidR="007F79B1" w:rsidRPr="00744C13"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8" w:name="spring-bean-thread-safety"/>
      <w:bookmarkEnd w:id="18"/>
      <w:r w:rsidRPr="00744C13">
        <w:rPr>
          <w:rFonts w:ascii="Times New Roman" w:hAnsi="Times New Roman" w:cs="Times New Roman"/>
          <w:color w:val="333333"/>
          <w:spacing w:val="15"/>
        </w:rPr>
        <w:t>Does Spring Bean provide thread safety?</w:t>
      </w:r>
    </w:p>
    <w:p w14:paraId="0EC3FD96"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The default scope of Spring bean is singleton, so there will be only one instance per context. That means that all the having a class level variable that any thread can update will lead to inconsistent data. Hence in default mode spring beans are not thread-safe.</w:t>
      </w:r>
    </w:p>
    <w:p w14:paraId="0FE40CA2"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However we can change spring bean scope to request, prototype or session to achieve thread-safety at the cost of performance. It’s a design decision and based on the project requirements.</w:t>
      </w:r>
    </w:p>
    <w:p w14:paraId="3AC54B9D" w14:textId="77777777" w:rsidR="007F79B1" w:rsidRPr="00744C13"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9" w:name="spring-controller-bean"/>
      <w:bookmarkEnd w:id="19"/>
      <w:r w:rsidRPr="00744C13">
        <w:rPr>
          <w:rFonts w:ascii="Times New Roman" w:hAnsi="Times New Roman" w:cs="Times New Roman"/>
          <w:color w:val="333333"/>
          <w:spacing w:val="15"/>
        </w:rPr>
        <w:t>What is a Controller in Spring MVC?</w:t>
      </w:r>
    </w:p>
    <w:p w14:paraId="3DF298AE"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 xml:space="preserve">Just like MVC design pattern, Controller is the class that takes care of all the client requests and send them to the configured resources to handle it. In Spring </w:t>
      </w:r>
      <w:proofErr w:type="spellStart"/>
      <w:proofErr w:type="gramStart"/>
      <w:r w:rsidRPr="00744C13">
        <w:rPr>
          <w:color w:val="333333"/>
          <w:sz w:val="22"/>
          <w:szCs w:val="22"/>
        </w:rPr>
        <w:t>MVC,</w:t>
      </w:r>
      <w:r w:rsidRPr="00744C13">
        <w:rPr>
          <w:rStyle w:val="HTMLCode"/>
          <w:color w:val="333333"/>
          <w:sz w:val="22"/>
          <w:szCs w:val="22"/>
          <w:bdr w:val="none" w:sz="0" w:space="0" w:color="auto" w:frame="1"/>
        </w:rPr>
        <w:t>org.springframework.web</w:t>
      </w:r>
      <w:proofErr w:type="gramEnd"/>
      <w:r w:rsidRPr="00744C13">
        <w:rPr>
          <w:rStyle w:val="HTMLCode"/>
          <w:color w:val="333333"/>
          <w:sz w:val="22"/>
          <w:szCs w:val="22"/>
          <w:bdr w:val="none" w:sz="0" w:space="0" w:color="auto" w:frame="1"/>
        </w:rPr>
        <w:t>.servlet.DispatcherServlet</w:t>
      </w:r>
      <w:proofErr w:type="spellEnd"/>
      <w:r w:rsidRPr="00744C13">
        <w:rPr>
          <w:rStyle w:val="apple-converted-space"/>
          <w:color w:val="333333"/>
          <w:sz w:val="22"/>
          <w:szCs w:val="22"/>
        </w:rPr>
        <w:t> </w:t>
      </w:r>
      <w:r w:rsidRPr="00744C13">
        <w:rPr>
          <w:color w:val="333333"/>
          <w:sz w:val="22"/>
          <w:szCs w:val="22"/>
        </w:rPr>
        <w:t>is the front controller class that initializes the context based on the spring beans configurations.</w:t>
      </w:r>
    </w:p>
    <w:p w14:paraId="1ED83277"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A Controller class is responsible to handle different kind of client requests based on the request mappings. We can create a controller class by using</w:t>
      </w:r>
      <w:r w:rsidRPr="00744C13">
        <w:rPr>
          <w:rStyle w:val="apple-converted-space"/>
          <w:color w:val="333333"/>
          <w:sz w:val="22"/>
          <w:szCs w:val="22"/>
        </w:rPr>
        <w:t> </w:t>
      </w:r>
      <w:r w:rsidRPr="00744C13">
        <w:rPr>
          <w:rStyle w:val="HTMLCode"/>
          <w:color w:val="333333"/>
          <w:sz w:val="22"/>
          <w:szCs w:val="22"/>
          <w:bdr w:val="none" w:sz="0" w:space="0" w:color="auto" w:frame="1"/>
        </w:rPr>
        <w:t>@Controller</w:t>
      </w:r>
      <w:r w:rsidRPr="00744C13">
        <w:rPr>
          <w:rStyle w:val="apple-converted-space"/>
          <w:color w:val="333333"/>
          <w:sz w:val="22"/>
          <w:szCs w:val="22"/>
        </w:rPr>
        <w:t> </w:t>
      </w:r>
      <w:r w:rsidRPr="00744C13">
        <w:rPr>
          <w:color w:val="333333"/>
          <w:sz w:val="22"/>
          <w:szCs w:val="22"/>
        </w:rPr>
        <w:t xml:space="preserve">annotation. Usually it’s used </w:t>
      </w:r>
      <w:proofErr w:type="spellStart"/>
      <w:r w:rsidRPr="00744C13">
        <w:rPr>
          <w:color w:val="333333"/>
          <w:sz w:val="22"/>
          <w:szCs w:val="22"/>
        </w:rPr>
        <w:t>with</w:t>
      </w:r>
      <w:r w:rsidRPr="00744C13">
        <w:rPr>
          <w:rStyle w:val="HTMLCode"/>
          <w:color w:val="333333"/>
          <w:sz w:val="22"/>
          <w:szCs w:val="22"/>
          <w:bdr w:val="none" w:sz="0" w:space="0" w:color="auto" w:frame="1"/>
        </w:rPr>
        <w:t>@RequestMapping</w:t>
      </w:r>
      <w:proofErr w:type="spellEnd"/>
      <w:r w:rsidRPr="00744C13">
        <w:rPr>
          <w:rStyle w:val="apple-converted-space"/>
          <w:color w:val="333333"/>
          <w:sz w:val="22"/>
          <w:szCs w:val="22"/>
        </w:rPr>
        <w:t> </w:t>
      </w:r>
      <w:r w:rsidRPr="00744C13">
        <w:rPr>
          <w:color w:val="333333"/>
          <w:sz w:val="22"/>
          <w:szCs w:val="22"/>
        </w:rPr>
        <w:t>annotation to define handler methods for specific URI mapping.</w:t>
      </w:r>
    </w:p>
    <w:p w14:paraId="6714BE3E" w14:textId="77777777" w:rsidR="007F79B1" w:rsidRPr="00744C13"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20" w:name="component-vs-controller-vs-service-vs-re"/>
      <w:bookmarkEnd w:id="20"/>
      <w:r w:rsidRPr="00744C13">
        <w:rPr>
          <w:rFonts w:ascii="Times New Roman" w:hAnsi="Times New Roman" w:cs="Times New Roman"/>
          <w:color w:val="333333"/>
          <w:spacing w:val="15"/>
        </w:rPr>
        <w:t>What’s the difference between @Component, @Controller, @Repository &amp; @Service annotations in Spring?</w:t>
      </w:r>
    </w:p>
    <w:p w14:paraId="21D34783"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rStyle w:val="Strong"/>
          <w:color w:val="333333"/>
          <w:sz w:val="22"/>
          <w:szCs w:val="22"/>
          <w:bdr w:val="none" w:sz="0" w:space="0" w:color="auto" w:frame="1"/>
        </w:rPr>
        <w:t>@Component</w:t>
      </w:r>
      <w:r w:rsidRPr="00744C13">
        <w:rPr>
          <w:rStyle w:val="apple-converted-space"/>
          <w:color w:val="333333"/>
          <w:sz w:val="22"/>
          <w:szCs w:val="22"/>
        </w:rPr>
        <w:t> </w:t>
      </w:r>
      <w:r w:rsidRPr="00744C13">
        <w:rPr>
          <w:color w:val="333333"/>
          <w:sz w:val="22"/>
          <w:szCs w:val="22"/>
        </w:rPr>
        <w:t>is used to indicate that a class is a component. These classes are used for auto detection and configured as bean, when annotation based configurations are used.</w:t>
      </w:r>
    </w:p>
    <w:p w14:paraId="416B3126"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rStyle w:val="Strong"/>
          <w:color w:val="333333"/>
          <w:sz w:val="22"/>
          <w:szCs w:val="22"/>
          <w:bdr w:val="none" w:sz="0" w:space="0" w:color="auto" w:frame="1"/>
        </w:rPr>
        <w:t>@Controller</w:t>
      </w:r>
      <w:r w:rsidRPr="00744C13">
        <w:rPr>
          <w:rStyle w:val="apple-converted-space"/>
          <w:color w:val="333333"/>
          <w:sz w:val="22"/>
          <w:szCs w:val="22"/>
        </w:rPr>
        <w:t> </w:t>
      </w:r>
      <w:r w:rsidRPr="00744C13">
        <w:rPr>
          <w:color w:val="333333"/>
          <w:sz w:val="22"/>
          <w:szCs w:val="22"/>
        </w:rPr>
        <w:t xml:space="preserve">is a specific type of component, used in MVC applications and mostly used with </w:t>
      </w:r>
      <w:proofErr w:type="spellStart"/>
      <w:r w:rsidRPr="00744C13">
        <w:rPr>
          <w:color w:val="333333"/>
          <w:sz w:val="22"/>
          <w:szCs w:val="22"/>
        </w:rPr>
        <w:t>RequestMapping</w:t>
      </w:r>
      <w:proofErr w:type="spellEnd"/>
      <w:r w:rsidRPr="00744C13">
        <w:rPr>
          <w:color w:val="333333"/>
          <w:sz w:val="22"/>
          <w:szCs w:val="22"/>
        </w:rPr>
        <w:t xml:space="preserve"> annotation.</w:t>
      </w:r>
    </w:p>
    <w:p w14:paraId="4849605C"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rStyle w:val="Strong"/>
          <w:color w:val="333333"/>
          <w:sz w:val="22"/>
          <w:szCs w:val="22"/>
          <w:bdr w:val="none" w:sz="0" w:space="0" w:color="auto" w:frame="1"/>
        </w:rPr>
        <w:t>@Repository</w:t>
      </w:r>
      <w:r w:rsidRPr="00744C13">
        <w:rPr>
          <w:rStyle w:val="apple-converted-space"/>
          <w:color w:val="333333"/>
          <w:sz w:val="22"/>
          <w:szCs w:val="22"/>
        </w:rPr>
        <w:t> </w:t>
      </w:r>
      <w:r w:rsidRPr="00744C13">
        <w:rPr>
          <w:color w:val="333333"/>
          <w:sz w:val="22"/>
          <w:szCs w:val="22"/>
        </w:rPr>
        <w:t>annotation is used to indicate that a component is used as repository and a mechanism to store/retrieve/search data. We can apply this annotation with DAO pattern implementation classes.</w:t>
      </w:r>
    </w:p>
    <w:p w14:paraId="4202964B"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rStyle w:val="Strong"/>
          <w:color w:val="333333"/>
          <w:sz w:val="22"/>
          <w:szCs w:val="22"/>
          <w:bdr w:val="none" w:sz="0" w:space="0" w:color="auto" w:frame="1"/>
        </w:rPr>
        <w:t>@Service</w:t>
      </w:r>
      <w:r w:rsidRPr="00744C13">
        <w:rPr>
          <w:rStyle w:val="apple-converted-space"/>
          <w:color w:val="333333"/>
          <w:sz w:val="22"/>
          <w:szCs w:val="22"/>
        </w:rPr>
        <w:t> </w:t>
      </w:r>
      <w:r w:rsidRPr="00744C13">
        <w:rPr>
          <w:color w:val="333333"/>
          <w:sz w:val="22"/>
          <w:szCs w:val="22"/>
        </w:rPr>
        <w:t>is used to indicate that a class is a Service. Usually the business facade classes that provide some services are annotated with this.</w:t>
      </w:r>
    </w:p>
    <w:p w14:paraId="784C9229"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We can use any of the above annotations for a class for auto-detection but different types are provided so that you can easily distinguish the purpose of the annotated classes.</w:t>
      </w:r>
    </w:p>
    <w:p w14:paraId="2C9023B6" w14:textId="77777777" w:rsidR="007F79B1" w:rsidRPr="0040254E"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21" w:name="DispatcherServlet-ContextLoaderListener"/>
      <w:bookmarkEnd w:id="21"/>
      <w:r w:rsidRPr="0040254E">
        <w:rPr>
          <w:rFonts w:ascii="Times New Roman" w:hAnsi="Times New Roman" w:cs="Times New Roman"/>
          <w:color w:val="FF0000"/>
          <w:spacing w:val="15"/>
        </w:rPr>
        <w:t xml:space="preserve">What is </w:t>
      </w:r>
      <w:proofErr w:type="spellStart"/>
      <w:r w:rsidRPr="0040254E">
        <w:rPr>
          <w:rFonts w:ascii="Times New Roman" w:hAnsi="Times New Roman" w:cs="Times New Roman"/>
          <w:color w:val="FF0000"/>
          <w:spacing w:val="15"/>
        </w:rPr>
        <w:t>DispatcherServlet</w:t>
      </w:r>
      <w:proofErr w:type="spellEnd"/>
      <w:r w:rsidRPr="0040254E">
        <w:rPr>
          <w:rFonts w:ascii="Times New Roman" w:hAnsi="Times New Roman" w:cs="Times New Roman"/>
          <w:color w:val="FF0000"/>
          <w:spacing w:val="15"/>
        </w:rPr>
        <w:t xml:space="preserve"> and </w:t>
      </w:r>
      <w:proofErr w:type="spellStart"/>
      <w:r w:rsidRPr="0040254E">
        <w:rPr>
          <w:rFonts w:ascii="Times New Roman" w:hAnsi="Times New Roman" w:cs="Times New Roman"/>
          <w:color w:val="FF0000"/>
          <w:spacing w:val="15"/>
        </w:rPr>
        <w:t>ContextLoaderListener</w:t>
      </w:r>
      <w:proofErr w:type="spellEnd"/>
      <w:r w:rsidRPr="0040254E">
        <w:rPr>
          <w:rFonts w:ascii="Times New Roman" w:hAnsi="Times New Roman" w:cs="Times New Roman"/>
          <w:color w:val="FF0000"/>
          <w:spacing w:val="15"/>
        </w:rPr>
        <w:t>?</w:t>
      </w:r>
    </w:p>
    <w:p w14:paraId="30B6B77D"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proofErr w:type="spellStart"/>
      <w:r w:rsidRPr="00744C13">
        <w:rPr>
          <w:rStyle w:val="HTMLCode"/>
          <w:color w:val="333333"/>
          <w:sz w:val="22"/>
          <w:szCs w:val="22"/>
          <w:bdr w:val="none" w:sz="0" w:space="0" w:color="auto" w:frame="1"/>
        </w:rPr>
        <w:t>DispatcherServlet</w:t>
      </w:r>
      <w:proofErr w:type="spellEnd"/>
      <w:r w:rsidRPr="00744C13">
        <w:rPr>
          <w:rStyle w:val="apple-converted-space"/>
          <w:color w:val="333333"/>
          <w:sz w:val="22"/>
          <w:szCs w:val="22"/>
        </w:rPr>
        <w:t> </w:t>
      </w:r>
      <w:r w:rsidRPr="00744C13">
        <w:rPr>
          <w:color w:val="333333"/>
          <w:sz w:val="22"/>
          <w:szCs w:val="22"/>
        </w:rPr>
        <w:t>is the front controller in the Spring MVC application and it loads the spring bean configuration file and initialize all the beans that are configured. If annotations are enabled, it also scans the packages and configure any bean annotated with</w:t>
      </w:r>
      <w:r w:rsidRPr="00744C13">
        <w:rPr>
          <w:rStyle w:val="apple-converted-space"/>
          <w:color w:val="333333"/>
          <w:sz w:val="22"/>
          <w:szCs w:val="22"/>
        </w:rPr>
        <w:t> </w:t>
      </w:r>
      <w:r w:rsidRPr="00744C13">
        <w:rPr>
          <w:rStyle w:val="HTMLCode"/>
          <w:color w:val="333333"/>
          <w:sz w:val="22"/>
          <w:szCs w:val="22"/>
          <w:bdr w:val="none" w:sz="0" w:space="0" w:color="auto" w:frame="1"/>
        </w:rPr>
        <w:t>@Component</w:t>
      </w:r>
      <w:r w:rsidRPr="00744C13">
        <w:rPr>
          <w:color w:val="333333"/>
          <w:sz w:val="22"/>
          <w:szCs w:val="22"/>
        </w:rPr>
        <w:t>,</w:t>
      </w:r>
      <w:r w:rsidRPr="00744C13">
        <w:rPr>
          <w:rStyle w:val="apple-converted-space"/>
          <w:color w:val="333333"/>
          <w:sz w:val="22"/>
          <w:szCs w:val="22"/>
        </w:rPr>
        <w:t> </w:t>
      </w:r>
      <w:r w:rsidRPr="00744C13">
        <w:rPr>
          <w:rStyle w:val="HTMLCode"/>
          <w:color w:val="333333"/>
          <w:sz w:val="22"/>
          <w:szCs w:val="22"/>
          <w:bdr w:val="none" w:sz="0" w:space="0" w:color="auto" w:frame="1"/>
        </w:rPr>
        <w:t>@Controller</w:t>
      </w:r>
      <w:r w:rsidRPr="00744C13">
        <w:rPr>
          <w:color w:val="333333"/>
          <w:sz w:val="22"/>
          <w:szCs w:val="22"/>
        </w:rPr>
        <w:t>,</w:t>
      </w:r>
      <w:r w:rsidRPr="00744C13">
        <w:rPr>
          <w:rStyle w:val="apple-converted-space"/>
          <w:color w:val="333333"/>
          <w:sz w:val="22"/>
          <w:szCs w:val="22"/>
        </w:rPr>
        <w:t> </w:t>
      </w:r>
      <w:r w:rsidRPr="00744C13">
        <w:rPr>
          <w:rStyle w:val="HTMLCode"/>
          <w:color w:val="333333"/>
          <w:sz w:val="22"/>
          <w:szCs w:val="22"/>
          <w:bdr w:val="none" w:sz="0" w:space="0" w:color="auto" w:frame="1"/>
        </w:rPr>
        <w:t>@Repository</w:t>
      </w:r>
      <w:r w:rsidRPr="00744C13">
        <w:rPr>
          <w:rStyle w:val="apple-converted-space"/>
          <w:color w:val="333333"/>
          <w:sz w:val="22"/>
          <w:szCs w:val="22"/>
        </w:rPr>
        <w:t> </w:t>
      </w:r>
      <w:r w:rsidRPr="00744C13">
        <w:rPr>
          <w:color w:val="333333"/>
          <w:sz w:val="22"/>
          <w:szCs w:val="22"/>
        </w:rPr>
        <w:t>or</w:t>
      </w:r>
      <w:r w:rsidRPr="00744C13">
        <w:rPr>
          <w:rStyle w:val="HTMLCode"/>
          <w:color w:val="333333"/>
          <w:sz w:val="22"/>
          <w:szCs w:val="22"/>
          <w:bdr w:val="none" w:sz="0" w:space="0" w:color="auto" w:frame="1"/>
        </w:rPr>
        <w:t>@Service</w:t>
      </w:r>
      <w:r w:rsidRPr="00744C13">
        <w:rPr>
          <w:rStyle w:val="apple-converted-space"/>
          <w:color w:val="333333"/>
          <w:sz w:val="22"/>
          <w:szCs w:val="22"/>
        </w:rPr>
        <w:t> </w:t>
      </w:r>
      <w:r w:rsidRPr="00744C13">
        <w:rPr>
          <w:color w:val="333333"/>
          <w:sz w:val="22"/>
          <w:szCs w:val="22"/>
        </w:rPr>
        <w:t>annotations.</w:t>
      </w:r>
    </w:p>
    <w:p w14:paraId="6CA9FCFD" w14:textId="77777777" w:rsidR="007F79B1" w:rsidRPr="00744C13" w:rsidRDefault="007F79B1" w:rsidP="007F79B1">
      <w:pPr>
        <w:pStyle w:val="NormalWeb"/>
        <w:numPr>
          <w:ilvl w:val="0"/>
          <w:numId w:val="35"/>
        </w:numPr>
        <w:shd w:val="clear" w:color="auto" w:fill="FFFFFF"/>
        <w:spacing w:before="0" w:beforeAutospacing="0" w:after="0" w:afterAutospacing="0" w:line="276" w:lineRule="auto"/>
        <w:ind w:left="450"/>
        <w:textAlignment w:val="baseline"/>
        <w:rPr>
          <w:color w:val="333333"/>
          <w:sz w:val="22"/>
          <w:szCs w:val="22"/>
        </w:rPr>
      </w:pPr>
      <w:proofErr w:type="spellStart"/>
      <w:r w:rsidRPr="00EB3C92">
        <w:rPr>
          <w:rStyle w:val="HTMLCode"/>
          <w:color w:val="FF0000"/>
          <w:sz w:val="22"/>
          <w:szCs w:val="22"/>
          <w:bdr w:val="none" w:sz="0" w:space="0" w:color="auto" w:frame="1"/>
        </w:rPr>
        <w:t>ContextLoaderListener</w:t>
      </w:r>
      <w:proofErr w:type="spellEnd"/>
      <w:r w:rsidRPr="00EB3C92">
        <w:rPr>
          <w:rStyle w:val="apple-converted-space"/>
          <w:color w:val="FF0000"/>
          <w:sz w:val="22"/>
          <w:szCs w:val="22"/>
        </w:rPr>
        <w:t> </w:t>
      </w:r>
      <w:r w:rsidRPr="00EB3C92">
        <w:rPr>
          <w:color w:val="FF0000"/>
          <w:sz w:val="22"/>
          <w:szCs w:val="22"/>
        </w:rPr>
        <w:t>is the listener to start up and shut down Spring’s root</w:t>
      </w:r>
      <w:r w:rsidRPr="00EB3C92">
        <w:rPr>
          <w:rStyle w:val="apple-converted-space"/>
          <w:color w:val="FF0000"/>
          <w:sz w:val="22"/>
          <w:szCs w:val="22"/>
        </w:rPr>
        <w:t> </w:t>
      </w:r>
      <w:proofErr w:type="spellStart"/>
      <w:r w:rsidRPr="00EB3C92">
        <w:rPr>
          <w:rStyle w:val="HTMLCode"/>
          <w:color w:val="FF0000"/>
          <w:sz w:val="22"/>
          <w:szCs w:val="22"/>
          <w:bdr w:val="none" w:sz="0" w:space="0" w:color="auto" w:frame="1"/>
        </w:rPr>
        <w:t>WebApplicationContext</w:t>
      </w:r>
      <w:proofErr w:type="spellEnd"/>
      <w:r w:rsidRPr="00744C13">
        <w:rPr>
          <w:color w:val="333333"/>
          <w:sz w:val="22"/>
          <w:szCs w:val="22"/>
        </w:rPr>
        <w:t>. It’s important functions are to tie up the lifecycle of</w:t>
      </w:r>
      <w:r w:rsidRPr="00744C13">
        <w:rPr>
          <w:rStyle w:val="apple-converted-space"/>
          <w:color w:val="333333"/>
          <w:sz w:val="22"/>
          <w:szCs w:val="22"/>
        </w:rPr>
        <w:t> </w:t>
      </w:r>
      <w:proofErr w:type="spellStart"/>
      <w:r w:rsidRPr="00744C13">
        <w:rPr>
          <w:rStyle w:val="HTMLCode"/>
          <w:color w:val="333333"/>
          <w:sz w:val="22"/>
          <w:szCs w:val="22"/>
          <w:bdr w:val="none" w:sz="0" w:space="0" w:color="auto" w:frame="1"/>
        </w:rPr>
        <w:t>ApplicationContext</w:t>
      </w:r>
      <w:proofErr w:type="spellEnd"/>
      <w:r w:rsidRPr="00744C13">
        <w:rPr>
          <w:rStyle w:val="apple-converted-space"/>
          <w:color w:val="333333"/>
          <w:sz w:val="22"/>
          <w:szCs w:val="22"/>
        </w:rPr>
        <w:t> </w:t>
      </w:r>
      <w:r w:rsidRPr="00744C13">
        <w:rPr>
          <w:color w:val="333333"/>
          <w:sz w:val="22"/>
          <w:szCs w:val="22"/>
        </w:rPr>
        <w:t>to the lifecycle of the</w:t>
      </w:r>
      <w:r w:rsidRPr="00744C13">
        <w:rPr>
          <w:rStyle w:val="apple-converted-space"/>
          <w:color w:val="333333"/>
          <w:sz w:val="22"/>
          <w:szCs w:val="22"/>
        </w:rPr>
        <w:t> </w:t>
      </w:r>
      <w:proofErr w:type="spellStart"/>
      <w:r w:rsidRPr="00744C13">
        <w:rPr>
          <w:rStyle w:val="HTMLCode"/>
          <w:color w:val="333333"/>
          <w:sz w:val="22"/>
          <w:szCs w:val="22"/>
          <w:bdr w:val="none" w:sz="0" w:space="0" w:color="auto" w:frame="1"/>
        </w:rPr>
        <w:t>ServletContext</w:t>
      </w:r>
      <w:r w:rsidRPr="00744C13">
        <w:rPr>
          <w:color w:val="333333"/>
          <w:sz w:val="22"/>
          <w:szCs w:val="22"/>
        </w:rPr>
        <w:t>and</w:t>
      </w:r>
      <w:proofErr w:type="spellEnd"/>
      <w:r w:rsidRPr="00744C13">
        <w:rPr>
          <w:color w:val="333333"/>
          <w:sz w:val="22"/>
          <w:szCs w:val="22"/>
        </w:rPr>
        <w:t xml:space="preserve"> to automate the creation of</w:t>
      </w:r>
      <w:r w:rsidRPr="00744C13">
        <w:rPr>
          <w:rStyle w:val="apple-converted-space"/>
          <w:color w:val="333333"/>
          <w:sz w:val="22"/>
          <w:szCs w:val="22"/>
        </w:rPr>
        <w:t> </w:t>
      </w:r>
      <w:proofErr w:type="spellStart"/>
      <w:r w:rsidRPr="00744C13">
        <w:rPr>
          <w:rStyle w:val="HTMLCode"/>
          <w:color w:val="333333"/>
          <w:sz w:val="22"/>
          <w:szCs w:val="22"/>
          <w:bdr w:val="none" w:sz="0" w:space="0" w:color="auto" w:frame="1"/>
        </w:rPr>
        <w:t>ApplicationContext</w:t>
      </w:r>
      <w:proofErr w:type="spellEnd"/>
      <w:r w:rsidRPr="00744C13">
        <w:rPr>
          <w:color w:val="333333"/>
          <w:sz w:val="22"/>
          <w:szCs w:val="22"/>
        </w:rPr>
        <w:t>. We can use it to define shared beans that can be used across different spring contexts.</w:t>
      </w:r>
    </w:p>
    <w:p w14:paraId="505B7A28" w14:textId="77777777" w:rsidR="007F79B1" w:rsidRPr="00744C13"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2" w:name="spring-ViewResolver"/>
      <w:bookmarkEnd w:id="22"/>
      <w:r w:rsidRPr="00744C13">
        <w:rPr>
          <w:rFonts w:ascii="Times New Roman" w:hAnsi="Times New Roman" w:cs="Times New Roman"/>
          <w:color w:val="333333"/>
          <w:spacing w:val="15"/>
        </w:rPr>
        <w:t xml:space="preserve">What is </w:t>
      </w:r>
      <w:proofErr w:type="spellStart"/>
      <w:r w:rsidRPr="00744C13">
        <w:rPr>
          <w:rFonts w:ascii="Times New Roman" w:hAnsi="Times New Roman" w:cs="Times New Roman"/>
          <w:color w:val="333333"/>
          <w:spacing w:val="15"/>
        </w:rPr>
        <w:t>ViewResolver</w:t>
      </w:r>
      <w:proofErr w:type="spellEnd"/>
      <w:r w:rsidRPr="00744C13">
        <w:rPr>
          <w:rFonts w:ascii="Times New Roman" w:hAnsi="Times New Roman" w:cs="Times New Roman"/>
          <w:color w:val="333333"/>
          <w:spacing w:val="15"/>
        </w:rPr>
        <w:t xml:space="preserve"> in Spring?</w:t>
      </w:r>
    </w:p>
    <w:p w14:paraId="606A414C"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proofErr w:type="spellStart"/>
      <w:r w:rsidRPr="000526DA">
        <w:rPr>
          <w:rStyle w:val="HTMLCode"/>
          <w:color w:val="FF0000"/>
          <w:sz w:val="22"/>
          <w:szCs w:val="22"/>
          <w:bdr w:val="none" w:sz="0" w:space="0" w:color="auto" w:frame="1"/>
        </w:rPr>
        <w:t>ViewResolver</w:t>
      </w:r>
      <w:proofErr w:type="spellEnd"/>
      <w:r w:rsidRPr="000526DA">
        <w:rPr>
          <w:rStyle w:val="apple-converted-space"/>
          <w:color w:val="FF0000"/>
          <w:sz w:val="22"/>
          <w:szCs w:val="22"/>
        </w:rPr>
        <w:t> </w:t>
      </w:r>
      <w:r w:rsidRPr="000526DA">
        <w:rPr>
          <w:color w:val="FF0000"/>
          <w:sz w:val="22"/>
          <w:szCs w:val="22"/>
        </w:rPr>
        <w:t>implementations are used to resolve the view pages by name.</w:t>
      </w:r>
      <w:r w:rsidRPr="00744C13">
        <w:rPr>
          <w:color w:val="333333"/>
          <w:sz w:val="22"/>
          <w:szCs w:val="22"/>
        </w:rPr>
        <w:t xml:space="preserve"> Usually we configure it in the spring bean configuration file. For example:</w:t>
      </w:r>
    </w:p>
    <w:tbl>
      <w:tblPr>
        <w:tblW w:w="14820" w:type="dxa"/>
        <w:tblInd w:w="450" w:type="dxa"/>
        <w:tblCellMar>
          <w:left w:w="0" w:type="dxa"/>
          <w:right w:w="0" w:type="dxa"/>
        </w:tblCellMar>
        <w:tblLook w:val="04A0" w:firstRow="1" w:lastRow="0" w:firstColumn="1" w:lastColumn="0" w:noHBand="0" w:noVBand="1"/>
      </w:tblPr>
      <w:tblGrid>
        <w:gridCol w:w="510"/>
        <w:gridCol w:w="14310"/>
      </w:tblGrid>
      <w:tr w:rsidR="007F79B1" w:rsidRPr="00744C13" w14:paraId="794C9A65" w14:textId="77777777" w:rsidTr="00DA3F6A">
        <w:tc>
          <w:tcPr>
            <w:tcW w:w="0" w:type="auto"/>
            <w:vAlign w:val="center"/>
            <w:hideMark/>
          </w:tcPr>
          <w:p w14:paraId="6757E89C"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32838702"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7ADF2580"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5DAE8E2B"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p w14:paraId="0C90EC6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5</w:t>
            </w:r>
          </w:p>
        </w:tc>
        <w:tc>
          <w:tcPr>
            <w:tcW w:w="14310" w:type="dxa"/>
            <w:vAlign w:val="center"/>
            <w:hideMark/>
          </w:tcPr>
          <w:p w14:paraId="2EC9EAA9"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 Resolves views selected for rendering by @Controllers to .</w:t>
            </w:r>
            <w:proofErr w:type="spellStart"/>
            <w:r w:rsidRPr="00744C13">
              <w:rPr>
                <w:rStyle w:val="HTMLCode"/>
                <w:rFonts w:ascii="Times New Roman" w:eastAsiaTheme="minorHAnsi" w:hAnsi="Times New Roman" w:cs="Times New Roman"/>
              </w:rPr>
              <w:t>jsp</w:t>
            </w:r>
            <w:proofErr w:type="spellEnd"/>
            <w:r w:rsidRPr="00744C13">
              <w:rPr>
                <w:rStyle w:val="HTMLCode"/>
                <w:rFonts w:ascii="Times New Roman" w:eastAsiaTheme="minorHAnsi" w:hAnsi="Times New Roman" w:cs="Times New Roman"/>
              </w:rPr>
              <w:t xml:space="preserve"> resources in the /WEB-INF/views directory --&gt;</w:t>
            </w:r>
          </w:p>
          <w:p w14:paraId="133C1490"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beans:bean</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class="org.springframework.web.servlet.view.InternalResourceViewResolver"&gt;</w:t>
            </w:r>
          </w:p>
          <w:p w14:paraId="02ED9083"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name="prefix"</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value="/WEB-INF/views/"</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/&gt;</w:t>
            </w:r>
          </w:p>
          <w:p w14:paraId="6ECDADE8"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name="suffix"</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w:t>
            </w:r>
            <w:proofErr w:type="spellStart"/>
            <w:r w:rsidRPr="00744C13">
              <w:rPr>
                <w:rStyle w:val="HTMLCode"/>
                <w:rFonts w:ascii="Times New Roman" w:eastAsiaTheme="minorHAnsi" w:hAnsi="Times New Roman" w:cs="Times New Roman"/>
              </w:rPr>
              <w:t>jsp</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/&gt;</w:t>
            </w:r>
          </w:p>
          <w:p w14:paraId="63957F96"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beans:bean</w:t>
            </w:r>
            <w:proofErr w:type="spellEnd"/>
            <w:proofErr w:type="gramEnd"/>
            <w:r w:rsidRPr="00744C13">
              <w:rPr>
                <w:rStyle w:val="HTMLCode"/>
                <w:rFonts w:ascii="Times New Roman" w:eastAsiaTheme="minorHAnsi" w:hAnsi="Times New Roman" w:cs="Times New Roman"/>
              </w:rPr>
              <w:t>&gt;</w:t>
            </w:r>
          </w:p>
        </w:tc>
      </w:tr>
    </w:tbl>
    <w:p w14:paraId="0ACC0D08"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proofErr w:type="spellStart"/>
      <w:r w:rsidRPr="00744C13">
        <w:rPr>
          <w:rStyle w:val="HTMLCode"/>
          <w:color w:val="333333"/>
          <w:sz w:val="22"/>
          <w:szCs w:val="22"/>
          <w:bdr w:val="none" w:sz="0" w:space="0" w:color="auto" w:frame="1"/>
        </w:rPr>
        <w:t>InternalResourceViewResolver</w:t>
      </w:r>
      <w:proofErr w:type="spellEnd"/>
      <w:r w:rsidRPr="00744C13">
        <w:rPr>
          <w:rStyle w:val="apple-converted-space"/>
          <w:color w:val="333333"/>
          <w:sz w:val="22"/>
          <w:szCs w:val="22"/>
        </w:rPr>
        <w:t> </w:t>
      </w:r>
      <w:r w:rsidRPr="00744C13">
        <w:rPr>
          <w:color w:val="333333"/>
          <w:sz w:val="22"/>
          <w:szCs w:val="22"/>
        </w:rPr>
        <w:t>is one of the implementation of</w:t>
      </w:r>
      <w:r w:rsidRPr="00744C13">
        <w:rPr>
          <w:rStyle w:val="apple-converted-space"/>
          <w:color w:val="333333"/>
          <w:sz w:val="22"/>
          <w:szCs w:val="22"/>
        </w:rPr>
        <w:t> </w:t>
      </w:r>
      <w:proofErr w:type="spellStart"/>
      <w:r w:rsidRPr="00744C13">
        <w:rPr>
          <w:rStyle w:val="HTMLCode"/>
          <w:color w:val="333333"/>
          <w:sz w:val="22"/>
          <w:szCs w:val="22"/>
          <w:bdr w:val="none" w:sz="0" w:space="0" w:color="auto" w:frame="1"/>
        </w:rPr>
        <w:t>ViewResolver</w:t>
      </w:r>
      <w:proofErr w:type="spellEnd"/>
      <w:r w:rsidRPr="00744C13">
        <w:rPr>
          <w:rStyle w:val="apple-converted-space"/>
          <w:color w:val="333333"/>
          <w:sz w:val="22"/>
          <w:szCs w:val="22"/>
        </w:rPr>
        <w:t> </w:t>
      </w:r>
      <w:r w:rsidRPr="00744C13">
        <w:rPr>
          <w:color w:val="333333"/>
          <w:sz w:val="22"/>
          <w:szCs w:val="22"/>
        </w:rPr>
        <w:t>interface and we are providing the view pages directory and suffix location through the bean properties. So if a controller handler method returns “home”, view resolver will use view page located at</w:t>
      </w:r>
      <w:r w:rsidRPr="00744C13">
        <w:rPr>
          <w:rStyle w:val="apple-converted-space"/>
          <w:color w:val="333333"/>
          <w:sz w:val="22"/>
          <w:szCs w:val="22"/>
        </w:rPr>
        <w:t> </w:t>
      </w:r>
      <w:r w:rsidRPr="00744C13">
        <w:rPr>
          <w:rStyle w:val="Emphasis"/>
          <w:color w:val="333333"/>
          <w:sz w:val="22"/>
          <w:szCs w:val="22"/>
          <w:bdr w:val="none" w:sz="0" w:space="0" w:color="auto" w:frame="1"/>
        </w:rPr>
        <w:t>/WEB-INF/views/</w:t>
      </w:r>
      <w:proofErr w:type="spellStart"/>
      <w:r w:rsidRPr="00744C13">
        <w:rPr>
          <w:rStyle w:val="Emphasis"/>
          <w:color w:val="333333"/>
          <w:sz w:val="22"/>
          <w:szCs w:val="22"/>
          <w:bdr w:val="none" w:sz="0" w:space="0" w:color="auto" w:frame="1"/>
        </w:rPr>
        <w:t>home.jsp</w:t>
      </w:r>
      <w:proofErr w:type="spellEnd"/>
      <w:r w:rsidRPr="00744C13">
        <w:rPr>
          <w:color w:val="333333"/>
          <w:sz w:val="22"/>
          <w:szCs w:val="22"/>
        </w:rPr>
        <w:t>.</w:t>
      </w:r>
    </w:p>
    <w:p w14:paraId="511C9497" w14:textId="77777777" w:rsidR="007F79B1" w:rsidRPr="00744C13"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3" w:name="MultipartResolver"/>
      <w:bookmarkEnd w:id="23"/>
      <w:r w:rsidRPr="00744C13">
        <w:rPr>
          <w:rFonts w:ascii="Times New Roman" w:hAnsi="Times New Roman" w:cs="Times New Roman"/>
          <w:color w:val="333333"/>
          <w:spacing w:val="15"/>
        </w:rPr>
        <w:t xml:space="preserve">What is a </w:t>
      </w:r>
      <w:proofErr w:type="spellStart"/>
      <w:r w:rsidRPr="00744C13">
        <w:rPr>
          <w:rFonts w:ascii="Times New Roman" w:hAnsi="Times New Roman" w:cs="Times New Roman"/>
          <w:color w:val="333333"/>
          <w:spacing w:val="15"/>
        </w:rPr>
        <w:t>MultipartResolver</w:t>
      </w:r>
      <w:proofErr w:type="spellEnd"/>
      <w:r w:rsidRPr="00744C13">
        <w:rPr>
          <w:rFonts w:ascii="Times New Roman" w:hAnsi="Times New Roman" w:cs="Times New Roman"/>
          <w:color w:val="333333"/>
          <w:spacing w:val="15"/>
        </w:rPr>
        <w:t xml:space="preserve"> and when its used?</w:t>
      </w:r>
    </w:p>
    <w:p w14:paraId="507D56E5"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proofErr w:type="spellStart"/>
      <w:r w:rsidRPr="00744C13">
        <w:rPr>
          <w:rStyle w:val="HTMLCode"/>
          <w:color w:val="333333"/>
          <w:sz w:val="22"/>
          <w:szCs w:val="22"/>
          <w:bdr w:val="none" w:sz="0" w:space="0" w:color="auto" w:frame="1"/>
        </w:rPr>
        <w:t>MultipartResolver</w:t>
      </w:r>
      <w:proofErr w:type="spellEnd"/>
      <w:r w:rsidRPr="00744C13">
        <w:rPr>
          <w:rStyle w:val="apple-converted-space"/>
          <w:color w:val="333333"/>
          <w:sz w:val="22"/>
          <w:szCs w:val="22"/>
        </w:rPr>
        <w:t> </w:t>
      </w:r>
      <w:r w:rsidRPr="00744C13">
        <w:rPr>
          <w:color w:val="333333"/>
          <w:sz w:val="22"/>
          <w:szCs w:val="22"/>
        </w:rPr>
        <w:t>interface is used for uploading files –</w:t>
      </w:r>
      <w:r w:rsidRPr="00744C13">
        <w:rPr>
          <w:rStyle w:val="apple-converted-space"/>
          <w:color w:val="333333"/>
          <w:sz w:val="22"/>
          <w:szCs w:val="22"/>
        </w:rPr>
        <w:t> </w:t>
      </w:r>
      <w:r w:rsidRPr="00744C13">
        <w:rPr>
          <w:rStyle w:val="HTMLCode"/>
          <w:color w:val="333333"/>
          <w:sz w:val="22"/>
          <w:szCs w:val="22"/>
          <w:bdr w:val="none" w:sz="0" w:space="0" w:color="auto" w:frame="1"/>
        </w:rPr>
        <w:t>CommonsMultipartResolver</w:t>
      </w:r>
      <w:r w:rsidRPr="00744C13">
        <w:rPr>
          <w:rStyle w:val="apple-converted-space"/>
          <w:color w:val="333333"/>
          <w:sz w:val="22"/>
          <w:szCs w:val="22"/>
        </w:rPr>
        <w:t> </w:t>
      </w:r>
      <w:r w:rsidRPr="00744C13">
        <w:rPr>
          <w:color w:val="333333"/>
          <w:sz w:val="22"/>
          <w:szCs w:val="22"/>
        </w:rPr>
        <w:t>and</w:t>
      </w:r>
      <w:r w:rsidRPr="00744C13">
        <w:rPr>
          <w:rStyle w:val="HTMLCode"/>
          <w:color w:val="333333"/>
          <w:sz w:val="22"/>
          <w:szCs w:val="22"/>
          <w:bdr w:val="none" w:sz="0" w:space="0" w:color="auto" w:frame="1"/>
        </w:rPr>
        <w:t>StandardServletMultipartResolver</w:t>
      </w:r>
      <w:r w:rsidRPr="00744C13">
        <w:rPr>
          <w:rStyle w:val="apple-converted-space"/>
          <w:color w:val="333333"/>
          <w:sz w:val="22"/>
          <w:szCs w:val="22"/>
        </w:rPr>
        <w:t> </w:t>
      </w:r>
      <w:r w:rsidRPr="00744C13">
        <w:rPr>
          <w:color w:val="333333"/>
          <w:sz w:val="22"/>
          <w:szCs w:val="22"/>
        </w:rPr>
        <w:t>are two implementations provided by spring framework for file uploading. By default there are no multipart resolvers configured but to use them for uploading files, all we need to define a bean named “</w:t>
      </w:r>
      <w:proofErr w:type="spellStart"/>
      <w:r w:rsidRPr="00744C13">
        <w:rPr>
          <w:color w:val="333333"/>
          <w:sz w:val="22"/>
          <w:szCs w:val="22"/>
        </w:rPr>
        <w:t>multipartResolver</w:t>
      </w:r>
      <w:proofErr w:type="spellEnd"/>
      <w:r w:rsidRPr="00744C13">
        <w:rPr>
          <w:color w:val="333333"/>
          <w:sz w:val="22"/>
          <w:szCs w:val="22"/>
        </w:rPr>
        <w:t xml:space="preserve">” with type as </w:t>
      </w:r>
      <w:proofErr w:type="spellStart"/>
      <w:r w:rsidRPr="00744C13">
        <w:rPr>
          <w:color w:val="333333"/>
          <w:sz w:val="22"/>
          <w:szCs w:val="22"/>
        </w:rPr>
        <w:t>MultipartResolver</w:t>
      </w:r>
      <w:proofErr w:type="spellEnd"/>
      <w:r w:rsidRPr="00744C13">
        <w:rPr>
          <w:color w:val="333333"/>
          <w:sz w:val="22"/>
          <w:szCs w:val="22"/>
        </w:rPr>
        <w:t xml:space="preserve"> in spring bean configurations.</w:t>
      </w:r>
    </w:p>
    <w:p w14:paraId="737B7A90"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 xml:space="preserve">Once configured, any multipart request will be resolved by the configured </w:t>
      </w:r>
      <w:proofErr w:type="spellStart"/>
      <w:r w:rsidRPr="00744C13">
        <w:rPr>
          <w:color w:val="333333"/>
          <w:sz w:val="22"/>
          <w:szCs w:val="22"/>
        </w:rPr>
        <w:t>MultipartResolver</w:t>
      </w:r>
      <w:proofErr w:type="spellEnd"/>
      <w:r w:rsidRPr="00744C13">
        <w:rPr>
          <w:color w:val="333333"/>
          <w:sz w:val="22"/>
          <w:szCs w:val="22"/>
        </w:rPr>
        <w:t xml:space="preserve"> and pass on a wrapped </w:t>
      </w:r>
      <w:proofErr w:type="spellStart"/>
      <w:r w:rsidRPr="00744C13">
        <w:rPr>
          <w:color w:val="333333"/>
          <w:sz w:val="22"/>
          <w:szCs w:val="22"/>
        </w:rPr>
        <w:t>HttpServletRequest</w:t>
      </w:r>
      <w:proofErr w:type="spellEnd"/>
      <w:r w:rsidRPr="00744C13">
        <w:rPr>
          <w:color w:val="333333"/>
          <w:sz w:val="22"/>
          <w:szCs w:val="22"/>
        </w:rPr>
        <w:t>. Then it’s used in the controller class to get the file and process it. For a complete example, please read</w:t>
      </w:r>
      <w:r w:rsidRPr="00744C13">
        <w:rPr>
          <w:rStyle w:val="apple-converted-space"/>
          <w:color w:val="333333"/>
          <w:sz w:val="22"/>
          <w:szCs w:val="22"/>
        </w:rPr>
        <w:t> </w:t>
      </w:r>
      <w:hyperlink r:id="rId18" w:history="1">
        <w:r w:rsidRPr="00744C13">
          <w:rPr>
            <w:rStyle w:val="Hyperlink"/>
            <w:color w:val="1A0DAB"/>
            <w:sz w:val="22"/>
            <w:szCs w:val="22"/>
            <w:bdr w:val="none" w:sz="0" w:space="0" w:color="auto" w:frame="1"/>
          </w:rPr>
          <w:t>Spring MVC File Upload Example</w:t>
        </w:r>
      </w:hyperlink>
      <w:r w:rsidRPr="00744C13">
        <w:rPr>
          <w:color w:val="333333"/>
          <w:sz w:val="22"/>
          <w:szCs w:val="22"/>
        </w:rPr>
        <w:t>.</w:t>
      </w:r>
    </w:p>
    <w:p w14:paraId="6319CB50" w14:textId="77777777" w:rsidR="007F79B1" w:rsidRPr="00644E8F"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4" w:name="spring-mvc-exceptions"/>
      <w:bookmarkEnd w:id="24"/>
      <w:r w:rsidRPr="00644E8F">
        <w:rPr>
          <w:rFonts w:ascii="Times New Roman" w:hAnsi="Times New Roman" w:cs="Times New Roman"/>
          <w:color w:val="FF0000"/>
          <w:spacing w:val="15"/>
        </w:rPr>
        <w:t>How to handle exceptions in Spring MVC Framework?</w:t>
      </w:r>
    </w:p>
    <w:p w14:paraId="6F99B691"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Spring MVC Framework provides following ways to help us achieving robust exception handling.</w:t>
      </w:r>
    </w:p>
    <w:p w14:paraId="76FDD833" w14:textId="77777777" w:rsidR="007F79B1" w:rsidRPr="00744C13" w:rsidRDefault="007F79B1" w:rsidP="007F79B1">
      <w:pPr>
        <w:numPr>
          <w:ilvl w:val="1"/>
          <w:numId w:val="35"/>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Controller Based</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xml:space="preserve">– We can define exception handler methods in our controller classes. All we need is to annotate </w:t>
      </w:r>
      <w:proofErr w:type="gramStart"/>
      <w:r w:rsidRPr="00744C13">
        <w:rPr>
          <w:rFonts w:ascii="Times New Roman" w:hAnsi="Times New Roman" w:cs="Times New Roman"/>
          <w:color w:val="333333"/>
        </w:rPr>
        <w:t xml:space="preserve">these methods with </w:t>
      </w:r>
      <w:r w:rsidRPr="00660676">
        <w:rPr>
          <w:rFonts w:ascii="Times New Roman" w:hAnsi="Times New Roman" w:cs="Times New Roman"/>
          <w:color w:val="FF0000"/>
        </w:rPr>
        <w:t xml:space="preserve">@ExceptionHandler </w:t>
      </w:r>
      <w:r w:rsidRPr="00744C13">
        <w:rPr>
          <w:rFonts w:ascii="Times New Roman" w:hAnsi="Times New Roman" w:cs="Times New Roman"/>
          <w:color w:val="333333"/>
        </w:rPr>
        <w:t>annotation</w:t>
      </w:r>
      <w:proofErr w:type="gramEnd"/>
      <w:r w:rsidRPr="00744C13">
        <w:rPr>
          <w:rFonts w:ascii="Times New Roman" w:hAnsi="Times New Roman" w:cs="Times New Roman"/>
          <w:color w:val="333333"/>
        </w:rPr>
        <w:t>.</w:t>
      </w:r>
    </w:p>
    <w:p w14:paraId="035C22BA" w14:textId="77777777" w:rsidR="007F79B1" w:rsidRPr="00744C13" w:rsidRDefault="007F79B1" w:rsidP="007F79B1">
      <w:pPr>
        <w:numPr>
          <w:ilvl w:val="1"/>
          <w:numId w:val="35"/>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Global Exception Handler</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Exception Handling is a cross-cutting concern and Spring provides @ControllerAdvice annotation that we can use with any class to define our global exception handler.</w:t>
      </w:r>
    </w:p>
    <w:p w14:paraId="00ACF957" w14:textId="77777777" w:rsidR="007F79B1" w:rsidRPr="00744C13" w:rsidRDefault="007F79B1" w:rsidP="007F79B1">
      <w:pPr>
        <w:numPr>
          <w:ilvl w:val="1"/>
          <w:numId w:val="35"/>
        </w:numPr>
        <w:shd w:val="clear" w:color="auto" w:fill="FFFFFF"/>
        <w:spacing w:after="0"/>
        <w:ind w:left="900"/>
        <w:textAlignment w:val="baseline"/>
        <w:rPr>
          <w:rFonts w:ascii="Times New Roman" w:hAnsi="Times New Roman" w:cs="Times New Roman"/>
          <w:color w:val="333333"/>
        </w:rPr>
      </w:pPr>
      <w:proofErr w:type="spellStart"/>
      <w:r w:rsidRPr="00744C13">
        <w:rPr>
          <w:rStyle w:val="Strong"/>
          <w:rFonts w:ascii="Times New Roman" w:hAnsi="Times New Roman" w:cs="Times New Roman"/>
          <w:color w:val="333333"/>
          <w:bdr w:val="none" w:sz="0" w:space="0" w:color="auto" w:frame="1"/>
        </w:rPr>
        <w:t>HandlerExceptionResolver</w:t>
      </w:r>
      <w:proofErr w:type="spellEnd"/>
      <w:r w:rsidRPr="00744C13">
        <w:rPr>
          <w:rStyle w:val="Strong"/>
          <w:rFonts w:ascii="Times New Roman" w:hAnsi="Times New Roman" w:cs="Times New Roman"/>
          <w:color w:val="333333"/>
          <w:bdr w:val="none" w:sz="0" w:space="0" w:color="auto" w:frame="1"/>
        </w:rPr>
        <w:t xml:space="preserve"> implementation</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generic exceptions, most of the times we serve static pages. Spring Framework provides</w:t>
      </w:r>
      <w:r w:rsidRPr="00744C13">
        <w:rPr>
          <w:rStyle w:val="apple-converted-space"/>
          <w:rFonts w:ascii="Times New Roman" w:hAnsi="Times New Roman" w:cs="Times New Roman"/>
          <w:color w:val="333333"/>
        </w:rPr>
        <w:t> </w:t>
      </w:r>
      <w:proofErr w:type="spellStart"/>
      <w:r w:rsidRPr="00744C13">
        <w:rPr>
          <w:rStyle w:val="HTMLCode"/>
          <w:rFonts w:ascii="Times New Roman" w:eastAsiaTheme="minorHAnsi" w:hAnsi="Times New Roman" w:cs="Times New Roman"/>
          <w:color w:val="333333"/>
          <w:bdr w:val="none" w:sz="0" w:space="0" w:color="auto" w:frame="1"/>
        </w:rPr>
        <w:t>HandlerExceptionResolver</w:t>
      </w:r>
      <w:proofErr w:type="spellEnd"/>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06E621D3"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For a complete example, please read</w:t>
      </w:r>
      <w:r w:rsidRPr="00744C13">
        <w:rPr>
          <w:rStyle w:val="apple-converted-space"/>
          <w:color w:val="333333"/>
          <w:sz w:val="22"/>
          <w:szCs w:val="22"/>
        </w:rPr>
        <w:t> </w:t>
      </w:r>
      <w:hyperlink r:id="rId19" w:history="1">
        <w:r w:rsidRPr="00744C13">
          <w:rPr>
            <w:rStyle w:val="Hyperlink"/>
            <w:color w:val="1A0DAB"/>
            <w:sz w:val="22"/>
            <w:szCs w:val="22"/>
            <w:bdr w:val="none" w:sz="0" w:space="0" w:color="auto" w:frame="1"/>
          </w:rPr>
          <w:t>Spring Exception Handling Example</w:t>
        </w:r>
      </w:hyperlink>
      <w:r w:rsidRPr="00744C13">
        <w:rPr>
          <w:color w:val="333333"/>
          <w:sz w:val="22"/>
          <w:szCs w:val="22"/>
        </w:rPr>
        <w:t>.</w:t>
      </w:r>
    </w:p>
    <w:p w14:paraId="45AC5D5E" w14:textId="77777777" w:rsidR="007F79B1" w:rsidRPr="00744C13"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5" w:name="java-ApplicationContext"/>
      <w:bookmarkEnd w:id="25"/>
      <w:r w:rsidRPr="00744C13">
        <w:rPr>
          <w:rFonts w:ascii="Times New Roman" w:hAnsi="Times New Roman" w:cs="Times New Roman"/>
          <w:color w:val="333333"/>
          <w:spacing w:val="15"/>
        </w:rPr>
        <w:t xml:space="preserve">How to create </w:t>
      </w:r>
      <w:proofErr w:type="spellStart"/>
      <w:r w:rsidRPr="00744C13">
        <w:rPr>
          <w:rFonts w:ascii="Times New Roman" w:hAnsi="Times New Roman" w:cs="Times New Roman"/>
          <w:color w:val="333333"/>
          <w:spacing w:val="15"/>
        </w:rPr>
        <w:t>ApplicationContext</w:t>
      </w:r>
      <w:proofErr w:type="spellEnd"/>
      <w:r w:rsidRPr="00744C13">
        <w:rPr>
          <w:rFonts w:ascii="Times New Roman" w:hAnsi="Times New Roman" w:cs="Times New Roman"/>
          <w:color w:val="333333"/>
          <w:spacing w:val="15"/>
        </w:rPr>
        <w:t xml:space="preserve"> in a Java Program?</w:t>
      </w:r>
    </w:p>
    <w:p w14:paraId="0086A998"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There are following ways to create spring context in a standalone java program.</w:t>
      </w:r>
    </w:p>
    <w:p w14:paraId="4924DE1F" w14:textId="77777777" w:rsidR="007F79B1" w:rsidRPr="00744C13" w:rsidRDefault="007F79B1" w:rsidP="007F79B1">
      <w:pPr>
        <w:numPr>
          <w:ilvl w:val="1"/>
          <w:numId w:val="35"/>
        </w:numPr>
        <w:shd w:val="clear" w:color="auto" w:fill="FFFFFF"/>
        <w:spacing w:after="0"/>
        <w:ind w:left="900"/>
        <w:textAlignment w:val="baseline"/>
        <w:rPr>
          <w:rFonts w:ascii="Times New Roman" w:hAnsi="Times New Roman" w:cs="Times New Roman"/>
          <w:color w:val="333333"/>
        </w:rPr>
      </w:pPr>
      <w:proofErr w:type="spellStart"/>
      <w:r w:rsidRPr="00744C13">
        <w:rPr>
          <w:rStyle w:val="Strong"/>
          <w:rFonts w:ascii="Times New Roman" w:hAnsi="Times New Roman" w:cs="Times New Roman"/>
          <w:color w:val="333333"/>
          <w:bdr w:val="none" w:sz="0" w:space="0" w:color="auto" w:frame="1"/>
        </w:rPr>
        <w:t>AnnotationConfigApplicationContext</w:t>
      </w:r>
      <w:proofErr w:type="spellEnd"/>
      <w:r w:rsidRPr="00744C13">
        <w:rPr>
          <w:rFonts w:ascii="Times New Roman" w:hAnsi="Times New Roman" w:cs="Times New Roman"/>
          <w:color w:val="333333"/>
        </w:rPr>
        <w:t>: If we are using Spring in standalone java applications and using annotations for Configuration, then we can use this to initialize the container and get the bean objects.</w:t>
      </w:r>
    </w:p>
    <w:p w14:paraId="266A240E" w14:textId="77777777" w:rsidR="007F79B1" w:rsidRPr="00744C13" w:rsidRDefault="007F79B1" w:rsidP="007F79B1">
      <w:pPr>
        <w:numPr>
          <w:ilvl w:val="1"/>
          <w:numId w:val="35"/>
        </w:numPr>
        <w:shd w:val="clear" w:color="auto" w:fill="FFFFFF"/>
        <w:spacing w:after="0"/>
        <w:ind w:left="900"/>
        <w:textAlignment w:val="baseline"/>
        <w:rPr>
          <w:rFonts w:ascii="Times New Roman" w:hAnsi="Times New Roman" w:cs="Times New Roman"/>
          <w:color w:val="333333"/>
        </w:rPr>
      </w:pPr>
      <w:proofErr w:type="spellStart"/>
      <w:r w:rsidRPr="00744C13">
        <w:rPr>
          <w:rStyle w:val="Strong"/>
          <w:rFonts w:ascii="Times New Roman" w:hAnsi="Times New Roman" w:cs="Times New Roman"/>
          <w:color w:val="333333"/>
          <w:bdr w:val="none" w:sz="0" w:space="0" w:color="auto" w:frame="1"/>
        </w:rPr>
        <w:t>ClassPathXmlApplicationContext</w:t>
      </w:r>
      <w:proofErr w:type="spellEnd"/>
      <w:r w:rsidRPr="00744C13">
        <w:rPr>
          <w:rFonts w:ascii="Times New Roman" w:hAnsi="Times New Roman" w:cs="Times New Roman"/>
          <w:color w:val="333333"/>
        </w:rPr>
        <w:t>: If we have spring bean configuration xml file in standalone application, then we can use this class to load the file and get the container object.</w:t>
      </w:r>
    </w:p>
    <w:p w14:paraId="50F5F564" w14:textId="77777777" w:rsidR="007F79B1" w:rsidRPr="00744C13" w:rsidRDefault="007F79B1" w:rsidP="007F79B1">
      <w:pPr>
        <w:numPr>
          <w:ilvl w:val="1"/>
          <w:numId w:val="35"/>
        </w:numPr>
        <w:shd w:val="clear" w:color="auto" w:fill="FFFFFF"/>
        <w:spacing w:after="0"/>
        <w:ind w:left="900"/>
        <w:textAlignment w:val="baseline"/>
        <w:rPr>
          <w:rFonts w:ascii="Times New Roman" w:hAnsi="Times New Roman" w:cs="Times New Roman"/>
          <w:color w:val="333333"/>
        </w:rPr>
      </w:pPr>
      <w:proofErr w:type="spellStart"/>
      <w:r w:rsidRPr="00744C13">
        <w:rPr>
          <w:rStyle w:val="Strong"/>
          <w:rFonts w:ascii="Times New Roman" w:hAnsi="Times New Roman" w:cs="Times New Roman"/>
          <w:color w:val="333333"/>
          <w:bdr w:val="none" w:sz="0" w:space="0" w:color="auto" w:frame="1"/>
        </w:rPr>
        <w:t>FileSystemXmlApplicationContext</w:t>
      </w:r>
      <w:proofErr w:type="spellEnd"/>
      <w:r w:rsidRPr="00744C13">
        <w:rPr>
          <w:rFonts w:ascii="Times New Roman" w:hAnsi="Times New Roman" w:cs="Times New Roman"/>
          <w:color w:val="333333"/>
        </w:rPr>
        <w:t xml:space="preserve">: This is similar to </w:t>
      </w:r>
      <w:proofErr w:type="spellStart"/>
      <w:r w:rsidRPr="00744C13">
        <w:rPr>
          <w:rFonts w:ascii="Times New Roman" w:hAnsi="Times New Roman" w:cs="Times New Roman"/>
          <w:color w:val="333333"/>
        </w:rPr>
        <w:t>ClassPathXmlApplicationContext</w:t>
      </w:r>
      <w:proofErr w:type="spellEnd"/>
      <w:r w:rsidRPr="00744C13">
        <w:rPr>
          <w:rFonts w:ascii="Times New Roman" w:hAnsi="Times New Roman" w:cs="Times New Roman"/>
          <w:color w:val="333333"/>
        </w:rPr>
        <w:t xml:space="preserve"> except that the xml configuration file can be loaded from anywhere in the file system.</w:t>
      </w:r>
    </w:p>
    <w:p w14:paraId="06D3E209" w14:textId="77777777" w:rsidR="007F79B1" w:rsidRPr="00744C13"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6" w:name="multiple-context-files"/>
      <w:bookmarkEnd w:id="26"/>
      <w:r w:rsidRPr="00744C13">
        <w:rPr>
          <w:rFonts w:ascii="Times New Roman" w:hAnsi="Times New Roman" w:cs="Times New Roman"/>
          <w:color w:val="333333"/>
          <w:spacing w:val="15"/>
        </w:rPr>
        <w:t>Can we have multiple Spring configuration files?</w:t>
      </w:r>
    </w:p>
    <w:p w14:paraId="09932B8B"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For Spring MVC applications, we can define multiple spring context configuration files through</w:t>
      </w:r>
      <w:r>
        <w:rPr>
          <w:color w:val="333333"/>
          <w:sz w:val="22"/>
          <w:szCs w:val="22"/>
        </w:rPr>
        <w:t xml:space="preserve"> </w:t>
      </w:r>
      <w:proofErr w:type="spellStart"/>
      <w:r w:rsidRPr="00744C13">
        <w:rPr>
          <w:rStyle w:val="HTMLCode"/>
          <w:color w:val="333333"/>
          <w:sz w:val="22"/>
          <w:szCs w:val="22"/>
          <w:bdr w:val="none" w:sz="0" w:space="0" w:color="auto" w:frame="1"/>
        </w:rPr>
        <w:t>contextConfigLocation</w:t>
      </w:r>
      <w:proofErr w:type="spellEnd"/>
      <w:r w:rsidRPr="00744C13">
        <w:rPr>
          <w:color w:val="333333"/>
          <w:sz w:val="22"/>
          <w:szCs w:val="22"/>
        </w:rPr>
        <w:t>. This location string can consist of multiple locations separated by any number of commas and spaces. For example;</w:t>
      </w:r>
    </w:p>
    <w:tbl>
      <w:tblPr>
        <w:tblW w:w="16425" w:type="dxa"/>
        <w:tblInd w:w="450" w:type="dxa"/>
        <w:tblCellMar>
          <w:left w:w="0" w:type="dxa"/>
          <w:right w:w="0" w:type="dxa"/>
        </w:tblCellMar>
        <w:tblLook w:val="04A0" w:firstRow="1" w:lastRow="0" w:firstColumn="1" w:lastColumn="0" w:noHBand="0" w:noVBand="1"/>
      </w:tblPr>
      <w:tblGrid>
        <w:gridCol w:w="510"/>
        <w:gridCol w:w="15915"/>
      </w:tblGrid>
      <w:tr w:rsidR="007F79B1" w:rsidRPr="00744C13" w14:paraId="7DB84683" w14:textId="77777777" w:rsidTr="00DA3F6A">
        <w:tc>
          <w:tcPr>
            <w:tcW w:w="0" w:type="auto"/>
            <w:vAlign w:val="center"/>
            <w:hideMark/>
          </w:tcPr>
          <w:p w14:paraId="6DFA36C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331474D8"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32D34262"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6DA6811E"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p w14:paraId="27B43BBC"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5</w:t>
            </w:r>
          </w:p>
          <w:p w14:paraId="48645B10"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6</w:t>
            </w:r>
          </w:p>
          <w:p w14:paraId="4D063E64"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7</w:t>
            </w:r>
          </w:p>
          <w:p w14:paraId="03946A68"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8</w:t>
            </w:r>
          </w:p>
          <w:p w14:paraId="6FC2D6B8"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9</w:t>
            </w:r>
          </w:p>
        </w:tc>
        <w:tc>
          <w:tcPr>
            <w:tcW w:w="15915" w:type="dxa"/>
            <w:vAlign w:val="center"/>
            <w:hideMark/>
          </w:tcPr>
          <w:p w14:paraId="20B440DD"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&lt;servlet&gt;</w:t>
            </w:r>
          </w:p>
          <w:p w14:paraId="3E29270A"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&lt;servlet-name&gt;</w:t>
            </w:r>
            <w:proofErr w:type="spellStart"/>
            <w:r w:rsidRPr="00744C13">
              <w:rPr>
                <w:rStyle w:val="HTMLCode"/>
                <w:rFonts w:ascii="Times New Roman" w:eastAsiaTheme="minorHAnsi" w:hAnsi="Times New Roman" w:cs="Times New Roman"/>
              </w:rPr>
              <w:t>appServlet</w:t>
            </w:r>
            <w:proofErr w:type="spellEnd"/>
            <w:r w:rsidRPr="00744C13">
              <w:rPr>
                <w:rStyle w:val="HTMLCode"/>
                <w:rFonts w:ascii="Times New Roman" w:eastAsiaTheme="minorHAnsi" w:hAnsi="Times New Roman" w:cs="Times New Roman"/>
              </w:rPr>
              <w:t>&lt;/servlet-name&gt;</w:t>
            </w:r>
          </w:p>
          <w:p w14:paraId="4BCB92C8"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&lt;servlet-class&gt;org.springframework.web.servlet.DispatcherServlet&lt;/servlet-class&gt;</w:t>
            </w:r>
          </w:p>
          <w:p w14:paraId="5BCAEEED"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r w:rsidRPr="00744C13">
              <w:rPr>
                <w:rStyle w:val="HTMLCode"/>
                <w:rFonts w:ascii="Times New Roman" w:eastAsiaTheme="minorHAnsi" w:hAnsi="Times New Roman" w:cs="Times New Roman"/>
              </w:rPr>
              <w:t>init</w:t>
            </w:r>
            <w:proofErr w:type="spellEnd"/>
            <w:r w:rsidRPr="00744C13">
              <w:rPr>
                <w:rStyle w:val="HTMLCode"/>
                <w:rFonts w:ascii="Times New Roman" w:eastAsiaTheme="minorHAnsi" w:hAnsi="Times New Roman" w:cs="Times New Roman"/>
              </w:rPr>
              <w:t>-param&gt;</w:t>
            </w:r>
          </w:p>
          <w:p w14:paraId="133CE5FF"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&lt;param-name&gt;</w:t>
            </w:r>
            <w:proofErr w:type="spellStart"/>
            <w:r w:rsidRPr="00744C13">
              <w:rPr>
                <w:rStyle w:val="HTMLCode"/>
                <w:rFonts w:ascii="Times New Roman" w:eastAsiaTheme="minorHAnsi" w:hAnsi="Times New Roman" w:cs="Times New Roman"/>
              </w:rPr>
              <w:t>contextConfigLocation</w:t>
            </w:r>
            <w:proofErr w:type="spellEnd"/>
            <w:r w:rsidRPr="00744C13">
              <w:rPr>
                <w:rStyle w:val="HTMLCode"/>
                <w:rFonts w:ascii="Times New Roman" w:eastAsiaTheme="minorHAnsi" w:hAnsi="Times New Roman" w:cs="Times New Roman"/>
              </w:rPr>
              <w:t>&lt;/param-name&gt;</w:t>
            </w:r>
          </w:p>
          <w:p w14:paraId="225030B2"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&lt;param-value&gt;</w:t>
            </w:r>
            <w:proofErr w:type="gramStart"/>
            <w:r w:rsidRPr="00744C13">
              <w:rPr>
                <w:rStyle w:val="HTMLCode"/>
                <w:rFonts w:ascii="Times New Roman" w:eastAsiaTheme="minorHAnsi" w:hAnsi="Times New Roman" w:cs="Times New Roman"/>
              </w:rPr>
              <w:t>/WEB-INF/spring/appServlet/servlet-context.xml,/WEB-INF/spring/appServlet/servlet-jdbc.xml</w:t>
            </w:r>
            <w:proofErr w:type="gramEnd"/>
            <w:r w:rsidRPr="00744C13">
              <w:rPr>
                <w:rStyle w:val="HTMLCode"/>
                <w:rFonts w:ascii="Times New Roman" w:eastAsiaTheme="minorHAnsi" w:hAnsi="Times New Roman" w:cs="Times New Roman"/>
              </w:rPr>
              <w:t>&lt;/param-value&gt;</w:t>
            </w:r>
          </w:p>
          <w:p w14:paraId="7968D3F5"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r w:rsidRPr="00744C13">
              <w:rPr>
                <w:rStyle w:val="HTMLCode"/>
                <w:rFonts w:ascii="Times New Roman" w:eastAsiaTheme="minorHAnsi" w:hAnsi="Times New Roman" w:cs="Times New Roman"/>
              </w:rPr>
              <w:t>init</w:t>
            </w:r>
            <w:proofErr w:type="spellEnd"/>
            <w:r w:rsidRPr="00744C13">
              <w:rPr>
                <w:rStyle w:val="HTMLCode"/>
                <w:rFonts w:ascii="Times New Roman" w:eastAsiaTheme="minorHAnsi" w:hAnsi="Times New Roman" w:cs="Times New Roman"/>
              </w:rPr>
              <w:t>-param&gt;</w:t>
            </w:r>
          </w:p>
          <w:p w14:paraId="45986028"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&lt;load-on-startup&gt;1&lt;/load-on-startup&gt;</w:t>
            </w:r>
          </w:p>
          <w:p w14:paraId="01ADA5A4"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&lt;/servlet&gt;</w:t>
            </w:r>
          </w:p>
        </w:tc>
      </w:tr>
    </w:tbl>
    <w:p w14:paraId="217609CD"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We can also define multiple root level spring configurations and load it through context-param. For example;</w:t>
      </w:r>
    </w:p>
    <w:tbl>
      <w:tblPr>
        <w:tblW w:w="12960" w:type="dxa"/>
        <w:tblInd w:w="450" w:type="dxa"/>
        <w:tblCellMar>
          <w:left w:w="0" w:type="dxa"/>
          <w:right w:w="0" w:type="dxa"/>
        </w:tblCellMar>
        <w:tblLook w:val="04A0" w:firstRow="1" w:lastRow="0" w:firstColumn="1" w:lastColumn="0" w:noHBand="0" w:noVBand="1"/>
      </w:tblPr>
      <w:tblGrid>
        <w:gridCol w:w="510"/>
        <w:gridCol w:w="12450"/>
      </w:tblGrid>
      <w:tr w:rsidR="007F79B1" w:rsidRPr="00744C13" w14:paraId="6716EF6F" w14:textId="77777777" w:rsidTr="00DA3F6A">
        <w:tc>
          <w:tcPr>
            <w:tcW w:w="0" w:type="auto"/>
            <w:vAlign w:val="center"/>
            <w:hideMark/>
          </w:tcPr>
          <w:p w14:paraId="4862D1C4"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1216334F"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78BB0EC6"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3B32C129"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tc>
        <w:tc>
          <w:tcPr>
            <w:tcW w:w="12450" w:type="dxa"/>
            <w:vAlign w:val="center"/>
            <w:hideMark/>
          </w:tcPr>
          <w:p w14:paraId="252905DB"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&lt;context-param&gt;</w:t>
            </w:r>
          </w:p>
          <w:p w14:paraId="31D272BC"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&lt;param-name&gt;</w:t>
            </w:r>
            <w:proofErr w:type="spellStart"/>
            <w:r w:rsidRPr="00744C13">
              <w:rPr>
                <w:rStyle w:val="HTMLCode"/>
                <w:rFonts w:ascii="Times New Roman" w:eastAsiaTheme="minorHAnsi" w:hAnsi="Times New Roman" w:cs="Times New Roman"/>
              </w:rPr>
              <w:t>contextConfigLocation</w:t>
            </w:r>
            <w:proofErr w:type="spellEnd"/>
            <w:r w:rsidRPr="00744C13">
              <w:rPr>
                <w:rStyle w:val="HTMLCode"/>
                <w:rFonts w:ascii="Times New Roman" w:eastAsiaTheme="minorHAnsi" w:hAnsi="Times New Roman" w:cs="Times New Roman"/>
              </w:rPr>
              <w:t>&lt;/param-name&gt;</w:t>
            </w:r>
          </w:p>
          <w:p w14:paraId="71885768"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&lt;param-value&gt;/WEB-INF/spring/root-context.xml /WEB-INF/spring/root-security.xml&lt;/param-value&gt;</w:t>
            </w:r>
          </w:p>
          <w:p w14:paraId="168E2B11"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&lt;/context-param&gt;</w:t>
            </w:r>
          </w:p>
        </w:tc>
      </w:tr>
    </w:tbl>
    <w:p w14:paraId="75EC615E"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Another option is to use import element in the context configuration file to import other configurations, for example: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744C13" w14:paraId="1AB49891" w14:textId="77777777" w:rsidTr="00DA3F6A">
        <w:tc>
          <w:tcPr>
            <w:tcW w:w="0" w:type="auto"/>
            <w:vAlign w:val="center"/>
            <w:hideMark/>
          </w:tcPr>
          <w:p w14:paraId="08605082"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tc>
        <w:tc>
          <w:tcPr>
            <w:tcW w:w="10260" w:type="dxa"/>
            <w:vAlign w:val="center"/>
            <w:hideMark/>
          </w:tcPr>
          <w:p w14:paraId="71FD3A5B"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beans:import</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resource="spring-jdbc.xml"/&gt;</w:t>
            </w:r>
          </w:p>
        </w:tc>
      </w:tr>
    </w:tbl>
    <w:p w14:paraId="1D4DAE8C" w14:textId="77777777" w:rsidR="007F79B1" w:rsidRPr="00744C13"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7" w:name="ContextLoaderListener"/>
      <w:bookmarkEnd w:id="27"/>
      <w:r w:rsidRPr="00744C13">
        <w:rPr>
          <w:rFonts w:ascii="Times New Roman" w:hAnsi="Times New Roman" w:cs="Times New Roman"/>
          <w:color w:val="333333"/>
          <w:spacing w:val="15"/>
        </w:rPr>
        <w:t xml:space="preserve">What is </w:t>
      </w:r>
      <w:proofErr w:type="spellStart"/>
      <w:r w:rsidRPr="00744C13">
        <w:rPr>
          <w:rFonts w:ascii="Times New Roman" w:hAnsi="Times New Roman" w:cs="Times New Roman"/>
          <w:color w:val="333333"/>
          <w:spacing w:val="15"/>
        </w:rPr>
        <w:t>ContextLoaderListener</w:t>
      </w:r>
      <w:proofErr w:type="spellEnd"/>
      <w:r w:rsidRPr="00744C13">
        <w:rPr>
          <w:rFonts w:ascii="Times New Roman" w:hAnsi="Times New Roman" w:cs="Times New Roman"/>
          <w:color w:val="333333"/>
          <w:spacing w:val="15"/>
        </w:rPr>
        <w:t>?</w:t>
      </w:r>
    </w:p>
    <w:p w14:paraId="482DE95B"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proofErr w:type="spellStart"/>
      <w:r w:rsidRPr="00C103CE">
        <w:rPr>
          <w:color w:val="FF0000"/>
          <w:sz w:val="22"/>
          <w:szCs w:val="22"/>
        </w:rPr>
        <w:t>ContextLoaderListener</w:t>
      </w:r>
      <w:proofErr w:type="spellEnd"/>
      <w:r w:rsidRPr="00C103CE">
        <w:rPr>
          <w:color w:val="FF0000"/>
          <w:sz w:val="22"/>
          <w:szCs w:val="22"/>
        </w:rPr>
        <w:t xml:space="preserve"> is the listener class used to load root context and define spring bean configurations that will be visible to all other contexts</w:t>
      </w:r>
      <w:r w:rsidRPr="00744C13">
        <w:rPr>
          <w:color w:val="333333"/>
          <w:sz w:val="22"/>
          <w:szCs w:val="22"/>
        </w:rPr>
        <w:t>. It’s configured in web.xml file as:</w:t>
      </w:r>
    </w:p>
    <w:tbl>
      <w:tblPr>
        <w:tblW w:w="12105" w:type="dxa"/>
        <w:tblInd w:w="450" w:type="dxa"/>
        <w:tblCellMar>
          <w:left w:w="0" w:type="dxa"/>
          <w:right w:w="0" w:type="dxa"/>
        </w:tblCellMar>
        <w:tblLook w:val="04A0" w:firstRow="1" w:lastRow="0" w:firstColumn="1" w:lastColumn="0" w:noHBand="0" w:noVBand="1"/>
      </w:tblPr>
      <w:tblGrid>
        <w:gridCol w:w="510"/>
        <w:gridCol w:w="11595"/>
      </w:tblGrid>
      <w:tr w:rsidR="007F79B1" w:rsidRPr="00744C13" w14:paraId="186E8614" w14:textId="77777777" w:rsidTr="00DA3F6A">
        <w:tc>
          <w:tcPr>
            <w:tcW w:w="0" w:type="auto"/>
            <w:vAlign w:val="center"/>
            <w:hideMark/>
          </w:tcPr>
          <w:p w14:paraId="245E2040"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4A080912"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3150DEDE"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0682B0A3"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p w14:paraId="5EBF035A"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5</w:t>
            </w:r>
          </w:p>
          <w:p w14:paraId="60F07EFE"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6</w:t>
            </w:r>
          </w:p>
          <w:p w14:paraId="0544B450"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7</w:t>
            </w:r>
          </w:p>
          <w:p w14:paraId="37C612F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8</w:t>
            </w:r>
          </w:p>
        </w:tc>
        <w:tc>
          <w:tcPr>
            <w:tcW w:w="11595" w:type="dxa"/>
            <w:vAlign w:val="center"/>
            <w:hideMark/>
          </w:tcPr>
          <w:p w14:paraId="44D26685"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&lt;context-param&gt;</w:t>
            </w:r>
          </w:p>
          <w:p w14:paraId="56B3DF85"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&lt;param-name&gt;</w:t>
            </w:r>
            <w:proofErr w:type="spellStart"/>
            <w:r w:rsidRPr="00744C13">
              <w:rPr>
                <w:rStyle w:val="HTMLCode"/>
                <w:rFonts w:ascii="Times New Roman" w:eastAsiaTheme="minorHAnsi" w:hAnsi="Times New Roman" w:cs="Times New Roman"/>
              </w:rPr>
              <w:t>contextConfigLocation</w:t>
            </w:r>
            <w:proofErr w:type="spellEnd"/>
            <w:r w:rsidRPr="00744C13">
              <w:rPr>
                <w:rStyle w:val="HTMLCode"/>
                <w:rFonts w:ascii="Times New Roman" w:eastAsiaTheme="minorHAnsi" w:hAnsi="Times New Roman" w:cs="Times New Roman"/>
              </w:rPr>
              <w:t>&lt;/param-name&gt;</w:t>
            </w:r>
          </w:p>
          <w:p w14:paraId="4D92DE09"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&lt;param-value&gt;/WEB-INF/spring/root-context.xml&lt;/param-value&gt;</w:t>
            </w:r>
          </w:p>
          <w:p w14:paraId="165CEE9E"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&lt;/context-param&gt;</w:t>
            </w:r>
          </w:p>
          <w:p w14:paraId="063AD3BB"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 </w:t>
            </w:r>
          </w:p>
          <w:p w14:paraId="19D9667B"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&lt;listener&gt;</w:t>
            </w:r>
          </w:p>
          <w:p w14:paraId="443D4357"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&lt;listener-class&gt;org.springframework.web.context.ContextLoaderListener&lt;/listener-class&gt;</w:t>
            </w:r>
          </w:p>
          <w:p w14:paraId="7D4D4575"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&lt;/listener&gt;</w:t>
            </w:r>
          </w:p>
        </w:tc>
      </w:tr>
    </w:tbl>
    <w:p w14:paraId="631A6862" w14:textId="77777777" w:rsidR="007F79B1" w:rsidRPr="0020296F"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8" w:name="spring-mvc-hello-world"/>
      <w:bookmarkEnd w:id="28"/>
      <w:r w:rsidRPr="0020296F">
        <w:rPr>
          <w:rFonts w:ascii="Times New Roman" w:hAnsi="Times New Roman" w:cs="Times New Roman"/>
          <w:color w:val="FF0000"/>
          <w:spacing w:val="15"/>
        </w:rPr>
        <w:t>What are the minimum configurations needed to create Spring MVC application?</w:t>
      </w:r>
    </w:p>
    <w:p w14:paraId="07235D82"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For creating a simple Spring MVC application, we would need to do following tasks.</w:t>
      </w:r>
    </w:p>
    <w:p w14:paraId="72C6F8E6" w14:textId="77777777" w:rsidR="007F79B1" w:rsidRPr="00744C13" w:rsidRDefault="007F79B1" w:rsidP="007F79B1">
      <w:pPr>
        <w:numPr>
          <w:ilvl w:val="1"/>
          <w:numId w:val="36"/>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Add</w:t>
      </w:r>
      <w:r w:rsidRPr="00744C13">
        <w:rPr>
          <w:rStyle w:val="apple-converted-space"/>
          <w:rFonts w:ascii="Times New Roman" w:hAnsi="Times New Roman" w:cs="Times New Roman"/>
          <w:color w:val="333333"/>
        </w:rPr>
        <w:t> </w:t>
      </w:r>
      <w:r w:rsidRPr="00744C13">
        <w:rPr>
          <w:rStyle w:val="HTMLCode"/>
          <w:rFonts w:ascii="Times New Roman" w:eastAsiaTheme="minorHAnsi" w:hAnsi="Times New Roman" w:cs="Times New Roman"/>
          <w:color w:val="333333"/>
          <w:bdr w:val="none" w:sz="0" w:space="0" w:color="auto" w:frame="1"/>
        </w:rPr>
        <w:t>spring-context</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and</w:t>
      </w:r>
      <w:r w:rsidRPr="00744C13">
        <w:rPr>
          <w:rStyle w:val="apple-converted-space"/>
          <w:rFonts w:ascii="Times New Roman" w:hAnsi="Times New Roman" w:cs="Times New Roman"/>
          <w:color w:val="333333"/>
        </w:rPr>
        <w:t> </w:t>
      </w:r>
      <w:r w:rsidRPr="00744C13">
        <w:rPr>
          <w:rStyle w:val="HTMLCode"/>
          <w:rFonts w:ascii="Times New Roman" w:eastAsiaTheme="minorHAnsi" w:hAnsi="Times New Roman" w:cs="Times New Roman"/>
          <w:color w:val="333333"/>
          <w:bdr w:val="none" w:sz="0" w:space="0" w:color="auto" w:frame="1"/>
        </w:rPr>
        <w:t>spring-</w:t>
      </w:r>
      <w:proofErr w:type="spellStart"/>
      <w:r w:rsidRPr="00744C13">
        <w:rPr>
          <w:rStyle w:val="HTMLCode"/>
          <w:rFonts w:ascii="Times New Roman" w:eastAsiaTheme="minorHAnsi" w:hAnsi="Times New Roman" w:cs="Times New Roman"/>
          <w:color w:val="333333"/>
          <w:bdr w:val="none" w:sz="0" w:space="0" w:color="auto" w:frame="1"/>
        </w:rPr>
        <w:t>webmvc</w:t>
      </w:r>
      <w:proofErr w:type="spellEnd"/>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dependencies in the project.</w:t>
      </w:r>
    </w:p>
    <w:p w14:paraId="564783FE" w14:textId="77777777" w:rsidR="007F79B1" w:rsidRPr="00744C13" w:rsidRDefault="007F79B1" w:rsidP="007F79B1">
      <w:pPr>
        <w:numPr>
          <w:ilvl w:val="1"/>
          <w:numId w:val="36"/>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Configure</w:t>
      </w:r>
      <w:r w:rsidRPr="00744C13">
        <w:rPr>
          <w:rStyle w:val="apple-converted-space"/>
          <w:rFonts w:ascii="Times New Roman" w:hAnsi="Times New Roman" w:cs="Times New Roman"/>
          <w:color w:val="333333"/>
        </w:rPr>
        <w:t> </w:t>
      </w:r>
      <w:proofErr w:type="spellStart"/>
      <w:r w:rsidRPr="00744C13">
        <w:rPr>
          <w:rStyle w:val="HTMLCode"/>
          <w:rFonts w:ascii="Times New Roman" w:eastAsiaTheme="minorHAnsi" w:hAnsi="Times New Roman" w:cs="Times New Roman"/>
          <w:color w:val="333333"/>
          <w:bdr w:val="none" w:sz="0" w:space="0" w:color="auto" w:frame="1"/>
        </w:rPr>
        <w:t>DispatcherServlet</w:t>
      </w:r>
      <w:proofErr w:type="spellEnd"/>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in the web.xml file to handle requests through spring container.</w:t>
      </w:r>
    </w:p>
    <w:p w14:paraId="109F8B9B" w14:textId="77777777" w:rsidR="007F79B1" w:rsidRPr="00744C13"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rPr>
      </w:pPr>
      <w:r w:rsidRPr="00744C13">
        <w:rPr>
          <w:rFonts w:ascii="Times New Roman" w:hAnsi="Times New Roman" w:cs="Times New Roman"/>
          <w:color w:val="333333"/>
        </w:rPr>
        <w:t xml:space="preserve">Spring bean configuration file to define beans, if using annotations then it has to be configured here. </w:t>
      </w:r>
      <w:proofErr w:type="gramStart"/>
      <w:r w:rsidRPr="00744C13">
        <w:rPr>
          <w:rFonts w:ascii="Times New Roman" w:hAnsi="Times New Roman" w:cs="Times New Roman"/>
          <w:color w:val="333333"/>
        </w:rPr>
        <w:t>Also</w:t>
      </w:r>
      <w:proofErr w:type="gramEnd"/>
      <w:r w:rsidRPr="00744C13">
        <w:rPr>
          <w:rFonts w:ascii="Times New Roman" w:hAnsi="Times New Roman" w:cs="Times New Roman"/>
          <w:color w:val="333333"/>
        </w:rPr>
        <w:t xml:space="preserve"> we need to configure view resolver for view pages.</w:t>
      </w:r>
    </w:p>
    <w:p w14:paraId="53BB751A" w14:textId="77777777" w:rsidR="007F79B1"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rPr>
      </w:pPr>
      <w:r w:rsidRPr="00744C13">
        <w:rPr>
          <w:rFonts w:ascii="Times New Roman" w:hAnsi="Times New Roman" w:cs="Times New Roman"/>
          <w:color w:val="333333"/>
        </w:rPr>
        <w:t>Controller class with request mappings defined to handle the client requests.</w:t>
      </w:r>
    </w:p>
    <w:p w14:paraId="59883E56" w14:textId="77777777" w:rsidR="007F79B1" w:rsidRPr="00744C13" w:rsidRDefault="007F79B1" w:rsidP="007F79B1">
      <w:pPr>
        <w:shd w:val="clear" w:color="auto" w:fill="FFFFFF"/>
        <w:spacing w:before="60" w:after="0"/>
        <w:ind w:left="900"/>
        <w:textAlignment w:val="baseline"/>
        <w:rPr>
          <w:rFonts w:ascii="Times New Roman" w:hAnsi="Times New Roman" w:cs="Times New Roman"/>
          <w:color w:val="333333"/>
        </w:rPr>
      </w:pPr>
    </w:p>
    <w:p w14:paraId="5ACC458D" w14:textId="77777777" w:rsidR="007F79B1"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Above steps should be enough to create a simple Spring MVC Hello World application.</w:t>
      </w:r>
      <w:bookmarkStart w:id="29" w:name="spring-mvc-architecture"/>
      <w:bookmarkEnd w:id="29"/>
    </w:p>
    <w:p w14:paraId="69952A08"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p>
    <w:p w14:paraId="1A7A5FC2" w14:textId="77777777" w:rsidR="007F79B1" w:rsidRPr="00744C13"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333333"/>
          <w:spacing w:val="15"/>
        </w:rPr>
      </w:pPr>
      <w:r w:rsidRPr="00744C13">
        <w:rPr>
          <w:rFonts w:ascii="Times New Roman" w:hAnsi="Times New Roman" w:cs="Times New Roman"/>
          <w:color w:val="333333"/>
          <w:spacing w:val="15"/>
        </w:rPr>
        <w:t>How would you relate Spring MVC Framework to MVC architecture?</w:t>
      </w:r>
    </w:p>
    <w:p w14:paraId="63B849B3"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As the name suggests Spring MVC is built on top of</w:t>
      </w:r>
      <w:r w:rsidRPr="00744C13">
        <w:rPr>
          <w:rStyle w:val="apple-converted-space"/>
          <w:color w:val="333333"/>
          <w:sz w:val="22"/>
          <w:szCs w:val="22"/>
        </w:rPr>
        <w:t> </w:t>
      </w:r>
      <w:r w:rsidRPr="00744C13">
        <w:rPr>
          <w:rStyle w:val="Strong"/>
          <w:color w:val="333333"/>
          <w:sz w:val="22"/>
          <w:szCs w:val="22"/>
          <w:bdr w:val="none" w:sz="0" w:space="0" w:color="auto" w:frame="1"/>
        </w:rPr>
        <w:t>Model-View-Controller</w:t>
      </w:r>
      <w:r w:rsidRPr="00744C13">
        <w:rPr>
          <w:rStyle w:val="apple-converted-space"/>
          <w:color w:val="333333"/>
          <w:sz w:val="22"/>
          <w:szCs w:val="22"/>
        </w:rPr>
        <w:t> </w:t>
      </w:r>
      <w:proofErr w:type="spellStart"/>
      <w:r w:rsidRPr="00744C13">
        <w:rPr>
          <w:color w:val="333333"/>
          <w:sz w:val="22"/>
          <w:szCs w:val="22"/>
        </w:rPr>
        <w:t>architecture.</w:t>
      </w:r>
      <w:r w:rsidRPr="00744C13">
        <w:rPr>
          <w:rStyle w:val="HTMLCode"/>
          <w:color w:val="333333"/>
          <w:sz w:val="22"/>
          <w:szCs w:val="22"/>
          <w:bdr w:val="none" w:sz="0" w:space="0" w:color="auto" w:frame="1"/>
        </w:rPr>
        <w:t>DispatcherServlet</w:t>
      </w:r>
      <w:proofErr w:type="spellEnd"/>
      <w:r w:rsidRPr="00744C13">
        <w:rPr>
          <w:rStyle w:val="apple-converted-space"/>
          <w:color w:val="333333"/>
          <w:sz w:val="22"/>
          <w:szCs w:val="22"/>
        </w:rPr>
        <w:t> </w:t>
      </w:r>
      <w:r w:rsidRPr="00744C13">
        <w:rPr>
          <w:color w:val="333333"/>
          <w:sz w:val="22"/>
          <w:szCs w:val="22"/>
        </w:rPr>
        <w:t>is the Front Controller in the Spring MVC application that takes care of all the incoming requests and delegate it to different controller handler methods.</w:t>
      </w:r>
    </w:p>
    <w:p w14:paraId="2FF04905"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Model can be any Java Bean in the Spring Framework, just like any other MVC framework Spring provides automatic binding of form data to java beans. We can set model beans as attributes to be used in the view pages.</w:t>
      </w:r>
    </w:p>
    <w:p w14:paraId="302E1B5C"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View Pages can be JSP, static HTMLs etc. and view resolvers are responsible for finding the correct view page. Once the view page is identified, control is given back to the </w:t>
      </w:r>
      <w:proofErr w:type="spellStart"/>
      <w:r w:rsidRPr="00744C13">
        <w:rPr>
          <w:color w:val="333333"/>
          <w:sz w:val="22"/>
          <w:szCs w:val="22"/>
        </w:rPr>
        <w:t>DispatcherServlet</w:t>
      </w:r>
      <w:proofErr w:type="spellEnd"/>
      <w:r w:rsidRPr="00744C13">
        <w:rPr>
          <w:color w:val="333333"/>
          <w:sz w:val="22"/>
          <w:szCs w:val="22"/>
        </w:rPr>
        <w:t xml:space="preserve"> controller. </w:t>
      </w:r>
      <w:proofErr w:type="spellStart"/>
      <w:r w:rsidRPr="00744C13">
        <w:rPr>
          <w:color w:val="333333"/>
          <w:sz w:val="22"/>
          <w:szCs w:val="22"/>
        </w:rPr>
        <w:t>DispatcherServlet</w:t>
      </w:r>
      <w:proofErr w:type="spellEnd"/>
      <w:r w:rsidRPr="00744C13">
        <w:rPr>
          <w:color w:val="333333"/>
          <w:sz w:val="22"/>
          <w:szCs w:val="22"/>
        </w:rPr>
        <w:t xml:space="preserve"> is responsible for rendering the view and returning the final response to the client.</w:t>
      </w:r>
    </w:p>
    <w:p w14:paraId="73DC6A64" w14:textId="77777777" w:rsidR="007F79B1" w:rsidRPr="0020417C"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FF0000"/>
          <w:spacing w:val="15"/>
        </w:rPr>
      </w:pPr>
      <w:bookmarkStart w:id="30" w:name="spring-localization-i18n"/>
      <w:bookmarkEnd w:id="30"/>
      <w:r w:rsidRPr="0020417C">
        <w:rPr>
          <w:rFonts w:ascii="Times New Roman" w:hAnsi="Times New Roman" w:cs="Times New Roman"/>
          <w:color w:val="FF0000"/>
          <w:spacing w:val="15"/>
        </w:rPr>
        <w:t>How to achieve localization in Spring MVC applications?</w:t>
      </w:r>
    </w:p>
    <w:p w14:paraId="69EA7397"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Spring provides excellent support for localization or i18n through resource bundles. Basis steps needed to make our application localized are:</w:t>
      </w:r>
    </w:p>
    <w:p w14:paraId="62614C08" w14:textId="77777777" w:rsidR="007F79B1" w:rsidRPr="00744C13" w:rsidRDefault="007F79B1" w:rsidP="007F79B1">
      <w:pPr>
        <w:numPr>
          <w:ilvl w:val="1"/>
          <w:numId w:val="37"/>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 xml:space="preserve">Creating message resource bundles for different locales, such as </w:t>
      </w:r>
      <w:proofErr w:type="spellStart"/>
      <w:r w:rsidRPr="00744C13">
        <w:rPr>
          <w:rFonts w:ascii="Times New Roman" w:hAnsi="Times New Roman" w:cs="Times New Roman"/>
          <w:color w:val="333333"/>
        </w:rPr>
        <w:t>messages_</w:t>
      </w:r>
      <w:proofErr w:type="gramStart"/>
      <w:r w:rsidRPr="00744C13">
        <w:rPr>
          <w:rFonts w:ascii="Times New Roman" w:hAnsi="Times New Roman" w:cs="Times New Roman"/>
          <w:color w:val="333333"/>
        </w:rPr>
        <w:t>en.properties</w:t>
      </w:r>
      <w:proofErr w:type="spellEnd"/>
      <w:proofErr w:type="gramEnd"/>
      <w:r w:rsidRPr="00744C13">
        <w:rPr>
          <w:rFonts w:ascii="Times New Roman" w:hAnsi="Times New Roman" w:cs="Times New Roman"/>
          <w:color w:val="333333"/>
        </w:rPr>
        <w:t xml:space="preserve">, </w:t>
      </w:r>
      <w:proofErr w:type="spellStart"/>
      <w:r w:rsidRPr="00744C13">
        <w:rPr>
          <w:rFonts w:ascii="Times New Roman" w:hAnsi="Times New Roman" w:cs="Times New Roman"/>
          <w:color w:val="333333"/>
        </w:rPr>
        <w:t>messages_fr.properties</w:t>
      </w:r>
      <w:proofErr w:type="spellEnd"/>
      <w:r w:rsidRPr="00744C13">
        <w:rPr>
          <w:rFonts w:ascii="Times New Roman" w:hAnsi="Times New Roman" w:cs="Times New Roman"/>
          <w:color w:val="333333"/>
        </w:rPr>
        <w:t xml:space="preserve"> etc.</w:t>
      </w:r>
    </w:p>
    <w:p w14:paraId="49AEC97D" w14:textId="77777777" w:rsidR="007F79B1" w:rsidRPr="00744C13" w:rsidRDefault="007F79B1" w:rsidP="007F79B1">
      <w:pPr>
        <w:numPr>
          <w:ilvl w:val="1"/>
          <w:numId w:val="37"/>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 xml:space="preserve">Defining </w:t>
      </w:r>
      <w:proofErr w:type="spellStart"/>
      <w:r w:rsidRPr="00744C13">
        <w:rPr>
          <w:rFonts w:ascii="Times New Roman" w:hAnsi="Times New Roman" w:cs="Times New Roman"/>
          <w:color w:val="333333"/>
        </w:rPr>
        <w:t>messageSource</w:t>
      </w:r>
      <w:proofErr w:type="spellEnd"/>
      <w:r w:rsidRPr="00744C13">
        <w:rPr>
          <w:rFonts w:ascii="Times New Roman" w:hAnsi="Times New Roman" w:cs="Times New Roman"/>
          <w:color w:val="333333"/>
        </w:rPr>
        <w:t xml:space="preserve"> bean in the spring bean configuration file of type</w:t>
      </w:r>
      <w:r w:rsidRPr="00744C13">
        <w:rPr>
          <w:rStyle w:val="HTMLCode"/>
          <w:rFonts w:ascii="Times New Roman" w:eastAsiaTheme="minorHAnsi" w:hAnsi="Times New Roman" w:cs="Times New Roman"/>
          <w:color w:val="333333"/>
          <w:bdr w:val="none" w:sz="0" w:space="0" w:color="auto" w:frame="1"/>
        </w:rPr>
        <w:t>ResourceBundleMessageSource</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or</w:t>
      </w:r>
      <w:r w:rsidRPr="00744C13">
        <w:rPr>
          <w:rStyle w:val="apple-converted-space"/>
          <w:rFonts w:ascii="Times New Roman" w:hAnsi="Times New Roman" w:cs="Times New Roman"/>
          <w:color w:val="333333"/>
        </w:rPr>
        <w:t> </w:t>
      </w:r>
      <w:r w:rsidRPr="00744C13">
        <w:rPr>
          <w:rStyle w:val="HTMLCode"/>
          <w:rFonts w:ascii="Times New Roman" w:eastAsiaTheme="minorHAnsi" w:hAnsi="Times New Roman" w:cs="Times New Roman"/>
          <w:color w:val="333333"/>
          <w:bdr w:val="none" w:sz="0" w:space="0" w:color="auto" w:frame="1"/>
        </w:rPr>
        <w:t>ReloadableResourceBundleMessageSource</w:t>
      </w:r>
      <w:r w:rsidRPr="00744C13">
        <w:rPr>
          <w:rFonts w:ascii="Times New Roman" w:hAnsi="Times New Roman" w:cs="Times New Roman"/>
          <w:color w:val="333333"/>
        </w:rPr>
        <w:t>.</w:t>
      </w:r>
    </w:p>
    <w:p w14:paraId="5174A08B" w14:textId="77777777" w:rsidR="007F79B1" w:rsidRPr="00744C13" w:rsidRDefault="007F79B1" w:rsidP="007F79B1">
      <w:pPr>
        <w:numPr>
          <w:ilvl w:val="1"/>
          <w:numId w:val="37"/>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 xml:space="preserve">For change of locale support, define </w:t>
      </w:r>
      <w:proofErr w:type="spellStart"/>
      <w:r w:rsidRPr="00744C13">
        <w:rPr>
          <w:rFonts w:ascii="Times New Roman" w:hAnsi="Times New Roman" w:cs="Times New Roman"/>
          <w:color w:val="333333"/>
        </w:rPr>
        <w:t>localeResolver</w:t>
      </w:r>
      <w:proofErr w:type="spellEnd"/>
      <w:r w:rsidRPr="00744C13">
        <w:rPr>
          <w:rFonts w:ascii="Times New Roman" w:hAnsi="Times New Roman" w:cs="Times New Roman"/>
          <w:color w:val="333333"/>
        </w:rPr>
        <w:t xml:space="preserve"> bean of type </w:t>
      </w:r>
      <w:proofErr w:type="spellStart"/>
      <w:r w:rsidRPr="00744C13">
        <w:rPr>
          <w:rFonts w:ascii="Times New Roman" w:hAnsi="Times New Roman" w:cs="Times New Roman"/>
          <w:color w:val="333333"/>
        </w:rPr>
        <w:t>CookieLocaleResolver</w:t>
      </w:r>
      <w:proofErr w:type="spellEnd"/>
      <w:r w:rsidRPr="00744C13">
        <w:rPr>
          <w:rFonts w:ascii="Times New Roman" w:hAnsi="Times New Roman" w:cs="Times New Roman"/>
          <w:color w:val="333333"/>
        </w:rPr>
        <w:t xml:space="preserve"> and configure </w:t>
      </w:r>
      <w:proofErr w:type="spellStart"/>
      <w:r w:rsidRPr="00744C13">
        <w:rPr>
          <w:rFonts w:ascii="Times New Roman" w:hAnsi="Times New Roman" w:cs="Times New Roman"/>
          <w:color w:val="333333"/>
        </w:rPr>
        <w:t>LocaleChangeInterceptor</w:t>
      </w:r>
      <w:proofErr w:type="spellEnd"/>
      <w:r w:rsidRPr="00744C13">
        <w:rPr>
          <w:rFonts w:ascii="Times New Roman" w:hAnsi="Times New Roman" w:cs="Times New Roman"/>
          <w:color w:val="333333"/>
        </w:rPr>
        <w:t xml:space="preserve"> interceptor. Example configuration can be like below:</w:t>
      </w:r>
    </w:p>
    <w:tbl>
      <w:tblPr>
        <w:tblW w:w="11730" w:type="dxa"/>
        <w:tblInd w:w="900" w:type="dxa"/>
        <w:tblCellMar>
          <w:left w:w="0" w:type="dxa"/>
          <w:right w:w="0" w:type="dxa"/>
        </w:tblCellMar>
        <w:tblLook w:val="04A0" w:firstRow="1" w:lastRow="0" w:firstColumn="1" w:lastColumn="0" w:noHBand="0" w:noVBand="1"/>
      </w:tblPr>
      <w:tblGrid>
        <w:gridCol w:w="630"/>
        <w:gridCol w:w="11100"/>
      </w:tblGrid>
      <w:tr w:rsidR="007F79B1" w:rsidRPr="00744C13" w14:paraId="3CC0E827" w14:textId="77777777" w:rsidTr="00DA3F6A">
        <w:tc>
          <w:tcPr>
            <w:tcW w:w="0" w:type="auto"/>
            <w:vAlign w:val="center"/>
            <w:hideMark/>
          </w:tcPr>
          <w:p w14:paraId="023FD010"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651DA7F0"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3DC08FE3"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1F5CBEF3"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p w14:paraId="44162EB1"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5</w:t>
            </w:r>
          </w:p>
          <w:p w14:paraId="220A21E8"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6</w:t>
            </w:r>
          </w:p>
          <w:p w14:paraId="79C38071"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7</w:t>
            </w:r>
          </w:p>
          <w:p w14:paraId="5C2373F9"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8</w:t>
            </w:r>
          </w:p>
          <w:p w14:paraId="5724FA49"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9</w:t>
            </w:r>
          </w:p>
          <w:p w14:paraId="40A2B2C3"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10</w:t>
            </w:r>
          </w:p>
          <w:p w14:paraId="3CB0C06D"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11</w:t>
            </w:r>
          </w:p>
          <w:p w14:paraId="63D2EA6A"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12</w:t>
            </w:r>
          </w:p>
          <w:p w14:paraId="2D77D60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13</w:t>
            </w:r>
          </w:p>
          <w:p w14:paraId="695A8522"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14</w:t>
            </w:r>
          </w:p>
          <w:p w14:paraId="50B26B34"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15</w:t>
            </w:r>
          </w:p>
          <w:p w14:paraId="67C77B69"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16</w:t>
            </w:r>
          </w:p>
          <w:p w14:paraId="6AD65CF5"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17</w:t>
            </w:r>
          </w:p>
          <w:p w14:paraId="3CB91FD6"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18</w:t>
            </w:r>
          </w:p>
          <w:p w14:paraId="25071FE6"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19</w:t>
            </w:r>
          </w:p>
        </w:tc>
        <w:tc>
          <w:tcPr>
            <w:tcW w:w="11100" w:type="dxa"/>
            <w:vAlign w:val="center"/>
            <w:hideMark/>
          </w:tcPr>
          <w:p w14:paraId="1D5F7527"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r w:rsidRPr="00744C13">
              <w:rPr>
                <w:rStyle w:val="HTMLCode"/>
                <w:rFonts w:ascii="Times New Roman" w:eastAsiaTheme="minorHAnsi" w:hAnsi="Times New Roman" w:cs="Times New Roman"/>
              </w:rPr>
              <w:t>beans:bean</w:t>
            </w:r>
            <w:proofErr w:type="spell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id="</w:t>
            </w:r>
            <w:proofErr w:type="spellStart"/>
            <w:r w:rsidRPr="00744C13">
              <w:rPr>
                <w:rStyle w:val="HTMLCode"/>
                <w:rFonts w:ascii="Times New Roman" w:eastAsiaTheme="minorHAnsi" w:hAnsi="Times New Roman" w:cs="Times New Roman"/>
              </w:rPr>
              <w:t>messageSource</w:t>
            </w:r>
            <w:proofErr w:type="spellEnd"/>
            <w:r w:rsidRPr="00744C13">
              <w:rPr>
                <w:rStyle w:val="HTMLCode"/>
                <w:rFonts w:ascii="Times New Roman" w:eastAsiaTheme="minorHAnsi" w:hAnsi="Times New Roman" w:cs="Times New Roman"/>
              </w:rPr>
              <w:t>"</w:t>
            </w:r>
          </w:p>
          <w:p w14:paraId="721E0E4A"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class="</w:t>
            </w:r>
            <w:proofErr w:type="gramStart"/>
            <w:r w:rsidRPr="00744C13">
              <w:rPr>
                <w:rStyle w:val="HTMLCode"/>
                <w:rFonts w:ascii="Times New Roman" w:eastAsiaTheme="minorHAnsi" w:hAnsi="Times New Roman" w:cs="Times New Roman"/>
              </w:rPr>
              <w:t>org.springframework</w:t>
            </w:r>
            <w:proofErr w:type="gramEnd"/>
            <w:r w:rsidRPr="00744C13">
              <w:rPr>
                <w:rStyle w:val="HTMLCode"/>
                <w:rFonts w:ascii="Times New Roman" w:eastAsiaTheme="minorHAnsi" w:hAnsi="Times New Roman" w:cs="Times New Roman"/>
              </w:rPr>
              <w:t>.context.support.ReloadableResourceBundleMessageSource"&gt;</w:t>
            </w:r>
          </w:p>
          <w:p w14:paraId="061724C6"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basename</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w:t>
            </w:r>
            <w:proofErr w:type="spellStart"/>
            <w:r w:rsidRPr="00744C13">
              <w:rPr>
                <w:rStyle w:val="HTMLCode"/>
                <w:rFonts w:ascii="Times New Roman" w:eastAsiaTheme="minorHAnsi" w:hAnsi="Times New Roman" w:cs="Times New Roman"/>
              </w:rPr>
              <w:t>classpath:messages</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/&gt;</w:t>
            </w:r>
          </w:p>
          <w:p w14:paraId="40EA6505"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defaultEncoding</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value="UTF-8"</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/&gt;</w:t>
            </w:r>
          </w:p>
          <w:p w14:paraId="7B324748"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beans:bean</w:t>
            </w:r>
            <w:proofErr w:type="spellEnd"/>
            <w:proofErr w:type="gramEnd"/>
            <w:r w:rsidRPr="00744C13">
              <w:rPr>
                <w:rStyle w:val="HTMLCode"/>
                <w:rFonts w:ascii="Times New Roman" w:eastAsiaTheme="minorHAnsi" w:hAnsi="Times New Roman" w:cs="Times New Roman"/>
              </w:rPr>
              <w:t>&gt;</w:t>
            </w:r>
          </w:p>
          <w:p w14:paraId="52E58686"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 </w:t>
            </w:r>
          </w:p>
          <w:p w14:paraId="4A6695C6"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beans:bean</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id="</w:t>
            </w:r>
            <w:proofErr w:type="spellStart"/>
            <w:r w:rsidRPr="00744C13">
              <w:rPr>
                <w:rStyle w:val="HTMLCode"/>
                <w:rFonts w:ascii="Times New Roman" w:eastAsiaTheme="minorHAnsi" w:hAnsi="Times New Roman" w:cs="Times New Roman"/>
              </w:rPr>
              <w:t>localeResolver</w:t>
            </w:r>
            <w:proofErr w:type="spellEnd"/>
            <w:r w:rsidRPr="00744C13">
              <w:rPr>
                <w:rStyle w:val="HTMLCode"/>
                <w:rFonts w:ascii="Times New Roman" w:eastAsiaTheme="minorHAnsi" w:hAnsi="Times New Roman" w:cs="Times New Roman"/>
              </w:rPr>
              <w:t>"</w:t>
            </w:r>
          </w:p>
          <w:p w14:paraId="5C8CB7A0"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class="</w:t>
            </w:r>
            <w:proofErr w:type="gramStart"/>
            <w:r w:rsidRPr="00744C13">
              <w:rPr>
                <w:rStyle w:val="HTMLCode"/>
                <w:rFonts w:ascii="Times New Roman" w:eastAsiaTheme="minorHAnsi" w:hAnsi="Times New Roman" w:cs="Times New Roman"/>
              </w:rPr>
              <w:t>org.springframework.web.servlet</w:t>
            </w:r>
            <w:proofErr w:type="gramEnd"/>
            <w:r w:rsidRPr="00744C13">
              <w:rPr>
                <w:rStyle w:val="HTMLCode"/>
                <w:rFonts w:ascii="Times New Roman" w:eastAsiaTheme="minorHAnsi" w:hAnsi="Times New Roman" w:cs="Times New Roman"/>
              </w:rPr>
              <w:t>.i18n.CookieLocaleResolver"&gt;</w:t>
            </w:r>
          </w:p>
          <w:p w14:paraId="1D6D6824"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defaultLocale</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w:t>
            </w:r>
            <w:proofErr w:type="spellStart"/>
            <w:r w:rsidRPr="00744C13">
              <w:rPr>
                <w:rStyle w:val="HTMLCode"/>
                <w:rFonts w:ascii="Times New Roman" w:eastAsiaTheme="minorHAnsi" w:hAnsi="Times New Roman" w:cs="Times New Roman"/>
              </w:rPr>
              <w:t>en</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/&gt;</w:t>
            </w:r>
          </w:p>
          <w:p w14:paraId="0940FFF4"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cookieName</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w:t>
            </w:r>
            <w:proofErr w:type="spellStart"/>
            <w:r w:rsidRPr="00744C13">
              <w:rPr>
                <w:rStyle w:val="HTMLCode"/>
                <w:rFonts w:ascii="Times New Roman" w:eastAsiaTheme="minorHAnsi" w:hAnsi="Times New Roman" w:cs="Times New Roman"/>
              </w:rPr>
              <w:t>myAppLocaleCookie</w:t>
            </w:r>
            <w:proofErr w:type="spellEnd"/>
            <w:r w:rsidRPr="00744C13">
              <w:rPr>
                <w:rStyle w:val="HTMLCode"/>
                <w:rFonts w:ascii="Times New Roman" w:eastAsiaTheme="minorHAnsi" w:hAnsi="Times New Roman" w:cs="Times New Roman"/>
              </w:rPr>
              <w:t>"&gt;&lt;/</w:t>
            </w:r>
            <w:proofErr w:type="spellStart"/>
            <w:r w:rsidRPr="00744C13">
              <w:rPr>
                <w:rStyle w:val="HTMLCode"/>
                <w:rFonts w:ascii="Times New Roman" w:eastAsiaTheme="minorHAnsi" w:hAnsi="Times New Roman" w:cs="Times New Roman"/>
              </w:rPr>
              <w:t>beans:property</w:t>
            </w:r>
            <w:proofErr w:type="spellEnd"/>
            <w:r w:rsidRPr="00744C13">
              <w:rPr>
                <w:rStyle w:val="HTMLCode"/>
                <w:rFonts w:ascii="Times New Roman" w:eastAsiaTheme="minorHAnsi" w:hAnsi="Times New Roman" w:cs="Times New Roman"/>
              </w:rPr>
              <w:t>&gt;</w:t>
            </w:r>
          </w:p>
          <w:p w14:paraId="1DA7E313"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cookieMaxAge</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value="3600"&gt;&lt;/</w:t>
            </w:r>
            <w:proofErr w:type="spellStart"/>
            <w:r w:rsidRPr="00744C13">
              <w:rPr>
                <w:rStyle w:val="HTMLCode"/>
                <w:rFonts w:ascii="Times New Roman" w:eastAsiaTheme="minorHAnsi" w:hAnsi="Times New Roman" w:cs="Times New Roman"/>
              </w:rPr>
              <w:t>beans:property</w:t>
            </w:r>
            <w:proofErr w:type="spellEnd"/>
            <w:r w:rsidRPr="00744C13">
              <w:rPr>
                <w:rStyle w:val="HTMLCode"/>
                <w:rFonts w:ascii="Times New Roman" w:eastAsiaTheme="minorHAnsi" w:hAnsi="Times New Roman" w:cs="Times New Roman"/>
              </w:rPr>
              <w:t>&gt;</w:t>
            </w:r>
          </w:p>
          <w:p w14:paraId="4CBF028E"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beans:bean</w:t>
            </w:r>
            <w:proofErr w:type="spellEnd"/>
            <w:proofErr w:type="gramEnd"/>
            <w:r w:rsidRPr="00744C13">
              <w:rPr>
                <w:rStyle w:val="HTMLCode"/>
                <w:rFonts w:ascii="Times New Roman" w:eastAsiaTheme="minorHAnsi" w:hAnsi="Times New Roman" w:cs="Times New Roman"/>
              </w:rPr>
              <w:t>&gt;</w:t>
            </w:r>
          </w:p>
          <w:p w14:paraId="56D1D355"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 </w:t>
            </w:r>
          </w:p>
          <w:p w14:paraId="4AA5443D"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&lt;interceptors&gt;</w:t>
            </w:r>
          </w:p>
          <w:p w14:paraId="4137A244"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beans:bean</w:t>
            </w:r>
            <w:proofErr w:type="spellEnd"/>
            <w:proofErr w:type="gramEnd"/>
          </w:p>
          <w:p w14:paraId="0E58D6D5"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class="</w:t>
            </w:r>
            <w:proofErr w:type="gramStart"/>
            <w:r w:rsidRPr="00744C13">
              <w:rPr>
                <w:rStyle w:val="HTMLCode"/>
                <w:rFonts w:ascii="Times New Roman" w:eastAsiaTheme="minorHAnsi" w:hAnsi="Times New Roman" w:cs="Times New Roman"/>
              </w:rPr>
              <w:t>org.springframework.web.servlet</w:t>
            </w:r>
            <w:proofErr w:type="gramEnd"/>
            <w:r w:rsidRPr="00744C13">
              <w:rPr>
                <w:rStyle w:val="HTMLCode"/>
                <w:rFonts w:ascii="Times New Roman" w:eastAsiaTheme="minorHAnsi" w:hAnsi="Times New Roman" w:cs="Times New Roman"/>
              </w:rPr>
              <w:t>.i18n.LocaleChangeInterceptor"&gt;</w:t>
            </w:r>
          </w:p>
          <w:p w14:paraId="013671D7"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paramName</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value="locale"</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/&gt;</w:t>
            </w:r>
          </w:p>
          <w:p w14:paraId="20B9EB05"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beans:bean</w:t>
            </w:r>
            <w:proofErr w:type="spellEnd"/>
            <w:proofErr w:type="gramEnd"/>
            <w:r w:rsidRPr="00744C13">
              <w:rPr>
                <w:rStyle w:val="HTMLCode"/>
                <w:rFonts w:ascii="Times New Roman" w:eastAsiaTheme="minorHAnsi" w:hAnsi="Times New Roman" w:cs="Times New Roman"/>
              </w:rPr>
              <w:t>&gt;</w:t>
            </w:r>
          </w:p>
          <w:p w14:paraId="1779F536"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&lt;/interceptors&gt;</w:t>
            </w:r>
          </w:p>
        </w:tc>
      </w:tr>
    </w:tbl>
    <w:p w14:paraId="4F9705F5" w14:textId="77777777" w:rsidR="007F79B1" w:rsidRPr="00744C13" w:rsidRDefault="007F79B1" w:rsidP="007F79B1">
      <w:pPr>
        <w:numPr>
          <w:ilvl w:val="1"/>
          <w:numId w:val="37"/>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Use</w:t>
      </w:r>
      <w:r w:rsidRPr="00744C13">
        <w:rPr>
          <w:rStyle w:val="apple-converted-space"/>
          <w:rFonts w:ascii="Times New Roman" w:hAnsi="Times New Roman" w:cs="Times New Roman"/>
          <w:color w:val="333333"/>
        </w:rPr>
        <w:t> </w:t>
      </w:r>
      <w:proofErr w:type="spellStart"/>
      <w:r w:rsidRPr="00744C13">
        <w:rPr>
          <w:rStyle w:val="HTMLCode"/>
          <w:rFonts w:ascii="Times New Roman" w:eastAsiaTheme="minorHAnsi" w:hAnsi="Times New Roman" w:cs="Times New Roman"/>
          <w:color w:val="333333"/>
          <w:bdr w:val="none" w:sz="0" w:space="0" w:color="auto" w:frame="1"/>
        </w:rPr>
        <w:t>spring:message</w:t>
      </w:r>
      <w:proofErr w:type="spellEnd"/>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xml:space="preserve">element in the view pages with key names, </w:t>
      </w:r>
      <w:proofErr w:type="spellStart"/>
      <w:r w:rsidRPr="00744C13">
        <w:rPr>
          <w:rFonts w:ascii="Times New Roman" w:hAnsi="Times New Roman" w:cs="Times New Roman"/>
          <w:color w:val="333333"/>
        </w:rPr>
        <w:t>DispatcherServlet</w:t>
      </w:r>
      <w:proofErr w:type="spellEnd"/>
      <w:r w:rsidRPr="00744C13">
        <w:rPr>
          <w:rFonts w:ascii="Times New Roman" w:hAnsi="Times New Roman" w:cs="Times New Roman"/>
          <w:color w:val="333333"/>
        </w:rPr>
        <w:t xml:space="preserve"> picks the corresponding value and renders the page in corresponding locale and return as response.</w:t>
      </w:r>
    </w:p>
    <w:p w14:paraId="6FCC6BCE"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For a complete example, please read</w:t>
      </w:r>
      <w:r w:rsidRPr="00744C13">
        <w:rPr>
          <w:rStyle w:val="apple-converted-space"/>
          <w:color w:val="333333"/>
          <w:sz w:val="22"/>
          <w:szCs w:val="22"/>
        </w:rPr>
        <w:t> </w:t>
      </w:r>
      <w:hyperlink r:id="rId20" w:history="1">
        <w:r w:rsidRPr="00744C13">
          <w:rPr>
            <w:rStyle w:val="Hyperlink"/>
            <w:color w:val="1A0DAB"/>
            <w:sz w:val="22"/>
            <w:szCs w:val="22"/>
            <w:bdr w:val="none" w:sz="0" w:space="0" w:color="auto" w:frame="1"/>
          </w:rPr>
          <w:t>Spring Localization Example</w:t>
        </w:r>
      </w:hyperlink>
      <w:r w:rsidRPr="00744C13">
        <w:rPr>
          <w:color w:val="333333"/>
          <w:sz w:val="22"/>
          <w:szCs w:val="22"/>
        </w:rPr>
        <w:t>.</w:t>
      </w:r>
    </w:p>
    <w:p w14:paraId="1050BBF2" w14:textId="77777777" w:rsidR="007F79B1" w:rsidRPr="00744C13"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1" w:name="spring-restful-json"/>
      <w:bookmarkEnd w:id="31"/>
      <w:r w:rsidRPr="00744C13">
        <w:rPr>
          <w:rFonts w:ascii="Times New Roman" w:hAnsi="Times New Roman" w:cs="Times New Roman"/>
          <w:color w:val="333333"/>
          <w:spacing w:val="15"/>
        </w:rPr>
        <w:t>How can we use Spring to create Restful Web Service returning JSON response?</w:t>
      </w:r>
    </w:p>
    <w:p w14:paraId="0446DB01"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We can use Spring Framework to create Restful web services that returns JSON data. Spring provides integration with</w:t>
      </w:r>
      <w:r w:rsidRPr="00744C13">
        <w:rPr>
          <w:rStyle w:val="apple-converted-space"/>
          <w:color w:val="333333"/>
          <w:sz w:val="22"/>
          <w:szCs w:val="22"/>
        </w:rPr>
        <w:t> </w:t>
      </w:r>
      <w:hyperlink r:id="rId21" w:history="1">
        <w:r w:rsidRPr="00744C13">
          <w:rPr>
            <w:rStyle w:val="Hyperlink"/>
            <w:color w:val="1A0DAB"/>
            <w:sz w:val="22"/>
            <w:szCs w:val="22"/>
            <w:bdr w:val="none" w:sz="0" w:space="0" w:color="auto" w:frame="1"/>
          </w:rPr>
          <w:t>Jackson JSON API</w:t>
        </w:r>
      </w:hyperlink>
      <w:r w:rsidRPr="00744C13">
        <w:rPr>
          <w:rStyle w:val="apple-converted-space"/>
          <w:color w:val="333333"/>
          <w:sz w:val="22"/>
          <w:szCs w:val="22"/>
        </w:rPr>
        <w:t> </w:t>
      </w:r>
      <w:r w:rsidRPr="00744C13">
        <w:rPr>
          <w:color w:val="333333"/>
          <w:sz w:val="22"/>
          <w:szCs w:val="22"/>
        </w:rPr>
        <w:t>that we can use to send JSON response in restful web service.</w:t>
      </w:r>
    </w:p>
    <w:p w14:paraId="2D4C6FA9"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We would need to do following steps to configure our Spring MVC application to send JSON response:</w:t>
      </w:r>
    </w:p>
    <w:p w14:paraId="68646602" w14:textId="77777777" w:rsidR="007F79B1" w:rsidRPr="00744C13" w:rsidRDefault="007F79B1" w:rsidP="007F79B1">
      <w:pPr>
        <w:numPr>
          <w:ilvl w:val="1"/>
          <w:numId w:val="37"/>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Adding Jackson JSON dependencies, if you are using Maven it can be done with following code: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744C13" w14:paraId="33B44A14" w14:textId="77777777" w:rsidTr="00DA3F6A">
        <w:tc>
          <w:tcPr>
            <w:tcW w:w="0" w:type="auto"/>
            <w:vAlign w:val="center"/>
            <w:hideMark/>
          </w:tcPr>
          <w:p w14:paraId="6EAA3CBB"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13E8C241"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6370F5E0"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7F95906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p w14:paraId="27D1AD31"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5</w:t>
            </w:r>
          </w:p>
          <w:p w14:paraId="31EDE853"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6</w:t>
            </w:r>
          </w:p>
        </w:tc>
        <w:tc>
          <w:tcPr>
            <w:tcW w:w="9810" w:type="dxa"/>
            <w:vAlign w:val="center"/>
            <w:hideMark/>
          </w:tcPr>
          <w:p w14:paraId="0EF6827C" w14:textId="77777777" w:rsidR="007F79B1" w:rsidRPr="00744C13" w:rsidRDefault="007F79B1" w:rsidP="00DA3F6A">
            <w:pPr>
              <w:rPr>
                <w:rFonts w:ascii="Times New Roman" w:hAnsi="Times New Roman" w:cs="Times New Roman"/>
              </w:rPr>
            </w:pPr>
            <w:proofErr w:type="gramStart"/>
            <w:r w:rsidRPr="00744C13">
              <w:rPr>
                <w:rStyle w:val="HTMLCode"/>
                <w:rFonts w:ascii="Times New Roman" w:eastAsiaTheme="minorHAnsi" w:hAnsi="Times New Roman" w:cs="Times New Roman"/>
              </w:rPr>
              <w:t>&lt;!--</w:t>
            </w:r>
            <w:proofErr w:type="gramEnd"/>
            <w:r w:rsidRPr="00744C13">
              <w:rPr>
                <w:rStyle w:val="HTMLCode"/>
                <w:rFonts w:ascii="Times New Roman" w:eastAsiaTheme="minorHAnsi" w:hAnsi="Times New Roman" w:cs="Times New Roman"/>
              </w:rPr>
              <w:t xml:space="preserve"> Jackson --&gt;</w:t>
            </w:r>
          </w:p>
          <w:p w14:paraId="21F889B8"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&lt;dependency&gt;</w:t>
            </w:r>
          </w:p>
          <w:p w14:paraId="56C813EF"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w:t>
            </w:r>
            <w:proofErr w:type="gramStart"/>
            <w:r w:rsidRPr="00744C13">
              <w:rPr>
                <w:rStyle w:val="HTMLCode"/>
                <w:rFonts w:ascii="Times New Roman" w:eastAsiaTheme="minorHAnsi" w:hAnsi="Times New Roman" w:cs="Times New Roman"/>
              </w:rPr>
              <w:t>&lt;</w:t>
            </w:r>
            <w:proofErr w:type="spellStart"/>
            <w:r w:rsidRPr="00744C13">
              <w:rPr>
                <w:rStyle w:val="HTMLCode"/>
                <w:rFonts w:ascii="Times New Roman" w:eastAsiaTheme="minorHAnsi" w:hAnsi="Times New Roman" w:cs="Times New Roman"/>
              </w:rPr>
              <w:t>groupId</w:t>
            </w:r>
            <w:proofErr w:type="spellEnd"/>
            <w:r w:rsidRPr="00744C13">
              <w:rPr>
                <w:rStyle w:val="HTMLCode"/>
                <w:rFonts w:ascii="Times New Roman" w:eastAsiaTheme="minorHAnsi" w:hAnsi="Times New Roman" w:cs="Times New Roman"/>
              </w:rPr>
              <w:t>&gt;</w:t>
            </w:r>
            <w:proofErr w:type="spellStart"/>
            <w:r w:rsidRPr="00744C13">
              <w:rPr>
                <w:rStyle w:val="HTMLCode"/>
                <w:rFonts w:ascii="Times New Roman" w:eastAsiaTheme="minorHAnsi" w:hAnsi="Times New Roman" w:cs="Times New Roman"/>
              </w:rPr>
              <w:t>com.fasterxml.jackson</w:t>
            </w:r>
            <w:proofErr w:type="gramEnd"/>
            <w:r w:rsidRPr="00744C13">
              <w:rPr>
                <w:rStyle w:val="HTMLCode"/>
                <w:rFonts w:ascii="Times New Roman" w:eastAsiaTheme="minorHAnsi" w:hAnsi="Times New Roman" w:cs="Times New Roman"/>
              </w:rPr>
              <w:t>.core</w:t>
            </w:r>
            <w:proofErr w:type="spellEnd"/>
            <w:r w:rsidRPr="00744C13">
              <w:rPr>
                <w:rStyle w:val="HTMLCode"/>
                <w:rFonts w:ascii="Times New Roman" w:eastAsiaTheme="minorHAnsi" w:hAnsi="Times New Roman" w:cs="Times New Roman"/>
              </w:rPr>
              <w:t>&lt;/</w:t>
            </w:r>
            <w:proofErr w:type="spellStart"/>
            <w:r w:rsidRPr="00744C13">
              <w:rPr>
                <w:rStyle w:val="HTMLCode"/>
                <w:rFonts w:ascii="Times New Roman" w:eastAsiaTheme="minorHAnsi" w:hAnsi="Times New Roman" w:cs="Times New Roman"/>
              </w:rPr>
              <w:t>groupId</w:t>
            </w:r>
            <w:proofErr w:type="spellEnd"/>
            <w:r w:rsidRPr="00744C13">
              <w:rPr>
                <w:rStyle w:val="HTMLCode"/>
                <w:rFonts w:ascii="Times New Roman" w:eastAsiaTheme="minorHAnsi" w:hAnsi="Times New Roman" w:cs="Times New Roman"/>
              </w:rPr>
              <w:t>&gt;</w:t>
            </w:r>
          </w:p>
          <w:p w14:paraId="54B1AB96"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r w:rsidRPr="00744C13">
              <w:rPr>
                <w:rStyle w:val="HTMLCode"/>
                <w:rFonts w:ascii="Times New Roman" w:eastAsiaTheme="minorHAnsi" w:hAnsi="Times New Roman" w:cs="Times New Roman"/>
              </w:rPr>
              <w:t>artifactId</w:t>
            </w:r>
            <w:proofErr w:type="spellEnd"/>
            <w:r w:rsidRPr="00744C13">
              <w:rPr>
                <w:rStyle w:val="HTMLCode"/>
                <w:rFonts w:ascii="Times New Roman" w:eastAsiaTheme="minorHAnsi" w:hAnsi="Times New Roman" w:cs="Times New Roman"/>
              </w:rPr>
              <w:t>&gt;</w:t>
            </w:r>
            <w:proofErr w:type="spellStart"/>
            <w:r w:rsidRPr="00744C13">
              <w:rPr>
                <w:rStyle w:val="HTMLCode"/>
                <w:rFonts w:ascii="Times New Roman" w:eastAsiaTheme="minorHAnsi" w:hAnsi="Times New Roman" w:cs="Times New Roman"/>
              </w:rPr>
              <w:t>jackson-databind</w:t>
            </w:r>
            <w:proofErr w:type="spellEnd"/>
            <w:r w:rsidRPr="00744C13">
              <w:rPr>
                <w:rStyle w:val="HTMLCode"/>
                <w:rFonts w:ascii="Times New Roman" w:eastAsiaTheme="minorHAnsi" w:hAnsi="Times New Roman" w:cs="Times New Roman"/>
              </w:rPr>
              <w:t>&lt;/</w:t>
            </w:r>
            <w:proofErr w:type="spellStart"/>
            <w:r w:rsidRPr="00744C13">
              <w:rPr>
                <w:rStyle w:val="HTMLCode"/>
                <w:rFonts w:ascii="Times New Roman" w:eastAsiaTheme="minorHAnsi" w:hAnsi="Times New Roman" w:cs="Times New Roman"/>
              </w:rPr>
              <w:t>artifactId</w:t>
            </w:r>
            <w:proofErr w:type="spellEnd"/>
            <w:r w:rsidRPr="00744C13">
              <w:rPr>
                <w:rStyle w:val="HTMLCode"/>
                <w:rFonts w:ascii="Times New Roman" w:eastAsiaTheme="minorHAnsi" w:hAnsi="Times New Roman" w:cs="Times New Roman"/>
              </w:rPr>
              <w:t>&gt;</w:t>
            </w:r>
          </w:p>
          <w:p w14:paraId="3F108BAF"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&lt;version&gt;${</w:t>
            </w:r>
            <w:proofErr w:type="spellStart"/>
            <w:proofErr w:type="gramStart"/>
            <w:r w:rsidRPr="00744C13">
              <w:rPr>
                <w:rStyle w:val="HTMLCode"/>
                <w:rFonts w:ascii="Times New Roman" w:eastAsiaTheme="minorHAnsi" w:hAnsi="Times New Roman" w:cs="Times New Roman"/>
              </w:rPr>
              <w:t>jackson.databind</w:t>
            </w:r>
            <w:proofErr w:type="spellEnd"/>
            <w:proofErr w:type="gramEnd"/>
            <w:r w:rsidRPr="00744C13">
              <w:rPr>
                <w:rStyle w:val="HTMLCode"/>
                <w:rFonts w:ascii="Times New Roman" w:eastAsiaTheme="minorHAnsi" w:hAnsi="Times New Roman" w:cs="Times New Roman"/>
              </w:rPr>
              <w:t>-version}&lt;/version&gt;</w:t>
            </w:r>
          </w:p>
          <w:p w14:paraId="78CB8B84"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&lt;/dependency&gt;</w:t>
            </w:r>
          </w:p>
        </w:tc>
      </w:tr>
    </w:tbl>
    <w:p w14:paraId="268AB650" w14:textId="77777777" w:rsidR="007F79B1" w:rsidRPr="00744C13" w:rsidRDefault="007F79B1" w:rsidP="007F79B1">
      <w:pPr>
        <w:numPr>
          <w:ilvl w:val="1"/>
          <w:numId w:val="37"/>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Configure</w:t>
      </w:r>
      <w:r w:rsidRPr="00744C13">
        <w:rPr>
          <w:rStyle w:val="apple-converted-space"/>
          <w:rFonts w:ascii="Times New Roman" w:hAnsi="Times New Roman" w:cs="Times New Roman"/>
          <w:color w:val="333333"/>
        </w:rPr>
        <w:t> </w:t>
      </w:r>
      <w:proofErr w:type="spellStart"/>
      <w:r w:rsidRPr="00744C13">
        <w:rPr>
          <w:rStyle w:val="HTMLCode"/>
          <w:rFonts w:ascii="Times New Roman" w:eastAsiaTheme="minorHAnsi" w:hAnsi="Times New Roman" w:cs="Times New Roman"/>
          <w:color w:val="333333"/>
          <w:bdr w:val="none" w:sz="0" w:space="0" w:color="auto" w:frame="1"/>
        </w:rPr>
        <w:t>RequestMappingHandlerAdapter</w:t>
      </w:r>
      <w:proofErr w:type="spellEnd"/>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xml:space="preserve">bean in the spring bean configuration file and set the </w:t>
      </w:r>
      <w:proofErr w:type="spellStart"/>
      <w:r w:rsidRPr="00744C13">
        <w:rPr>
          <w:rFonts w:ascii="Times New Roman" w:hAnsi="Times New Roman" w:cs="Times New Roman"/>
          <w:color w:val="333333"/>
        </w:rPr>
        <w:t>messageConverters</w:t>
      </w:r>
      <w:proofErr w:type="spellEnd"/>
      <w:r w:rsidRPr="00744C13">
        <w:rPr>
          <w:rFonts w:ascii="Times New Roman" w:hAnsi="Times New Roman" w:cs="Times New Roman"/>
          <w:color w:val="333333"/>
        </w:rPr>
        <w:t xml:space="preserve"> property to MappingJackson2HttpMessageConverter bean. Sample configuration will be:</w:t>
      </w:r>
    </w:p>
    <w:tbl>
      <w:tblPr>
        <w:tblW w:w="16185" w:type="dxa"/>
        <w:tblInd w:w="900" w:type="dxa"/>
        <w:tblCellMar>
          <w:left w:w="0" w:type="dxa"/>
          <w:right w:w="0" w:type="dxa"/>
        </w:tblCellMar>
        <w:tblLook w:val="04A0" w:firstRow="1" w:lastRow="0" w:firstColumn="1" w:lastColumn="0" w:noHBand="0" w:noVBand="1"/>
      </w:tblPr>
      <w:tblGrid>
        <w:gridCol w:w="630"/>
        <w:gridCol w:w="15555"/>
      </w:tblGrid>
      <w:tr w:rsidR="007F79B1" w:rsidRPr="00744C13" w14:paraId="53A9FF0C" w14:textId="77777777" w:rsidTr="00DA3F6A">
        <w:tc>
          <w:tcPr>
            <w:tcW w:w="0" w:type="auto"/>
            <w:vAlign w:val="center"/>
            <w:hideMark/>
          </w:tcPr>
          <w:p w14:paraId="3280D4C2"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136EEB13"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213CEE2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39891520"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p w14:paraId="5AFC46FD"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5</w:t>
            </w:r>
          </w:p>
          <w:p w14:paraId="1B3C3400"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6</w:t>
            </w:r>
          </w:p>
          <w:p w14:paraId="6FA3A08A"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7</w:t>
            </w:r>
          </w:p>
          <w:p w14:paraId="7352C55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8</w:t>
            </w:r>
          </w:p>
          <w:p w14:paraId="49699A82"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9</w:t>
            </w:r>
          </w:p>
          <w:p w14:paraId="73594976"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10</w:t>
            </w:r>
          </w:p>
          <w:p w14:paraId="436424B6"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11</w:t>
            </w:r>
          </w:p>
          <w:p w14:paraId="73E122DF"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12</w:t>
            </w:r>
          </w:p>
        </w:tc>
        <w:tc>
          <w:tcPr>
            <w:tcW w:w="15555" w:type="dxa"/>
            <w:vAlign w:val="center"/>
            <w:hideMark/>
          </w:tcPr>
          <w:p w14:paraId="1F03AD2A"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 Configure to plugin JSON as request and response in method handler --&gt;</w:t>
            </w:r>
          </w:p>
          <w:p w14:paraId="6B16EA50"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beans:bean</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class="org.springframework.web.servlet.mvc.method.annotation.RequestMappingHandlerAdapter"&gt;</w:t>
            </w:r>
          </w:p>
          <w:p w14:paraId="6927F8E5"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messageConverters</w:t>
            </w:r>
            <w:proofErr w:type="spellEnd"/>
            <w:r w:rsidRPr="00744C13">
              <w:rPr>
                <w:rStyle w:val="HTMLCode"/>
                <w:rFonts w:ascii="Times New Roman" w:eastAsiaTheme="minorHAnsi" w:hAnsi="Times New Roman" w:cs="Times New Roman"/>
              </w:rPr>
              <w:t>"&gt;</w:t>
            </w:r>
          </w:p>
          <w:p w14:paraId="3D845085"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beans:list</w:t>
            </w:r>
            <w:proofErr w:type="spellEnd"/>
            <w:proofErr w:type="gramEnd"/>
            <w:r w:rsidRPr="00744C13">
              <w:rPr>
                <w:rStyle w:val="HTMLCode"/>
                <w:rFonts w:ascii="Times New Roman" w:eastAsiaTheme="minorHAnsi" w:hAnsi="Times New Roman" w:cs="Times New Roman"/>
              </w:rPr>
              <w:t>&gt;</w:t>
            </w:r>
          </w:p>
          <w:p w14:paraId="1811C44D"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beans:ref</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bean="</w:t>
            </w:r>
            <w:proofErr w:type="spellStart"/>
            <w:r w:rsidRPr="00744C13">
              <w:rPr>
                <w:rStyle w:val="HTMLCode"/>
                <w:rFonts w:ascii="Times New Roman" w:eastAsiaTheme="minorHAnsi" w:hAnsi="Times New Roman" w:cs="Times New Roman"/>
              </w:rPr>
              <w:t>jsonMessageConverter</w:t>
            </w:r>
            <w:proofErr w:type="spellEnd"/>
            <w:r w:rsidRPr="00744C13">
              <w:rPr>
                <w:rStyle w:val="HTMLCode"/>
                <w:rFonts w:ascii="Times New Roman" w:eastAsiaTheme="minorHAnsi" w:hAnsi="Times New Roman" w:cs="Times New Roman"/>
              </w:rPr>
              <w:t>"/&gt;</w:t>
            </w:r>
          </w:p>
          <w:p w14:paraId="7CA48A79"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beans:list</w:t>
            </w:r>
            <w:proofErr w:type="spellEnd"/>
            <w:proofErr w:type="gramEnd"/>
            <w:r w:rsidRPr="00744C13">
              <w:rPr>
                <w:rStyle w:val="HTMLCode"/>
                <w:rFonts w:ascii="Times New Roman" w:eastAsiaTheme="minorHAnsi" w:hAnsi="Times New Roman" w:cs="Times New Roman"/>
              </w:rPr>
              <w:t>&gt;</w:t>
            </w:r>
          </w:p>
          <w:p w14:paraId="4F612F41"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Style w:val="HTMLCode"/>
                <w:rFonts w:ascii="Times New Roman" w:eastAsiaTheme="minorHAnsi" w:hAnsi="Times New Roman" w:cs="Times New Roman"/>
              </w:rPr>
              <w:t>&gt;</w:t>
            </w:r>
          </w:p>
          <w:p w14:paraId="5E5EAEA6"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beans:bean</w:t>
            </w:r>
            <w:proofErr w:type="spellEnd"/>
            <w:proofErr w:type="gramEnd"/>
            <w:r w:rsidRPr="00744C13">
              <w:rPr>
                <w:rStyle w:val="HTMLCode"/>
                <w:rFonts w:ascii="Times New Roman" w:eastAsiaTheme="minorHAnsi" w:hAnsi="Times New Roman" w:cs="Times New Roman"/>
              </w:rPr>
              <w:t>&gt;</w:t>
            </w:r>
          </w:p>
          <w:p w14:paraId="715EEE91"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w:t>
            </w:r>
            <w:r w:rsidRPr="00744C13">
              <w:rPr>
                <w:rFonts w:ascii="Times New Roman" w:hAnsi="Times New Roman" w:cs="Times New Roman"/>
              </w:rPr>
              <w:t> </w:t>
            </w:r>
          </w:p>
          <w:p w14:paraId="61F32FD4" w14:textId="77777777" w:rsidR="007F79B1" w:rsidRPr="00744C13" w:rsidRDefault="007F79B1" w:rsidP="00DA3F6A">
            <w:pPr>
              <w:rPr>
                <w:rFonts w:ascii="Times New Roman" w:hAnsi="Times New Roman" w:cs="Times New Roman"/>
              </w:rPr>
            </w:pPr>
            <w:proofErr w:type="gramStart"/>
            <w:r w:rsidRPr="00744C13">
              <w:rPr>
                <w:rStyle w:val="HTMLCode"/>
                <w:rFonts w:ascii="Times New Roman" w:eastAsiaTheme="minorHAnsi" w:hAnsi="Times New Roman" w:cs="Times New Roman"/>
              </w:rPr>
              <w:t>&lt;!--</w:t>
            </w:r>
            <w:proofErr w:type="gramEnd"/>
            <w:r w:rsidRPr="00744C13">
              <w:rPr>
                <w:rStyle w:val="HTMLCode"/>
                <w:rFonts w:ascii="Times New Roman" w:eastAsiaTheme="minorHAnsi" w:hAnsi="Times New Roman" w:cs="Times New Roman"/>
              </w:rPr>
              <w:t xml:space="preserve"> Configure bean to convert JSON to POJO and vice versa --&gt;</w:t>
            </w:r>
          </w:p>
          <w:p w14:paraId="497EBB4C"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beans:bean</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id="</w:t>
            </w:r>
            <w:proofErr w:type="spellStart"/>
            <w:r w:rsidRPr="00744C13">
              <w:rPr>
                <w:rStyle w:val="HTMLCode"/>
                <w:rFonts w:ascii="Times New Roman" w:eastAsiaTheme="minorHAnsi" w:hAnsi="Times New Roman" w:cs="Times New Roman"/>
              </w:rPr>
              <w:t>jsonMessageConverter</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class="org.springframework.http.converter.json.MappingJackson2HttpMessageConverter"&gt;</w:t>
            </w:r>
          </w:p>
          <w:p w14:paraId="1DE41FF0"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proofErr w:type="gramStart"/>
            <w:r w:rsidRPr="00744C13">
              <w:rPr>
                <w:rStyle w:val="HTMLCode"/>
                <w:rFonts w:ascii="Times New Roman" w:eastAsiaTheme="minorHAnsi" w:hAnsi="Times New Roman" w:cs="Times New Roman"/>
              </w:rPr>
              <w:t>beans:bean</w:t>
            </w:r>
            <w:proofErr w:type="spellEnd"/>
            <w:proofErr w:type="gramEnd"/>
            <w:r w:rsidRPr="00744C13">
              <w:rPr>
                <w:rStyle w:val="HTMLCode"/>
                <w:rFonts w:ascii="Times New Roman" w:eastAsiaTheme="minorHAnsi" w:hAnsi="Times New Roman" w:cs="Times New Roman"/>
              </w:rPr>
              <w:t>&gt;</w:t>
            </w:r>
          </w:p>
        </w:tc>
      </w:tr>
    </w:tbl>
    <w:p w14:paraId="3BAA466D" w14:textId="77777777" w:rsidR="007F79B1" w:rsidRPr="00744C13" w:rsidRDefault="007F79B1" w:rsidP="007F79B1">
      <w:pPr>
        <w:numPr>
          <w:ilvl w:val="1"/>
          <w:numId w:val="37"/>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In the controller handler methods, return the Object as response using</w:t>
      </w:r>
      <w:r w:rsidRPr="00744C13">
        <w:rPr>
          <w:rStyle w:val="apple-converted-space"/>
          <w:rFonts w:ascii="Times New Roman" w:hAnsi="Times New Roman" w:cs="Times New Roman"/>
          <w:color w:val="333333"/>
        </w:rPr>
        <w:t> </w:t>
      </w:r>
      <w:r w:rsidRPr="00744C13">
        <w:rPr>
          <w:rStyle w:val="HTMLCode"/>
          <w:rFonts w:ascii="Times New Roman" w:eastAsiaTheme="minorHAnsi" w:hAnsi="Times New Roman" w:cs="Times New Roman"/>
          <w:color w:val="333333"/>
          <w:bdr w:val="none" w:sz="0" w:space="0" w:color="auto" w:frame="1"/>
        </w:rPr>
        <w:t>@ResponseBody</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annotation. Sample code:</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744C13" w14:paraId="5E97CE8E" w14:textId="77777777" w:rsidTr="00DA3F6A">
        <w:tc>
          <w:tcPr>
            <w:tcW w:w="0" w:type="auto"/>
            <w:vAlign w:val="center"/>
            <w:hideMark/>
          </w:tcPr>
          <w:p w14:paraId="0E5C9FFD"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12725EF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48B1EA18"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6C6E75AE"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p w14:paraId="64A581AE"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5</w:t>
            </w:r>
          </w:p>
          <w:p w14:paraId="3C6CD896"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6</w:t>
            </w:r>
          </w:p>
        </w:tc>
        <w:tc>
          <w:tcPr>
            <w:tcW w:w="10350" w:type="dxa"/>
            <w:vAlign w:val="center"/>
            <w:hideMark/>
          </w:tcPr>
          <w:p w14:paraId="36BDCD4E"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w:t>
            </w:r>
            <w:proofErr w:type="gramStart"/>
            <w:r w:rsidRPr="00744C13">
              <w:rPr>
                <w:rStyle w:val="HTMLCode"/>
                <w:rFonts w:ascii="Times New Roman" w:eastAsiaTheme="minorHAnsi" w:hAnsi="Times New Roman" w:cs="Times New Roman"/>
              </w:rPr>
              <w:t>RequestMapping(</w:t>
            </w:r>
            <w:proofErr w:type="gramEnd"/>
            <w:r w:rsidRPr="00744C13">
              <w:rPr>
                <w:rStyle w:val="HTMLCode"/>
                <w:rFonts w:ascii="Times New Roman" w:eastAsiaTheme="minorHAnsi" w:hAnsi="Times New Roman" w:cs="Times New Roman"/>
              </w:rPr>
              <w:t xml:space="preserve">value = </w:t>
            </w:r>
            <w:proofErr w:type="spellStart"/>
            <w:r w:rsidRPr="00744C13">
              <w:rPr>
                <w:rStyle w:val="HTMLCode"/>
                <w:rFonts w:ascii="Times New Roman" w:eastAsiaTheme="minorHAnsi" w:hAnsi="Times New Roman" w:cs="Times New Roman"/>
              </w:rPr>
              <w:t>EmpRestURIConstants.GET_EMP</w:t>
            </w:r>
            <w:proofErr w:type="spellEnd"/>
            <w:r w:rsidRPr="00744C13">
              <w:rPr>
                <w:rStyle w:val="HTMLCode"/>
                <w:rFonts w:ascii="Times New Roman" w:eastAsiaTheme="minorHAnsi" w:hAnsi="Times New Roman" w:cs="Times New Roman"/>
              </w:rPr>
              <w:t xml:space="preserve">, method = </w:t>
            </w:r>
            <w:proofErr w:type="spellStart"/>
            <w:r w:rsidRPr="00744C13">
              <w:rPr>
                <w:rStyle w:val="HTMLCode"/>
                <w:rFonts w:ascii="Times New Roman" w:eastAsiaTheme="minorHAnsi" w:hAnsi="Times New Roman" w:cs="Times New Roman"/>
              </w:rPr>
              <w:t>RequestMethod.GET</w:t>
            </w:r>
            <w:proofErr w:type="spellEnd"/>
            <w:r w:rsidRPr="00744C13">
              <w:rPr>
                <w:rStyle w:val="HTMLCode"/>
                <w:rFonts w:ascii="Times New Roman" w:eastAsiaTheme="minorHAnsi" w:hAnsi="Times New Roman" w:cs="Times New Roman"/>
              </w:rPr>
              <w:t>)</w:t>
            </w:r>
          </w:p>
          <w:p w14:paraId="2A7A08DF"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public</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@ResponseBody</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 xml:space="preserve">Employee </w:t>
            </w:r>
            <w:proofErr w:type="spellStart"/>
            <w:r w:rsidRPr="00744C13">
              <w:rPr>
                <w:rStyle w:val="HTMLCode"/>
                <w:rFonts w:ascii="Times New Roman" w:eastAsiaTheme="minorHAnsi" w:hAnsi="Times New Roman" w:cs="Times New Roman"/>
              </w:rPr>
              <w:t>getEmployee</w:t>
            </w:r>
            <w:proofErr w:type="spellEnd"/>
            <w:r w:rsidRPr="00744C13">
              <w:rPr>
                <w:rStyle w:val="HTMLCode"/>
                <w:rFonts w:ascii="Times New Roman" w:eastAsiaTheme="minorHAnsi" w:hAnsi="Times New Roman" w:cs="Times New Roman"/>
              </w:rPr>
              <w:t>(@PathVariable("id") int</w:t>
            </w:r>
            <w:r w:rsidRPr="00744C13">
              <w:rPr>
                <w:rFonts w:ascii="Times New Roman" w:hAnsi="Times New Roman" w:cs="Times New Roman"/>
              </w:rPr>
              <w:t xml:space="preserve"> </w:t>
            </w:r>
            <w:proofErr w:type="spellStart"/>
            <w:r w:rsidRPr="00744C13">
              <w:rPr>
                <w:rStyle w:val="HTMLCode"/>
                <w:rFonts w:ascii="Times New Roman" w:eastAsiaTheme="minorHAnsi" w:hAnsi="Times New Roman" w:cs="Times New Roman"/>
              </w:rPr>
              <w:t>empId</w:t>
            </w:r>
            <w:proofErr w:type="spellEnd"/>
            <w:r w:rsidRPr="00744C13">
              <w:rPr>
                <w:rStyle w:val="HTMLCode"/>
                <w:rFonts w:ascii="Times New Roman" w:eastAsiaTheme="minorHAnsi" w:hAnsi="Times New Roman" w:cs="Times New Roman"/>
              </w:rPr>
              <w:t>) {</w:t>
            </w:r>
          </w:p>
          <w:p w14:paraId="26B31D31"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w:t>
            </w:r>
            <w:proofErr w:type="gramStart"/>
            <w:r w:rsidRPr="00744C13">
              <w:rPr>
                <w:rStyle w:val="HTMLCode"/>
                <w:rFonts w:ascii="Times New Roman" w:eastAsiaTheme="minorHAnsi" w:hAnsi="Times New Roman" w:cs="Times New Roman"/>
              </w:rPr>
              <w:t>logger.info(</w:t>
            </w:r>
            <w:proofErr w:type="gramEnd"/>
            <w:r w:rsidRPr="00744C13">
              <w:rPr>
                <w:rStyle w:val="HTMLCode"/>
                <w:rFonts w:ascii="Times New Roman" w:eastAsiaTheme="minorHAnsi" w:hAnsi="Times New Roman" w:cs="Times New Roman"/>
              </w:rPr>
              <w:t xml:space="preserve">"Start </w:t>
            </w:r>
            <w:proofErr w:type="spellStart"/>
            <w:r w:rsidRPr="00744C13">
              <w:rPr>
                <w:rStyle w:val="HTMLCode"/>
                <w:rFonts w:ascii="Times New Roman" w:eastAsiaTheme="minorHAnsi" w:hAnsi="Times New Roman" w:cs="Times New Roman"/>
              </w:rPr>
              <w:t>getEmployee</w:t>
            </w:r>
            <w:proofErr w:type="spellEnd"/>
            <w:r w:rsidRPr="00744C13">
              <w:rPr>
                <w:rStyle w:val="HTMLCode"/>
                <w:rFonts w:ascii="Times New Roman" w:eastAsiaTheme="minorHAnsi" w:hAnsi="Times New Roman" w:cs="Times New Roman"/>
              </w:rPr>
              <w:t>. ID="+</w:t>
            </w:r>
            <w:proofErr w:type="spellStart"/>
            <w:r w:rsidRPr="00744C13">
              <w:rPr>
                <w:rStyle w:val="HTMLCode"/>
                <w:rFonts w:ascii="Times New Roman" w:eastAsiaTheme="minorHAnsi" w:hAnsi="Times New Roman" w:cs="Times New Roman"/>
              </w:rPr>
              <w:t>empId</w:t>
            </w:r>
            <w:proofErr w:type="spellEnd"/>
            <w:r w:rsidRPr="00744C13">
              <w:rPr>
                <w:rStyle w:val="HTMLCode"/>
                <w:rFonts w:ascii="Times New Roman" w:eastAsiaTheme="minorHAnsi" w:hAnsi="Times New Roman" w:cs="Times New Roman"/>
              </w:rPr>
              <w:t>);</w:t>
            </w:r>
          </w:p>
          <w:p w14:paraId="4073B3E6"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w:t>
            </w:r>
            <w:r w:rsidRPr="00744C13">
              <w:rPr>
                <w:rFonts w:ascii="Times New Roman" w:hAnsi="Times New Roman" w:cs="Times New Roman"/>
              </w:rPr>
              <w:t> </w:t>
            </w:r>
          </w:p>
          <w:p w14:paraId="31C942E4"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return</w:t>
            </w:r>
            <w:r w:rsidRPr="00744C13">
              <w:rPr>
                <w:rFonts w:ascii="Times New Roman" w:hAnsi="Times New Roman" w:cs="Times New Roman"/>
              </w:rPr>
              <w:t xml:space="preserve"> </w:t>
            </w:r>
            <w:proofErr w:type="spellStart"/>
            <w:r w:rsidRPr="00744C13">
              <w:rPr>
                <w:rStyle w:val="HTMLCode"/>
                <w:rFonts w:ascii="Times New Roman" w:eastAsiaTheme="minorHAnsi" w:hAnsi="Times New Roman" w:cs="Times New Roman"/>
              </w:rPr>
              <w:t>empData.get</w:t>
            </w:r>
            <w:proofErr w:type="spellEnd"/>
            <w:r w:rsidRPr="00744C13">
              <w:rPr>
                <w:rStyle w:val="HTMLCode"/>
                <w:rFonts w:ascii="Times New Roman" w:eastAsiaTheme="minorHAnsi" w:hAnsi="Times New Roman" w:cs="Times New Roman"/>
              </w:rPr>
              <w:t>(</w:t>
            </w:r>
            <w:proofErr w:type="spellStart"/>
            <w:r w:rsidRPr="00744C13">
              <w:rPr>
                <w:rStyle w:val="HTMLCode"/>
                <w:rFonts w:ascii="Times New Roman" w:eastAsiaTheme="minorHAnsi" w:hAnsi="Times New Roman" w:cs="Times New Roman"/>
              </w:rPr>
              <w:t>empId</w:t>
            </w:r>
            <w:proofErr w:type="spellEnd"/>
            <w:r w:rsidRPr="00744C13">
              <w:rPr>
                <w:rStyle w:val="HTMLCode"/>
                <w:rFonts w:ascii="Times New Roman" w:eastAsiaTheme="minorHAnsi" w:hAnsi="Times New Roman" w:cs="Times New Roman"/>
              </w:rPr>
              <w:t>);</w:t>
            </w:r>
          </w:p>
          <w:p w14:paraId="1117F17C"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w:t>
            </w:r>
          </w:p>
        </w:tc>
      </w:tr>
    </w:tbl>
    <w:p w14:paraId="00DBF362" w14:textId="77777777" w:rsidR="007F79B1" w:rsidRPr="00744C13" w:rsidRDefault="007F79B1" w:rsidP="007F79B1">
      <w:pPr>
        <w:numPr>
          <w:ilvl w:val="1"/>
          <w:numId w:val="37"/>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 xml:space="preserve">You can invoke the rest service through any API, but if you want to use Spring then we can easily do it using </w:t>
      </w:r>
      <w:proofErr w:type="spellStart"/>
      <w:r w:rsidRPr="00744C13">
        <w:rPr>
          <w:rFonts w:ascii="Times New Roman" w:hAnsi="Times New Roman" w:cs="Times New Roman"/>
          <w:color w:val="333333"/>
        </w:rPr>
        <w:t>RestTemplate</w:t>
      </w:r>
      <w:proofErr w:type="spellEnd"/>
      <w:r w:rsidRPr="00744C13">
        <w:rPr>
          <w:rFonts w:ascii="Times New Roman" w:hAnsi="Times New Roman" w:cs="Times New Roman"/>
          <w:color w:val="333333"/>
        </w:rPr>
        <w:t xml:space="preserve"> class.</w:t>
      </w:r>
    </w:p>
    <w:p w14:paraId="1114A942"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For a complete example, please read</w:t>
      </w:r>
      <w:r w:rsidRPr="00744C13">
        <w:rPr>
          <w:rStyle w:val="apple-converted-space"/>
          <w:color w:val="333333"/>
          <w:sz w:val="22"/>
          <w:szCs w:val="22"/>
        </w:rPr>
        <w:t> </w:t>
      </w:r>
      <w:hyperlink r:id="rId22" w:history="1">
        <w:r w:rsidRPr="00744C13">
          <w:rPr>
            <w:rStyle w:val="Hyperlink"/>
            <w:color w:val="1A0DAB"/>
            <w:sz w:val="22"/>
            <w:szCs w:val="22"/>
            <w:bdr w:val="none" w:sz="0" w:space="0" w:color="auto" w:frame="1"/>
          </w:rPr>
          <w:t>Spring Restful Webservice Example</w:t>
        </w:r>
      </w:hyperlink>
      <w:r w:rsidRPr="00744C13">
        <w:rPr>
          <w:color w:val="333333"/>
          <w:sz w:val="22"/>
          <w:szCs w:val="22"/>
        </w:rPr>
        <w:t>.</w:t>
      </w:r>
    </w:p>
    <w:p w14:paraId="60ADF45C" w14:textId="77777777" w:rsidR="007F79B1" w:rsidRPr="00744C13"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2" w:name="spring-annotations"/>
      <w:bookmarkEnd w:id="32"/>
      <w:r w:rsidRPr="00744C13">
        <w:rPr>
          <w:rFonts w:ascii="Times New Roman" w:hAnsi="Times New Roman" w:cs="Times New Roman"/>
          <w:color w:val="333333"/>
          <w:spacing w:val="15"/>
        </w:rPr>
        <w:t>What are some of the important Spring annotations you have used?</w:t>
      </w:r>
    </w:p>
    <w:p w14:paraId="0C845949"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Some of the Spring annotations that I have used in my project are:</w:t>
      </w:r>
    </w:p>
    <w:p w14:paraId="4C61F7DF"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@Controller</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controller classes in Spring MVC project.</w:t>
      </w:r>
    </w:p>
    <w:p w14:paraId="656F023F"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@RequestMapping</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configuring URI mapping in controller handler methods. This is a very important annotation, so you should go through</w:t>
      </w:r>
      <w:r w:rsidRPr="00744C13">
        <w:rPr>
          <w:rStyle w:val="apple-converted-space"/>
          <w:rFonts w:ascii="Times New Roman" w:hAnsi="Times New Roman" w:cs="Times New Roman"/>
          <w:color w:val="333333"/>
        </w:rPr>
        <w:t> </w:t>
      </w:r>
      <w:hyperlink r:id="rId23" w:history="1">
        <w:r w:rsidRPr="00744C13">
          <w:rPr>
            <w:rStyle w:val="Hyperlink"/>
            <w:rFonts w:ascii="Times New Roman" w:hAnsi="Times New Roman" w:cs="Times New Roman"/>
            <w:color w:val="1A0DAB"/>
            <w:bdr w:val="none" w:sz="0" w:space="0" w:color="auto" w:frame="1"/>
          </w:rPr>
          <w:t xml:space="preserve">Spring MVC </w:t>
        </w:r>
        <w:proofErr w:type="spellStart"/>
        <w:r w:rsidRPr="00744C13">
          <w:rPr>
            <w:rStyle w:val="Hyperlink"/>
            <w:rFonts w:ascii="Times New Roman" w:hAnsi="Times New Roman" w:cs="Times New Roman"/>
            <w:color w:val="1A0DAB"/>
            <w:bdr w:val="none" w:sz="0" w:space="0" w:color="auto" w:frame="1"/>
          </w:rPr>
          <w:t>RequestMapping</w:t>
        </w:r>
        <w:proofErr w:type="spellEnd"/>
        <w:r w:rsidRPr="00744C13">
          <w:rPr>
            <w:rStyle w:val="Hyperlink"/>
            <w:rFonts w:ascii="Times New Roman" w:hAnsi="Times New Roman" w:cs="Times New Roman"/>
            <w:color w:val="1A0DAB"/>
            <w:bdr w:val="none" w:sz="0" w:space="0" w:color="auto" w:frame="1"/>
          </w:rPr>
          <w:t xml:space="preserve"> Annotation Examples</w:t>
        </w:r>
      </w:hyperlink>
    </w:p>
    <w:p w14:paraId="6EB61BBA"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@ResponseBody</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sending Object as response, usually for sending XML or JSON data as response.</w:t>
      </w:r>
    </w:p>
    <w:p w14:paraId="5B529D8A"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@PathVariable</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mapping dynamic values from the URI to handler method arguments.</w:t>
      </w:r>
    </w:p>
    <w:p w14:paraId="0B72916D"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@Autowired</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xml:space="preserve">– for </w:t>
      </w:r>
      <w:proofErr w:type="spellStart"/>
      <w:r w:rsidRPr="00744C13">
        <w:rPr>
          <w:rFonts w:ascii="Times New Roman" w:hAnsi="Times New Roman" w:cs="Times New Roman"/>
          <w:color w:val="333333"/>
        </w:rPr>
        <w:t>autowiring</w:t>
      </w:r>
      <w:proofErr w:type="spellEnd"/>
      <w:r w:rsidRPr="00744C13">
        <w:rPr>
          <w:rFonts w:ascii="Times New Roman" w:hAnsi="Times New Roman" w:cs="Times New Roman"/>
          <w:color w:val="333333"/>
        </w:rPr>
        <w:t xml:space="preserve"> dependencies in spring beans.</w:t>
      </w:r>
    </w:p>
    <w:p w14:paraId="4541B15A"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@Qualifier</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xml:space="preserve">– with @Autowired annotation to avoid confusion when multiple instances of bean type </w:t>
      </w:r>
      <w:proofErr w:type="gramStart"/>
      <w:r w:rsidRPr="00744C13">
        <w:rPr>
          <w:rFonts w:ascii="Times New Roman" w:hAnsi="Times New Roman" w:cs="Times New Roman"/>
          <w:color w:val="333333"/>
        </w:rPr>
        <w:t>is</w:t>
      </w:r>
      <w:proofErr w:type="gramEnd"/>
      <w:r w:rsidRPr="00744C13">
        <w:rPr>
          <w:rFonts w:ascii="Times New Roman" w:hAnsi="Times New Roman" w:cs="Times New Roman"/>
          <w:color w:val="333333"/>
        </w:rPr>
        <w:t xml:space="preserve"> present.</w:t>
      </w:r>
    </w:p>
    <w:p w14:paraId="043DB0BA"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@Service</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service classes.</w:t>
      </w:r>
    </w:p>
    <w:p w14:paraId="4DB179AE"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@Scope</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for configuring scope of the spring bean.</w:t>
      </w:r>
    </w:p>
    <w:p w14:paraId="2C95E533"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r w:rsidRPr="00744C13">
        <w:rPr>
          <w:rStyle w:val="Strong"/>
          <w:rFonts w:ascii="Times New Roman" w:hAnsi="Times New Roman" w:cs="Times New Roman"/>
          <w:color w:val="333333"/>
          <w:bdr w:val="none" w:sz="0" w:space="0" w:color="auto" w:frame="1"/>
        </w:rPr>
        <w:t>@Configuration</w:t>
      </w:r>
      <w:r w:rsidRPr="00744C13">
        <w:rPr>
          <w:rFonts w:ascii="Times New Roman" w:hAnsi="Times New Roman" w:cs="Times New Roman"/>
          <w:color w:val="333333"/>
        </w:rPr>
        <w:t>,</w:t>
      </w:r>
      <w:r w:rsidRPr="00744C13">
        <w:rPr>
          <w:rStyle w:val="apple-converted-space"/>
          <w:rFonts w:ascii="Times New Roman" w:hAnsi="Times New Roman" w:cs="Times New Roman"/>
          <w:color w:val="333333"/>
        </w:rPr>
        <w:t> </w:t>
      </w:r>
      <w:r w:rsidRPr="00744C13">
        <w:rPr>
          <w:rStyle w:val="Strong"/>
          <w:rFonts w:ascii="Times New Roman" w:hAnsi="Times New Roman" w:cs="Times New Roman"/>
          <w:color w:val="333333"/>
          <w:bdr w:val="none" w:sz="0" w:space="0" w:color="auto" w:frame="1"/>
        </w:rPr>
        <w:t>@ComponentScan</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and</w:t>
      </w:r>
      <w:r w:rsidRPr="00744C13">
        <w:rPr>
          <w:rStyle w:val="apple-converted-space"/>
          <w:rFonts w:ascii="Times New Roman" w:hAnsi="Times New Roman" w:cs="Times New Roman"/>
          <w:color w:val="333333"/>
        </w:rPr>
        <w:t> </w:t>
      </w:r>
      <w:r w:rsidRPr="00744C13">
        <w:rPr>
          <w:rStyle w:val="Strong"/>
          <w:rFonts w:ascii="Times New Roman" w:hAnsi="Times New Roman" w:cs="Times New Roman"/>
          <w:color w:val="333333"/>
          <w:bdr w:val="none" w:sz="0" w:space="0" w:color="auto" w:frame="1"/>
        </w:rPr>
        <w:t>@Bean</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 xml:space="preserve">– for </w:t>
      </w:r>
      <w:proofErr w:type="gramStart"/>
      <w:r w:rsidRPr="00744C13">
        <w:rPr>
          <w:rFonts w:ascii="Times New Roman" w:hAnsi="Times New Roman" w:cs="Times New Roman"/>
          <w:color w:val="333333"/>
        </w:rPr>
        <w:t>java based</w:t>
      </w:r>
      <w:proofErr w:type="gramEnd"/>
      <w:r w:rsidRPr="00744C13">
        <w:rPr>
          <w:rFonts w:ascii="Times New Roman" w:hAnsi="Times New Roman" w:cs="Times New Roman"/>
          <w:color w:val="333333"/>
        </w:rPr>
        <w:t xml:space="preserve"> configurations.</w:t>
      </w:r>
    </w:p>
    <w:p w14:paraId="0D8698F7"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AspectJ annotations for configuring aspects and advices,</w:t>
      </w:r>
      <w:r w:rsidRPr="00744C13">
        <w:rPr>
          <w:rStyle w:val="apple-converted-space"/>
          <w:rFonts w:ascii="Times New Roman" w:hAnsi="Times New Roman" w:cs="Times New Roman"/>
          <w:color w:val="333333"/>
        </w:rPr>
        <w:t> </w:t>
      </w:r>
      <w:r w:rsidRPr="00744C13">
        <w:rPr>
          <w:rStyle w:val="Strong"/>
          <w:rFonts w:ascii="Times New Roman" w:hAnsi="Times New Roman" w:cs="Times New Roman"/>
          <w:color w:val="333333"/>
          <w:bdr w:val="none" w:sz="0" w:space="0" w:color="auto" w:frame="1"/>
        </w:rPr>
        <w:t>@Aspect</w:t>
      </w:r>
      <w:r w:rsidRPr="00744C13">
        <w:rPr>
          <w:rFonts w:ascii="Times New Roman" w:hAnsi="Times New Roman" w:cs="Times New Roman"/>
          <w:color w:val="333333"/>
        </w:rPr>
        <w:t>,</w:t>
      </w:r>
      <w:r w:rsidRPr="00744C13">
        <w:rPr>
          <w:rStyle w:val="apple-converted-space"/>
          <w:rFonts w:ascii="Times New Roman" w:hAnsi="Times New Roman" w:cs="Times New Roman"/>
          <w:color w:val="333333"/>
        </w:rPr>
        <w:t> </w:t>
      </w:r>
      <w:r w:rsidRPr="00744C13">
        <w:rPr>
          <w:rStyle w:val="Strong"/>
          <w:rFonts w:ascii="Times New Roman" w:hAnsi="Times New Roman" w:cs="Times New Roman"/>
          <w:color w:val="333333"/>
          <w:bdr w:val="none" w:sz="0" w:space="0" w:color="auto" w:frame="1"/>
        </w:rPr>
        <w:t>@Before</w:t>
      </w:r>
      <w:r w:rsidRPr="00744C13">
        <w:rPr>
          <w:rFonts w:ascii="Times New Roman" w:hAnsi="Times New Roman" w:cs="Times New Roman"/>
          <w:color w:val="333333"/>
        </w:rPr>
        <w:t>,</w:t>
      </w:r>
      <w:r w:rsidRPr="00744C13">
        <w:rPr>
          <w:rStyle w:val="apple-converted-space"/>
          <w:rFonts w:ascii="Times New Roman" w:hAnsi="Times New Roman" w:cs="Times New Roman"/>
          <w:color w:val="333333"/>
        </w:rPr>
        <w:t> </w:t>
      </w:r>
      <w:r w:rsidRPr="00744C13">
        <w:rPr>
          <w:rStyle w:val="Strong"/>
          <w:rFonts w:ascii="Times New Roman" w:hAnsi="Times New Roman" w:cs="Times New Roman"/>
          <w:color w:val="333333"/>
          <w:bdr w:val="none" w:sz="0" w:space="0" w:color="auto" w:frame="1"/>
        </w:rPr>
        <w:t>@After</w:t>
      </w:r>
      <w:r w:rsidRPr="00744C13">
        <w:rPr>
          <w:rFonts w:ascii="Times New Roman" w:hAnsi="Times New Roman" w:cs="Times New Roman"/>
          <w:color w:val="333333"/>
        </w:rPr>
        <w:t>,</w:t>
      </w:r>
      <w:r w:rsidRPr="00744C13">
        <w:rPr>
          <w:rStyle w:val="apple-converted-space"/>
          <w:rFonts w:ascii="Times New Roman" w:hAnsi="Times New Roman" w:cs="Times New Roman"/>
          <w:color w:val="333333"/>
        </w:rPr>
        <w:t> </w:t>
      </w:r>
      <w:r w:rsidRPr="00744C13">
        <w:rPr>
          <w:rStyle w:val="Strong"/>
          <w:rFonts w:ascii="Times New Roman" w:hAnsi="Times New Roman" w:cs="Times New Roman"/>
          <w:color w:val="333333"/>
          <w:bdr w:val="none" w:sz="0" w:space="0" w:color="auto" w:frame="1"/>
        </w:rPr>
        <w:t>@</w:t>
      </w:r>
      <w:proofErr w:type="gramStart"/>
      <w:r w:rsidRPr="00744C13">
        <w:rPr>
          <w:rStyle w:val="Strong"/>
          <w:rFonts w:ascii="Times New Roman" w:hAnsi="Times New Roman" w:cs="Times New Roman"/>
          <w:color w:val="333333"/>
          <w:bdr w:val="none" w:sz="0" w:space="0" w:color="auto" w:frame="1"/>
        </w:rPr>
        <w:t>Around</w:t>
      </w:r>
      <w:r w:rsidRPr="00744C13">
        <w:rPr>
          <w:rFonts w:ascii="Times New Roman" w:hAnsi="Times New Roman" w:cs="Times New Roman"/>
          <w:color w:val="333333"/>
        </w:rPr>
        <w:t>,</w:t>
      </w:r>
      <w:r w:rsidRPr="00744C13">
        <w:rPr>
          <w:rStyle w:val="Strong"/>
          <w:rFonts w:ascii="Times New Roman" w:hAnsi="Times New Roman" w:cs="Times New Roman"/>
          <w:color w:val="333333"/>
          <w:bdr w:val="none" w:sz="0" w:space="0" w:color="auto" w:frame="1"/>
        </w:rPr>
        <w:t>@</w:t>
      </w:r>
      <w:proofErr w:type="gramEnd"/>
      <w:r w:rsidRPr="00744C13">
        <w:rPr>
          <w:rStyle w:val="Strong"/>
          <w:rFonts w:ascii="Times New Roman" w:hAnsi="Times New Roman" w:cs="Times New Roman"/>
          <w:color w:val="333333"/>
          <w:bdr w:val="none" w:sz="0" w:space="0" w:color="auto" w:frame="1"/>
        </w:rPr>
        <w:t>Pointcut</w:t>
      </w:r>
      <w:r w:rsidRPr="00744C13">
        <w:rPr>
          <w:rStyle w:val="apple-converted-space"/>
          <w:rFonts w:ascii="Times New Roman" w:hAnsi="Times New Roman" w:cs="Times New Roman"/>
          <w:color w:val="333333"/>
        </w:rPr>
        <w:t> </w:t>
      </w:r>
      <w:r w:rsidRPr="00744C13">
        <w:rPr>
          <w:rFonts w:ascii="Times New Roman" w:hAnsi="Times New Roman" w:cs="Times New Roman"/>
          <w:color w:val="333333"/>
        </w:rPr>
        <w:t>etc.</w:t>
      </w:r>
    </w:p>
    <w:p w14:paraId="7FA7017C" w14:textId="77777777" w:rsidR="007F79B1" w:rsidRPr="00744C13"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3" w:name="spring-object-response"/>
      <w:bookmarkEnd w:id="33"/>
      <w:r w:rsidRPr="00744C13">
        <w:rPr>
          <w:rFonts w:ascii="Times New Roman" w:hAnsi="Times New Roman" w:cs="Times New Roman"/>
          <w:color w:val="333333"/>
          <w:spacing w:val="15"/>
        </w:rPr>
        <w:t>Can we send an Object as the response of Controller handler method?</w:t>
      </w:r>
    </w:p>
    <w:p w14:paraId="44F0F65F"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proofErr w:type="gramStart"/>
      <w:r w:rsidRPr="00744C13">
        <w:rPr>
          <w:color w:val="333333"/>
          <w:sz w:val="22"/>
          <w:szCs w:val="22"/>
        </w:rPr>
        <w:t>Yes</w:t>
      </w:r>
      <w:proofErr w:type="gramEnd"/>
      <w:r w:rsidRPr="00744C13">
        <w:rPr>
          <w:color w:val="333333"/>
          <w:sz w:val="22"/>
          <w:szCs w:val="22"/>
        </w:rPr>
        <w:t xml:space="preserve"> we can, using</w:t>
      </w:r>
      <w:r w:rsidRPr="00744C13">
        <w:rPr>
          <w:rStyle w:val="apple-converted-space"/>
          <w:color w:val="333333"/>
          <w:sz w:val="22"/>
          <w:szCs w:val="22"/>
        </w:rPr>
        <w:t> </w:t>
      </w:r>
      <w:r w:rsidRPr="00744C13">
        <w:rPr>
          <w:rStyle w:val="Strong"/>
          <w:color w:val="333333"/>
          <w:sz w:val="22"/>
          <w:szCs w:val="22"/>
          <w:bdr w:val="none" w:sz="0" w:space="0" w:color="auto" w:frame="1"/>
        </w:rPr>
        <w:t>@ResponseBody</w:t>
      </w:r>
      <w:r w:rsidRPr="00744C13">
        <w:rPr>
          <w:rStyle w:val="apple-converted-space"/>
          <w:color w:val="333333"/>
          <w:sz w:val="22"/>
          <w:szCs w:val="22"/>
        </w:rPr>
        <w:t> </w:t>
      </w:r>
      <w:r w:rsidRPr="00744C13">
        <w:rPr>
          <w:color w:val="333333"/>
          <w:sz w:val="22"/>
          <w:szCs w:val="22"/>
        </w:rPr>
        <w:t>annotation. This is how we send JSON or XML based response in restful web services.</w:t>
      </w:r>
    </w:p>
    <w:p w14:paraId="6B286BF5" w14:textId="77777777" w:rsidR="007F79B1" w:rsidRPr="00744C13"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4" w:name="spring-mvc-file-upload"/>
      <w:bookmarkEnd w:id="34"/>
      <w:r w:rsidRPr="00744C13">
        <w:rPr>
          <w:rFonts w:ascii="Times New Roman" w:hAnsi="Times New Roman" w:cs="Times New Roman"/>
          <w:color w:val="333333"/>
          <w:spacing w:val="15"/>
        </w:rPr>
        <w:t>How to upload file in Spring MVC Application?</w:t>
      </w:r>
    </w:p>
    <w:p w14:paraId="08C280DB"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Spring provides built-in support for uploading files through</w:t>
      </w:r>
      <w:r w:rsidRPr="00744C13">
        <w:rPr>
          <w:rStyle w:val="apple-converted-space"/>
          <w:color w:val="333333"/>
          <w:sz w:val="22"/>
          <w:szCs w:val="22"/>
        </w:rPr>
        <w:t> </w:t>
      </w:r>
      <w:proofErr w:type="spellStart"/>
      <w:r w:rsidRPr="00744C13">
        <w:rPr>
          <w:rStyle w:val="Strong"/>
          <w:color w:val="333333"/>
          <w:sz w:val="22"/>
          <w:szCs w:val="22"/>
          <w:bdr w:val="none" w:sz="0" w:space="0" w:color="auto" w:frame="1"/>
        </w:rPr>
        <w:t>MultipartResolver</w:t>
      </w:r>
      <w:proofErr w:type="spellEnd"/>
      <w:r w:rsidRPr="00744C13">
        <w:rPr>
          <w:rStyle w:val="apple-converted-space"/>
          <w:color w:val="333333"/>
          <w:sz w:val="22"/>
          <w:szCs w:val="22"/>
        </w:rPr>
        <w:t> </w:t>
      </w:r>
      <w:r w:rsidRPr="00744C13">
        <w:rPr>
          <w:color w:val="333333"/>
          <w:sz w:val="22"/>
          <w:szCs w:val="22"/>
        </w:rPr>
        <w:t>interface implementations. It’s very easy to use and requires only configuration changes to get it working. Obviously we would need to write controller handler method to handle the incoming file and process it. For a complete example, please refer</w:t>
      </w:r>
      <w:r w:rsidRPr="00744C13">
        <w:rPr>
          <w:rStyle w:val="apple-converted-space"/>
          <w:color w:val="333333"/>
          <w:sz w:val="22"/>
          <w:szCs w:val="22"/>
        </w:rPr>
        <w:t> </w:t>
      </w:r>
      <w:hyperlink r:id="rId24" w:history="1">
        <w:r w:rsidRPr="00744C13">
          <w:rPr>
            <w:rStyle w:val="Hyperlink"/>
            <w:color w:val="1A0DAB"/>
            <w:sz w:val="22"/>
            <w:szCs w:val="22"/>
            <w:bdr w:val="none" w:sz="0" w:space="0" w:color="auto" w:frame="1"/>
          </w:rPr>
          <w:t>Spring File Upload Example</w:t>
        </w:r>
      </w:hyperlink>
      <w:r w:rsidRPr="00744C13">
        <w:rPr>
          <w:color w:val="333333"/>
          <w:sz w:val="22"/>
          <w:szCs w:val="22"/>
        </w:rPr>
        <w:t>.</w:t>
      </w:r>
    </w:p>
    <w:p w14:paraId="28D605EF" w14:textId="77777777" w:rsidR="007F79B1" w:rsidRPr="00744C13"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5" w:name="spring-mvc-form-validation"/>
      <w:bookmarkEnd w:id="35"/>
      <w:r w:rsidRPr="00744C13">
        <w:rPr>
          <w:rFonts w:ascii="Times New Roman" w:hAnsi="Times New Roman" w:cs="Times New Roman"/>
          <w:color w:val="333333"/>
          <w:spacing w:val="15"/>
        </w:rPr>
        <w:t>How to validate form data in Spring Web MVC Framework?</w:t>
      </w:r>
    </w:p>
    <w:p w14:paraId="35AE7A64"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Spring supports JSR-303 annotation based validations as well as provide Validator interface that we can implement to create our own custom validator. For using JSR-303 based validation, we need to annotate bean variables with the required validations.</w:t>
      </w:r>
    </w:p>
    <w:p w14:paraId="019A1CA2"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For custom validator implementation, we need to configure it in the controller class. For a complete example, please read</w:t>
      </w:r>
      <w:r w:rsidRPr="00744C13">
        <w:rPr>
          <w:rStyle w:val="apple-converted-space"/>
          <w:color w:val="333333"/>
          <w:sz w:val="22"/>
          <w:szCs w:val="22"/>
        </w:rPr>
        <w:t> </w:t>
      </w:r>
      <w:hyperlink r:id="rId25" w:history="1">
        <w:r w:rsidRPr="00744C13">
          <w:rPr>
            <w:rStyle w:val="Hyperlink"/>
            <w:color w:val="1A0DAB"/>
            <w:sz w:val="22"/>
            <w:szCs w:val="22"/>
            <w:bdr w:val="none" w:sz="0" w:space="0" w:color="auto" w:frame="1"/>
          </w:rPr>
          <w:t>Spring MVC Form Validation Example</w:t>
        </w:r>
      </w:hyperlink>
      <w:r w:rsidRPr="00744C13">
        <w:rPr>
          <w:color w:val="333333"/>
          <w:sz w:val="22"/>
          <w:szCs w:val="22"/>
        </w:rPr>
        <w:t>.</w:t>
      </w:r>
    </w:p>
    <w:p w14:paraId="10491F36" w14:textId="77777777" w:rsidR="007F79B1" w:rsidRPr="00744C13"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6" w:name="spring-mvc-interceptors"/>
      <w:bookmarkEnd w:id="36"/>
      <w:r w:rsidRPr="00744C13">
        <w:rPr>
          <w:rFonts w:ascii="Times New Roman" w:hAnsi="Times New Roman" w:cs="Times New Roman"/>
          <w:color w:val="333333"/>
          <w:spacing w:val="15"/>
        </w:rPr>
        <w:t>What is Spring MVC Interceptor and how to use it?</w:t>
      </w:r>
    </w:p>
    <w:p w14:paraId="603F2279"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Spring MVC Interceptors are like Servlet Filters and allow us to intercept client request and process it. We can intercept client request at three places –</w:t>
      </w:r>
      <w:r w:rsidRPr="00744C13">
        <w:rPr>
          <w:rStyle w:val="apple-converted-space"/>
          <w:color w:val="333333"/>
          <w:sz w:val="22"/>
          <w:szCs w:val="22"/>
        </w:rPr>
        <w:t> </w:t>
      </w:r>
      <w:proofErr w:type="spellStart"/>
      <w:r w:rsidRPr="00744C13">
        <w:rPr>
          <w:rStyle w:val="Strong"/>
          <w:color w:val="333333"/>
          <w:sz w:val="22"/>
          <w:szCs w:val="22"/>
          <w:bdr w:val="none" w:sz="0" w:space="0" w:color="auto" w:frame="1"/>
        </w:rPr>
        <w:t>preHandle</w:t>
      </w:r>
      <w:proofErr w:type="spellEnd"/>
      <w:r w:rsidRPr="00744C13">
        <w:rPr>
          <w:color w:val="333333"/>
          <w:sz w:val="22"/>
          <w:szCs w:val="22"/>
        </w:rPr>
        <w:t>,</w:t>
      </w:r>
      <w:r w:rsidRPr="00744C13">
        <w:rPr>
          <w:rStyle w:val="apple-converted-space"/>
          <w:color w:val="333333"/>
          <w:sz w:val="22"/>
          <w:szCs w:val="22"/>
        </w:rPr>
        <w:t> </w:t>
      </w:r>
      <w:proofErr w:type="spellStart"/>
      <w:r w:rsidRPr="00744C13">
        <w:rPr>
          <w:rStyle w:val="Strong"/>
          <w:color w:val="333333"/>
          <w:sz w:val="22"/>
          <w:szCs w:val="22"/>
          <w:bdr w:val="none" w:sz="0" w:space="0" w:color="auto" w:frame="1"/>
        </w:rPr>
        <w:t>postHandle</w:t>
      </w:r>
      <w:proofErr w:type="spellEnd"/>
      <w:r w:rsidRPr="00744C13">
        <w:rPr>
          <w:rStyle w:val="apple-converted-space"/>
          <w:color w:val="333333"/>
          <w:sz w:val="22"/>
          <w:szCs w:val="22"/>
        </w:rPr>
        <w:t> </w:t>
      </w:r>
      <w:r w:rsidRPr="00744C13">
        <w:rPr>
          <w:color w:val="333333"/>
          <w:sz w:val="22"/>
          <w:szCs w:val="22"/>
        </w:rPr>
        <w:t>and</w:t>
      </w:r>
      <w:r w:rsidRPr="00744C13">
        <w:rPr>
          <w:rStyle w:val="apple-converted-space"/>
          <w:color w:val="333333"/>
          <w:sz w:val="22"/>
          <w:szCs w:val="22"/>
        </w:rPr>
        <w:t> </w:t>
      </w:r>
      <w:proofErr w:type="spellStart"/>
      <w:r w:rsidRPr="00744C13">
        <w:rPr>
          <w:rStyle w:val="Strong"/>
          <w:color w:val="333333"/>
          <w:sz w:val="22"/>
          <w:szCs w:val="22"/>
          <w:bdr w:val="none" w:sz="0" w:space="0" w:color="auto" w:frame="1"/>
        </w:rPr>
        <w:t>afterCompletion</w:t>
      </w:r>
      <w:proofErr w:type="spellEnd"/>
      <w:r w:rsidRPr="00744C13">
        <w:rPr>
          <w:color w:val="333333"/>
          <w:sz w:val="22"/>
          <w:szCs w:val="22"/>
        </w:rPr>
        <w:t>.</w:t>
      </w:r>
    </w:p>
    <w:p w14:paraId="711A68B6"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 xml:space="preserve">We can create spring interceptor by implementing </w:t>
      </w:r>
      <w:proofErr w:type="spellStart"/>
      <w:r w:rsidRPr="00744C13">
        <w:rPr>
          <w:color w:val="333333"/>
          <w:sz w:val="22"/>
          <w:szCs w:val="22"/>
        </w:rPr>
        <w:t>HandlerInterceptor</w:t>
      </w:r>
      <w:proofErr w:type="spellEnd"/>
      <w:r w:rsidRPr="00744C13">
        <w:rPr>
          <w:color w:val="333333"/>
          <w:sz w:val="22"/>
          <w:szCs w:val="22"/>
        </w:rPr>
        <w:t xml:space="preserve"> interface or by extending abstract class</w:t>
      </w:r>
      <w:r w:rsidRPr="00744C13">
        <w:rPr>
          <w:rStyle w:val="apple-converted-space"/>
          <w:color w:val="333333"/>
          <w:sz w:val="22"/>
          <w:szCs w:val="22"/>
        </w:rPr>
        <w:t> </w:t>
      </w:r>
      <w:proofErr w:type="spellStart"/>
      <w:r w:rsidRPr="00744C13">
        <w:rPr>
          <w:rStyle w:val="Strong"/>
          <w:color w:val="333333"/>
          <w:sz w:val="22"/>
          <w:szCs w:val="22"/>
          <w:bdr w:val="none" w:sz="0" w:space="0" w:color="auto" w:frame="1"/>
        </w:rPr>
        <w:t>HandlerInterceptorAdapter</w:t>
      </w:r>
      <w:proofErr w:type="spellEnd"/>
      <w:r w:rsidRPr="00744C13">
        <w:rPr>
          <w:color w:val="333333"/>
          <w:sz w:val="22"/>
          <w:szCs w:val="22"/>
        </w:rPr>
        <w:t>.</w:t>
      </w:r>
    </w:p>
    <w:p w14:paraId="1D301417"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We need to configure interceptors in the spring bean configuration file. We can define an interceptor to intercept all the client requests or we can configure it for specific URI mapping too. For a detailed example, please refer</w:t>
      </w:r>
      <w:r w:rsidRPr="00744C13">
        <w:rPr>
          <w:rStyle w:val="apple-converted-space"/>
          <w:color w:val="333333"/>
          <w:sz w:val="22"/>
          <w:szCs w:val="22"/>
        </w:rPr>
        <w:t> </w:t>
      </w:r>
      <w:hyperlink r:id="rId26" w:history="1">
        <w:r w:rsidRPr="00744C13">
          <w:rPr>
            <w:rStyle w:val="Hyperlink"/>
            <w:color w:val="1A0DAB"/>
            <w:sz w:val="22"/>
            <w:szCs w:val="22"/>
            <w:bdr w:val="none" w:sz="0" w:space="0" w:color="auto" w:frame="1"/>
          </w:rPr>
          <w:t>Spring MVC Interceptor Example</w:t>
        </w:r>
      </w:hyperlink>
      <w:r w:rsidRPr="00744C13">
        <w:rPr>
          <w:color w:val="333333"/>
          <w:sz w:val="22"/>
          <w:szCs w:val="22"/>
        </w:rPr>
        <w:t>.</w:t>
      </w:r>
    </w:p>
    <w:p w14:paraId="587F8780" w14:textId="77777777" w:rsidR="007F79B1" w:rsidRPr="00744C13"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7" w:name="spring-jdbc-JdbcTemplate"/>
      <w:bookmarkEnd w:id="37"/>
      <w:r w:rsidRPr="00744C13">
        <w:rPr>
          <w:rFonts w:ascii="Times New Roman" w:hAnsi="Times New Roman" w:cs="Times New Roman"/>
          <w:color w:val="333333"/>
          <w:spacing w:val="15"/>
        </w:rPr>
        <w:t xml:space="preserve">What is Spring </w:t>
      </w:r>
      <w:proofErr w:type="spellStart"/>
      <w:r w:rsidRPr="00744C13">
        <w:rPr>
          <w:rFonts w:ascii="Times New Roman" w:hAnsi="Times New Roman" w:cs="Times New Roman"/>
          <w:color w:val="333333"/>
          <w:spacing w:val="15"/>
        </w:rPr>
        <w:t>JdbcTemplate</w:t>
      </w:r>
      <w:proofErr w:type="spellEnd"/>
      <w:r w:rsidRPr="00744C13">
        <w:rPr>
          <w:rFonts w:ascii="Times New Roman" w:hAnsi="Times New Roman" w:cs="Times New Roman"/>
          <w:color w:val="333333"/>
          <w:spacing w:val="15"/>
        </w:rPr>
        <w:t xml:space="preserve"> class and how to use it?</w:t>
      </w:r>
    </w:p>
    <w:p w14:paraId="2F7E2ED7"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Spring Framework provides excellent integration with JDBC API and provides </w:t>
      </w:r>
      <w:proofErr w:type="spellStart"/>
      <w:r w:rsidRPr="00744C13">
        <w:rPr>
          <w:color w:val="333333"/>
          <w:sz w:val="22"/>
          <w:szCs w:val="22"/>
        </w:rPr>
        <w:t>JdbcTemplate</w:t>
      </w:r>
      <w:proofErr w:type="spellEnd"/>
      <w:r w:rsidRPr="00744C13">
        <w:rPr>
          <w:color w:val="333333"/>
          <w:sz w:val="22"/>
          <w:szCs w:val="22"/>
        </w:rPr>
        <w:t xml:space="preserve"> utility class that we can use to avoid </w:t>
      </w:r>
      <w:proofErr w:type="spellStart"/>
      <w:r w:rsidRPr="00744C13">
        <w:rPr>
          <w:color w:val="333333"/>
          <w:sz w:val="22"/>
          <w:szCs w:val="22"/>
        </w:rPr>
        <w:t>bolier</w:t>
      </w:r>
      <w:proofErr w:type="spellEnd"/>
      <w:r w:rsidRPr="00744C13">
        <w:rPr>
          <w:color w:val="333333"/>
          <w:sz w:val="22"/>
          <w:szCs w:val="22"/>
        </w:rPr>
        <w:t xml:space="preserve">-plate code from our database operations logic such as Opening/Closing Connection, </w:t>
      </w:r>
      <w:proofErr w:type="spellStart"/>
      <w:r w:rsidRPr="00744C13">
        <w:rPr>
          <w:color w:val="333333"/>
          <w:sz w:val="22"/>
          <w:szCs w:val="22"/>
        </w:rPr>
        <w:t>ResultSet</w:t>
      </w:r>
      <w:proofErr w:type="spellEnd"/>
      <w:r w:rsidRPr="00744C13">
        <w:rPr>
          <w:color w:val="333333"/>
          <w:sz w:val="22"/>
          <w:szCs w:val="22"/>
        </w:rPr>
        <w:t xml:space="preserve">, </w:t>
      </w:r>
      <w:proofErr w:type="spellStart"/>
      <w:r w:rsidRPr="00744C13">
        <w:rPr>
          <w:color w:val="333333"/>
          <w:sz w:val="22"/>
          <w:szCs w:val="22"/>
        </w:rPr>
        <w:t>PreparedStatement</w:t>
      </w:r>
      <w:proofErr w:type="spellEnd"/>
      <w:r w:rsidRPr="00744C13">
        <w:rPr>
          <w:color w:val="333333"/>
          <w:sz w:val="22"/>
          <w:szCs w:val="22"/>
        </w:rPr>
        <w:t xml:space="preserve"> etc.</w:t>
      </w:r>
    </w:p>
    <w:p w14:paraId="16D7B2D1"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 xml:space="preserve">For </w:t>
      </w:r>
      <w:proofErr w:type="spellStart"/>
      <w:r w:rsidRPr="00744C13">
        <w:rPr>
          <w:color w:val="333333"/>
          <w:sz w:val="22"/>
          <w:szCs w:val="22"/>
        </w:rPr>
        <w:t>JdbcTemplate</w:t>
      </w:r>
      <w:proofErr w:type="spellEnd"/>
      <w:r w:rsidRPr="00744C13">
        <w:rPr>
          <w:color w:val="333333"/>
          <w:sz w:val="22"/>
          <w:szCs w:val="22"/>
        </w:rPr>
        <w:t xml:space="preserve"> example, please refer</w:t>
      </w:r>
      <w:r w:rsidRPr="00744C13">
        <w:rPr>
          <w:rStyle w:val="apple-converted-space"/>
          <w:color w:val="333333"/>
          <w:sz w:val="22"/>
          <w:szCs w:val="22"/>
        </w:rPr>
        <w:t> </w:t>
      </w:r>
      <w:hyperlink r:id="rId27" w:history="1">
        <w:r w:rsidRPr="00744C13">
          <w:rPr>
            <w:rStyle w:val="Hyperlink"/>
            <w:color w:val="1A0DAB"/>
            <w:sz w:val="22"/>
            <w:szCs w:val="22"/>
            <w:bdr w:val="none" w:sz="0" w:space="0" w:color="auto" w:frame="1"/>
          </w:rPr>
          <w:t>Spring JDBC Example</w:t>
        </w:r>
      </w:hyperlink>
      <w:r w:rsidRPr="00744C13">
        <w:rPr>
          <w:color w:val="333333"/>
          <w:sz w:val="22"/>
          <w:szCs w:val="22"/>
        </w:rPr>
        <w:t>.</w:t>
      </w:r>
    </w:p>
    <w:p w14:paraId="6BF3C50E" w14:textId="77777777" w:rsidR="007F79B1" w:rsidRPr="00744C13"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8" w:name="spring-tomcat-jndi-DataSource"/>
      <w:bookmarkEnd w:id="38"/>
      <w:r w:rsidRPr="00744C13">
        <w:rPr>
          <w:rFonts w:ascii="Times New Roman" w:hAnsi="Times New Roman" w:cs="Times New Roman"/>
          <w:color w:val="333333"/>
          <w:spacing w:val="15"/>
        </w:rPr>
        <w:t xml:space="preserve">How to use Tomcat JNDI </w:t>
      </w:r>
      <w:proofErr w:type="spellStart"/>
      <w:r w:rsidRPr="00744C13">
        <w:rPr>
          <w:rFonts w:ascii="Times New Roman" w:hAnsi="Times New Roman" w:cs="Times New Roman"/>
          <w:color w:val="333333"/>
          <w:spacing w:val="15"/>
        </w:rPr>
        <w:t>DataSource</w:t>
      </w:r>
      <w:proofErr w:type="spellEnd"/>
      <w:r w:rsidRPr="00744C13">
        <w:rPr>
          <w:rFonts w:ascii="Times New Roman" w:hAnsi="Times New Roman" w:cs="Times New Roman"/>
          <w:color w:val="333333"/>
          <w:spacing w:val="15"/>
        </w:rPr>
        <w:t xml:space="preserve"> in Spring Web Application?</w:t>
      </w:r>
    </w:p>
    <w:p w14:paraId="01DB8EB8"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 xml:space="preserve">For using servlet container configured JNDI </w:t>
      </w:r>
      <w:proofErr w:type="spellStart"/>
      <w:r w:rsidRPr="00744C13">
        <w:rPr>
          <w:color w:val="333333"/>
          <w:sz w:val="22"/>
          <w:szCs w:val="22"/>
        </w:rPr>
        <w:t>DataSource</w:t>
      </w:r>
      <w:proofErr w:type="spellEnd"/>
      <w:r w:rsidRPr="00744C13">
        <w:rPr>
          <w:color w:val="333333"/>
          <w:sz w:val="22"/>
          <w:szCs w:val="22"/>
        </w:rPr>
        <w:t xml:space="preserve">, we need to configure it in the spring bean configuration file and then inject it to spring beans as dependencies. Then we can use it </w:t>
      </w:r>
      <w:proofErr w:type="spellStart"/>
      <w:r w:rsidRPr="00744C13">
        <w:rPr>
          <w:color w:val="333333"/>
          <w:sz w:val="22"/>
          <w:szCs w:val="22"/>
        </w:rPr>
        <w:t>with</w:t>
      </w:r>
      <w:r w:rsidRPr="00744C13">
        <w:rPr>
          <w:rStyle w:val="HTMLCode"/>
          <w:color w:val="333333"/>
          <w:sz w:val="22"/>
          <w:szCs w:val="22"/>
          <w:bdr w:val="none" w:sz="0" w:space="0" w:color="auto" w:frame="1"/>
        </w:rPr>
        <w:t>JdbcTemplate</w:t>
      </w:r>
      <w:proofErr w:type="spellEnd"/>
      <w:r w:rsidRPr="00744C13">
        <w:rPr>
          <w:rStyle w:val="apple-converted-space"/>
          <w:color w:val="333333"/>
          <w:sz w:val="22"/>
          <w:szCs w:val="22"/>
        </w:rPr>
        <w:t> </w:t>
      </w:r>
      <w:r w:rsidRPr="00744C13">
        <w:rPr>
          <w:color w:val="333333"/>
          <w:sz w:val="22"/>
          <w:szCs w:val="22"/>
        </w:rPr>
        <w:t>to perform database operations.</w:t>
      </w:r>
    </w:p>
    <w:p w14:paraId="5EFEDA38"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Sample configuration would be:</w:t>
      </w:r>
    </w:p>
    <w:tbl>
      <w:tblPr>
        <w:tblW w:w="11490" w:type="dxa"/>
        <w:tblInd w:w="450" w:type="dxa"/>
        <w:tblCellMar>
          <w:left w:w="0" w:type="dxa"/>
          <w:right w:w="0" w:type="dxa"/>
        </w:tblCellMar>
        <w:tblLook w:val="04A0" w:firstRow="1" w:lastRow="0" w:firstColumn="1" w:lastColumn="0" w:noHBand="0" w:noVBand="1"/>
      </w:tblPr>
      <w:tblGrid>
        <w:gridCol w:w="510"/>
        <w:gridCol w:w="10980"/>
      </w:tblGrid>
      <w:tr w:rsidR="007F79B1" w:rsidRPr="00744C13" w14:paraId="18D028AB" w14:textId="77777777" w:rsidTr="00DA3F6A">
        <w:tc>
          <w:tcPr>
            <w:tcW w:w="0" w:type="auto"/>
            <w:vAlign w:val="center"/>
            <w:hideMark/>
          </w:tcPr>
          <w:p w14:paraId="72068B15"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00129553"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63F74BD2"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tc>
        <w:tc>
          <w:tcPr>
            <w:tcW w:w="10980" w:type="dxa"/>
            <w:vAlign w:val="center"/>
            <w:hideMark/>
          </w:tcPr>
          <w:p w14:paraId="212499C0"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r w:rsidRPr="00744C13">
              <w:rPr>
                <w:rStyle w:val="HTMLCode"/>
                <w:rFonts w:ascii="Times New Roman" w:eastAsiaTheme="minorHAnsi" w:hAnsi="Times New Roman" w:cs="Times New Roman"/>
              </w:rPr>
              <w:t>beans:bean</w:t>
            </w:r>
            <w:proofErr w:type="spell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id="</w:t>
            </w:r>
            <w:proofErr w:type="spellStart"/>
            <w:r w:rsidRPr="00744C13">
              <w:rPr>
                <w:rStyle w:val="HTMLCode"/>
                <w:rFonts w:ascii="Times New Roman" w:eastAsiaTheme="minorHAnsi" w:hAnsi="Times New Roman" w:cs="Times New Roman"/>
              </w:rPr>
              <w:t>dbDataSource</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class="</w:t>
            </w:r>
            <w:proofErr w:type="spellStart"/>
            <w:r w:rsidRPr="00744C13">
              <w:rPr>
                <w:rStyle w:val="HTMLCode"/>
                <w:rFonts w:ascii="Times New Roman" w:eastAsiaTheme="minorHAnsi" w:hAnsi="Times New Roman" w:cs="Times New Roman"/>
              </w:rPr>
              <w:t>org.springframework.jndi.JndiObjectFactoryBean</w:t>
            </w:r>
            <w:proofErr w:type="spellEnd"/>
            <w:r w:rsidRPr="00744C13">
              <w:rPr>
                <w:rStyle w:val="HTMLCode"/>
                <w:rFonts w:ascii="Times New Roman" w:eastAsiaTheme="minorHAnsi" w:hAnsi="Times New Roman" w:cs="Times New Roman"/>
              </w:rPr>
              <w:t>"&gt;</w:t>
            </w:r>
          </w:p>
          <w:p w14:paraId="142B0F6D"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w:t>
            </w:r>
            <w:proofErr w:type="spellStart"/>
            <w:proofErr w:type="gramStart"/>
            <w:r w:rsidRPr="00744C13">
              <w:rPr>
                <w:rStyle w:val="HTMLCode"/>
                <w:rFonts w:ascii="Times New Roman" w:eastAsiaTheme="minorHAnsi" w:hAnsi="Times New Roman" w:cs="Times New Roman"/>
              </w:rPr>
              <w:t>beans:property</w:t>
            </w:r>
            <w:proofErr w:type="spellEnd"/>
            <w:proofErr w:type="gramEnd"/>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jndiName</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w:t>
            </w:r>
            <w:proofErr w:type="spellStart"/>
            <w:r w:rsidRPr="00744C13">
              <w:rPr>
                <w:rStyle w:val="HTMLCode"/>
                <w:rFonts w:ascii="Times New Roman" w:eastAsiaTheme="minorHAnsi" w:hAnsi="Times New Roman" w:cs="Times New Roman"/>
              </w:rPr>
              <w:t>java:comp</w:t>
            </w:r>
            <w:proofErr w:type="spellEnd"/>
            <w:r w:rsidRPr="00744C13">
              <w:rPr>
                <w:rStyle w:val="HTMLCode"/>
                <w:rFonts w:ascii="Times New Roman" w:eastAsiaTheme="minorHAnsi" w:hAnsi="Times New Roman" w:cs="Times New Roman"/>
              </w:rPr>
              <w:t>/env/</w:t>
            </w:r>
            <w:proofErr w:type="spellStart"/>
            <w:r w:rsidRPr="00744C13">
              <w:rPr>
                <w:rStyle w:val="HTMLCode"/>
                <w:rFonts w:ascii="Times New Roman" w:eastAsiaTheme="minorHAnsi" w:hAnsi="Times New Roman" w:cs="Times New Roman"/>
              </w:rPr>
              <w:t>jdbc</w:t>
            </w:r>
            <w:proofErr w:type="spellEnd"/>
            <w:r w:rsidRPr="00744C13">
              <w:rPr>
                <w:rStyle w:val="HTMLCode"/>
                <w:rFonts w:ascii="Times New Roman" w:eastAsiaTheme="minorHAnsi" w:hAnsi="Times New Roman" w:cs="Times New Roman"/>
              </w:rPr>
              <w:t>/</w:t>
            </w:r>
            <w:proofErr w:type="spellStart"/>
            <w:r w:rsidRPr="00744C13">
              <w:rPr>
                <w:rStyle w:val="HTMLCode"/>
                <w:rFonts w:ascii="Times New Roman" w:eastAsiaTheme="minorHAnsi" w:hAnsi="Times New Roman" w:cs="Times New Roman"/>
              </w:rPr>
              <w:t>MyLocalDB</w:t>
            </w:r>
            <w:proofErr w:type="spellEnd"/>
            <w:r w:rsidRPr="00744C13">
              <w:rPr>
                <w:rStyle w:val="HTMLCode"/>
                <w:rFonts w:ascii="Times New Roman" w:eastAsiaTheme="minorHAnsi" w:hAnsi="Times New Roman" w:cs="Times New Roman"/>
              </w:rPr>
              <w:t>"/&gt;</w:t>
            </w:r>
          </w:p>
          <w:p w14:paraId="52FB96AC"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w:t>
            </w:r>
            <w:proofErr w:type="spellStart"/>
            <w:r w:rsidRPr="00744C13">
              <w:rPr>
                <w:rStyle w:val="HTMLCode"/>
                <w:rFonts w:ascii="Times New Roman" w:eastAsiaTheme="minorHAnsi" w:hAnsi="Times New Roman" w:cs="Times New Roman"/>
              </w:rPr>
              <w:t>beans:bean</w:t>
            </w:r>
            <w:proofErr w:type="spellEnd"/>
            <w:r w:rsidRPr="00744C13">
              <w:rPr>
                <w:rStyle w:val="HTMLCode"/>
                <w:rFonts w:ascii="Times New Roman" w:eastAsiaTheme="minorHAnsi" w:hAnsi="Times New Roman" w:cs="Times New Roman"/>
              </w:rPr>
              <w:t>&gt;</w:t>
            </w:r>
          </w:p>
        </w:tc>
      </w:tr>
    </w:tbl>
    <w:p w14:paraId="04B4D5FB"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For complete example, please refer</w:t>
      </w:r>
      <w:r w:rsidRPr="00744C13">
        <w:rPr>
          <w:rStyle w:val="apple-converted-space"/>
          <w:color w:val="333333"/>
          <w:sz w:val="22"/>
          <w:szCs w:val="22"/>
        </w:rPr>
        <w:t> </w:t>
      </w:r>
      <w:hyperlink r:id="rId28" w:history="1">
        <w:r w:rsidRPr="00744C13">
          <w:rPr>
            <w:rStyle w:val="Hyperlink"/>
            <w:color w:val="1A0DAB"/>
            <w:sz w:val="22"/>
            <w:szCs w:val="22"/>
            <w:bdr w:val="none" w:sz="0" w:space="0" w:color="auto" w:frame="1"/>
          </w:rPr>
          <w:t>Spring Tomcat JNDI Example</w:t>
        </w:r>
      </w:hyperlink>
      <w:r w:rsidRPr="00744C13">
        <w:rPr>
          <w:color w:val="333333"/>
          <w:sz w:val="22"/>
          <w:szCs w:val="22"/>
        </w:rPr>
        <w:t>.</w:t>
      </w:r>
    </w:p>
    <w:p w14:paraId="2881B7F4" w14:textId="77777777" w:rsidR="007F79B1" w:rsidRPr="00744C13"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9" w:name="spring-transaction-management"/>
      <w:bookmarkEnd w:id="39"/>
      <w:r w:rsidRPr="00744C13">
        <w:rPr>
          <w:rFonts w:ascii="Times New Roman" w:hAnsi="Times New Roman" w:cs="Times New Roman"/>
          <w:color w:val="333333"/>
          <w:spacing w:val="15"/>
        </w:rPr>
        <w:t>How would you achieve Transaction Management in Spring?</w:t>
      </w:r>
    </w:p>
    <w:p w14:paraId="137AE735"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Spring framework provides transaction management support through Declarative Transaction Management as well as programmatic transaction management. Declarative transaction management is most widely used because it’s easy to use and works in most of the cases.</w:t>
      </w:r>
    </w:p>
    <w:p w14:paraId="6D048E61"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We use annotate a method with</w:t>
      </w:r>
      <w:r w:rsidRPr="00744C13">
        <w:rPr>
          <w:rStyle w:val="apple-converted-space"/>
          <w:color w:val="333333"/>
          <w:sz w:val="22"/>
          <w:szCs w:val="22"/>
        </w:rPr>
        <w:t> </w:t>
      </w:r>
      <w:r w:rsidRPr="00744C13">
        <w:rPr>
          <w:rStyle w:val="HTMLCode"/>
          <w:color w:val="333333"/>
          <w:sz w:val="22"/>
          <w:szCs w:val="22"/>
          <w:bdr w:val="none" w:sz="0" w:space="0" w:color="auto" w:frame="1"/>
        </w:rPr>
        <w:t>@Transactional</w:t>
      </w:r>
      <w:r w:rsidRPr="00744C13">
        <w:rPr>
          <w:rStyle w:val="apple-converted-space"/>
          <w:color w:val="333333"/>
          <w:sz w:val="22"/>
          <w:szCs w:val="22"/>
        </w:rPr>
        <w:t> </w:t>
      </w:r>
      <w:r w:rsidRPr="00744C13">
        <w:rPr>
          <w:color w:val="333333"/>
          <w:sz w:val="22"/>
          <w:szCs w:val="22"/>
        </w:rPr>
        <w:t xml:space="preserve">annotation for Declarative transaction management. We need to configure transaction manager for the </w:t>
      </w:r>
      <w:proofErr w:type="spellStart"/>
      <w:r w:rsidRPr="00744C13">
        <w:rPr>
          <w:color w:val="333333"/>
          <w:sz w:val="22"/>
          <w:szCs w:val="22"/>
        </w:rPr>
        <w:t>DataSource</w:t>
      </w:r>
      <w:proofErr w:type="spellEnd"/>
      <w:r w:rsidRPr="00744C13">
        <w:rPr>
          <w:color w:val="333333"/>
          <w:sz w:val="22"/>
          <w:szCs w:val="22"/>
        </w:rPr>
        <w:t xml:space="preserve"> in the spring bean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744C13" w14:paraId="4650B03D" w14:textId="77777777" w:rsidTr="00DA3F6A">
        <w:tc>
          <w:tcPr>
            <w:tcW w:w="0" w:type="auto"/>
            <w:vAlign w:val="center"/>
            <w:hideMark/>
          </w:tcPr>
          <w:p w14:paraId="62D70CEE"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6F1803AA"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07517E9B"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5C72BEDF"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tc>
        <w:tc>
          <w:tcPr>
            <w:tcW w:w="10260" w:type="dxa"/>
            <w:vAlign w:val="center"/>
            <w:hideMark/>
          </w:tcPr>
          <w:p w14:paraId="3911648D"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&lt;bean</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id="</w:t>
            </w:r>
            <w:proofErr w:type="spellStart"/>
            <w:r w:rsidRPr="00744C13">
              <w:rPr>
                <w:rStyle w:val="HTMLCode"/>
                <w:rFonts w:ascii="Times New Roman" w:eastAsiaTheme="minorHAnsi" w:hAnsi="Times New Roman" w:cs="Times New Roman"/>
              </w:rPr>
              <w:t>transactionManager</w:t>
            </w:r>
            <w:proofErr w:type="spellEnd"/>
            <w:r w:rsidRPr="00744C13">
              <w:rPr>
                <w:rStyle w:val="HTMLCode"/>
                <w:rFonts w:ascii="Times New Roman" w:eastAsiaTheme="minorHAnsi" w:hAnsi="Times New Roman" w:cs="Times New Roman"/>
              </w:rPr>
              <w:t>"</w:t>
            </w:r>
          </w:p>
          <w:p w14:paraId="6B4B5282"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class="org.springframework.jdbc.datasource.DataSourceTransactionManager"&gt;</w:t>
            </w:r>
          </w:p>
          <w:p w14:paraId="43A92489"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&lt;property</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dataSource</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ref="</w:t>
            </w:r>
            <w:proofErr w:type="spellStart"/>
            <w:r w:rsidRPr="00744C13">
              <w:rPr>
                <w:rStyle w:val="HTMLCode"/>
                <w:rFonts w:ascii="Times New Roman" w:eastAsiaTheme="minorHAnsi" w:hAnsi="Times New Roman" w:cs="Times New Roman"/>
              </w:rPr>
              <w:t>dataSource</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/&gt;</w:t>
            </w:r>
          </w:p>
          <w:p w14:paraId="4AEB7768"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&lt;/bean&gt;</w:t>
            </w:r>
          </w:p>
        </w:tc>
      </w:tr>
    </w:tbl>
    <w:p w14:paraId="2085FDBD" w14:textId="77777777" w:rsidR="007F79B1" w:rsidRPr="00EB3C92"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0" w:name="spring-DAO"/>
      <w:bookmarkEnd w:id="40"/>
      <w:r w:rsidRPr="00EB3C92">
        <w:rPr>
          <w:rFonts w:ascii="Times New Roman" w:hAnsi="Times New Roman" w:cs="Times New Roman"/>
          <w:color w:val="FF0000"/>
          <w:spacing w:val="15"/>
        </w:rPr>
        <w:t>What is Spring DAO?</w:t>
      </w:r>
    </w:p>
    <w:p w14:paraId="4F63EC83" w14:textId="77777777" w:rsidR="007F79B1" w:rsidRPr="00EB3C92" w:rsidRDefault="007F79B1" w:rsidP="007F79B1">
      <w:pPr>
        <w:pStyle w:val="NormalWeb"/>
        <w:shd w:val="clear" w:color="auto" w:fill="FFFFFF"/>
        <w:spacing w:before="0" w:beforeAutospacing="0" w:after="0" w:afterAutospacing="0" w:line="276" w:lineRule="auto"/>
        <w:ind w:left="450"/>
        <w:textAlignment w:val="baseline"/>
        <w:rPr>
          <w:color w:val="FF0000"/>
          <w:sz w:val="22"/>
          <w:szCs w:val="22"/>
        </w:rPr>
      </w:pPr>
      <w:r w:rsidRPr="00744C13">
        <w:rPr>
          <w:color w:val="333333"/>
          <w:sz w:val="22"/>
          <w:szCs w:val="22"/>
        </w:rPr>
        <w:t xml:space="preserve">Spring DAO support is provided to work with data access technologies like JDBC, Hibernate in a consistent and easy way. </w:t>
      </w:r>
      <w:r w:rsidRPr="00EB3C92">
        <w:rPr>
          <w:color w:val="FF0000"/>
          <w:sz w:val="22"/>
          <w:szCs w:val="22"/>
        </w:rPr>
        <w:t>For example we have</w:t>
      </w:r>
      <w:r w:rsidRPr="00EB3C92">
        <w:rPr>
          <w:rStyle w:val="apple-converted-space"/>
          <w:color w:val="FF0000"/>
          <w:sz w:val="22"/>
          <w:szCs w:val="22"/>
        </w:rPr>
        <w:t> </w:t>
      </w:r>
      <w:r w:rsidRPr="00EB3C92">
        <w:rPr>
          <w:rStyle w:val="HTMLCode"/>
          <w:color w:val="FF0000"/>
          <w:sz w:val="22"/>
          <w:szCs w:val="22"/>
          <w:bdr w:val="none" w:sz="0" w:space="0" w:color="auto" w:frame="1"/>
        </w:rPr>
        <w:t>JdbcDaoSupport</w:t>
      </w:r>
      <w:r w:rsidRPr="00EB3C92">
        <w:rPr>
          <w:color w:val="FF0000"/>
          <w:sz w:val="22"/>
          <w:szCs w:val="22"/>
        </w:rPr>
        <w:t>,</w:t>
      </w:r>
      <w:r w:rsidRPr="00EB3C92">
        <w:rPr>
          <w:rStyle w:val="apple-converted-space"/>
          <w:color w:val="FF0000"/>
          <w:sz w:val="22"/>
          <w:szCs w:val="22"/>
        </w:rPr>
        <w:t> </w:t>
      </w:r>
      <w:r w:rsidRPr="00EB3C92">
        <w:rPr>
          <w:rStyle w:val="HTMLCode"/>
          <w:color w:val="FF0000"/>
          <w:sz w:val="22"/>
          <w:szCs w:val="22"/>
          <w:bdr w:val="none" w:sz="0" w:space="0" w:color="auto" w:frame="1"/>
        </w:rPr>
        <w:t>HibernateDaoSupport</w:t>
      </w:r>
      <w:r w:rsidRPr="00EB3C92">
        <w:rPr>
          <w:color w:val="FF0000"/>
          <w:sz w:val="22"/>
          <w:szCs w:val="22"/>
        </w:rPr>
        <w:t>,</w:t>
      </w:r>
      <w:r w:rsidRPr="00EB3C92">
        <w:rPr>
          <w:rStyle w:val="apple-converted-space"/>
          <w:color w:val="FF0000"/>
          <w:sz w:val="22"/>
          <w:szCs w:val="22"/>
        </w:rPr>
        <w:t> </w:t>
      </w:r>
      <w:r w:rsidRPr="00EB3C92">
        <w:rPr>
          <w:rStyle w:val="HTMLCode"/>
          <w:color w:val="FF0000"/>
          <w:sz w:val="22"/>
          <w:szCs w:val="22"/>
          <w:bdr w:val="none" w:sz="0" w:space="0" w:color="auto" w:frame="1"/>
        </w:rPr>
        <w:t>JdoDaoSupport</w:t>
      </w:r>
      <w:r w:rsidRPr="00EB3C92">
        <w:rPr>
          <w:rStyle w:val="apple-converted-space"/>
          <w:color w:val="FF0000"/>
          <w:sz w:val="22"/>
          <w:szCs w:val="22"/>
        </w:rPr>
        <w:t> </w:t>
      </w:r>
      <w:r w:rsidRPr="00EB3C92">
        <w:rPr>
          <w:color w:val="FF0000"/>
          <w:sz w:val="22"/>
          <w:szCs w:val="22"/>
        </w:rPr>
        <w:t>and</w:t>
      </w:r>
      <w:r w:rsidRPr="00EB3C92">
        <w:rPr>
          <w:rStyle w:val="HTMLCode"/>
          <w:color w:val="FF0000"/>
          <w:sz w:val="22"/>
          <w:szCs w:val="22"/>
          <w:bdr w:val="none" w:sz="0" w:space="0" w:color="auto" w:frame="1"/>
        </w:rPr>
        <w:t>JpaDaoSupport</w:t>
      </w:r>
      <w:r w:rsidRPr="00EB3C92">
        <w:rPr>
          <w:rStyle w:val="apple-converted-space"/>
          <w:color w:val="FF0000"/>
          <w:sz w:val="22"/>
          <w:szCs w:val="22"/>
        </w:rPr>
        <w:t> </w:t>
      </w:r>
      <w:r w:rsidRPr="00EB3C92">
        <w:rPr>
          <w:color w:val="FF0000"/>
          <w:sz w:val="22"/>
          <w:szCs w:val="22"/>
        </w:rPr>
        <w:t>for respective technologies.</w:t>
      </w:r>
    </w:p>
    <w:p w14:paraId="477547EA"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Spring DAO also provides consistency in exception hierarchy and we don’t need to catch specific exceptions.</w:t>
      </w:r>
    </w:p>
    <w:p w14:paraId="7954AC2E" w14:textId="77777777" w:rsidR="007F79B1" w:rsidRPr="00744C13"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1" w:name="spring-hibernate-integration"/>
      <w:bookmarkEnd w:id="41"/>
      <w:r w:rsidRPr="00744C13">
        <w:rPr>
          <w:rFonts w:ascii="Times New Roman" w:hAnsi="Times New Roman" w:cs="Times New Roman"/>
          <w:color w:val="333333"/>
          <w:spacing w:val="15"/>
        </w:rPr>
        <w:t>How to integrate Spring and Hibernate Frameworks?</w:t>
      </w:r>
    </w:p>
    <w:p w14:paraId="405E4830"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 xml:space="preserve">We can use Spring ORM module to integrate Spring and Hibernate frameworks, if you are using Hibernate 3+ where </w:t>
      </w:r>
      <w:proofErr w:type="spellStart"/>
      <w:r w:rsidRPr="00744C13">
        <w:rPr>
          <w:color w:val="333333"/>
          <w:sz w:val="22"/>
          <w:szCs w:val="22"/>
        </w:rPr>
        <w:t>SessionFactory</w:t>
      </w:r>
      <w:proofErr w:type="spellEnd"/>
      <w:r w:rsidRPr="00744C13">
        <w:rPr>
          <w:color w:val="333333"/>
          <w:sz w:val="22"/>
          <w:szCs w:val="22"/>
        </w:rPr>
        <w:t xml:space="preserve"> provides current session, then you should avoid </w:t>
      </w:r>
      <w:proofErr w:type="spellStart"/>
      <w:r w:rsidRPr="00744C13">
        <w:rPr>
          <w:color w:val="333333"/>
          <w:sz w:val="22"/>
          <w:szCs w:val="22"/>
        </w:rPr>
        <w:t>using</w:t>
      </w:r>
      <w:r w:rsidRPr="00744C13">
        <w:rPr>
          <w:rStyle w:val="HTMLCode"/>
          <w:color w:val="333333"/>
          <w:sz w:val="22"/>
          <w:szCs w:val="22"/>
          <w:bdr w:val="none" w:sz="0" w:space="0" w:color="auto" w:frame="1"/>
        </w:rPr>
        <w:t>HibernateTemplate</w:t>
      </w:r>
      <w:proofErr w:type="spellEnd"/>
      <w:r w:rsidRPr="00744C13">
        <w:rPr>
          <w:rStyle w:val="apple-converted-space"/>
          <w:color w:val="333333"/>
          <w:sz w:val="22"/>
          <w:szCs w:val="22"/>
        </w:rPr>
        <w:t> </w:t>
      </w:r>
      <w:r w:rsidRPr="00744C13">
        <w:rPr>
          <w:color w:val="333333"/>
          <w:sz w:val="22"/>
          <w:szCs w:val="22"/>
        </w:rPr>
        <w:t>or</w:t>
      </w:r>
      <w:r w:rsidRPr="00744C13">
        <w:rPr>
          <w:rStyle w:val="apple-converted-space"/>
          <w:color w:val="333333"/>
          <w:sz w:val="22"/>
          <w:szCs w:val="22"/>
        </w:rPr>
        <w:t> </w:t>
      </w:r>
      <w:proofErr w:type="spellStart"/>
      <w:r w:rsidRPr="00744C13">
        <w:rPr>
          <w:rStyle w:val="HTMLCode"/>
          <w:color w:val="333333"/>
          <w:sz w:val="22"/>
          <w:szCs w:val="22"/>
          <w:bdr w:val="none" w:sz="0" w:space="0" w:color="auto" w:frame="1"/>
        </w:rPr>
        <w:t>HibernateDaoSupport</w:t>
      </w:r>
      <w:proofErr w:type="spellEnd"/>
      <w:r w:rsidRPr="00744C13">
        <w:rPr>
          <w:rStyle w:val="apple-converted-space"/>
          <w:color w:val="333333"/>
          <w:sz w:val="22"/>
          <w:szCs w:val="22"/>
        </w:rPr>
        <w:t> </w:t>
      </w:r>
      <w:r w:rsidRPr="00744C13">
        <w:rPr>
          <w:color w:val="333333"/>
          <w:sz w:val="22"/>
          <w:szCs w:val="22"/>
        </w:rPr>
        <w:t>classes and better to use DAO pattern with dependency injection for the integration.</w:t>
      </w:r>
    </w:p>
    <w:p w14:paraId="7C042D6E"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proofErr w:type="gramStart"/>
      <w:r w:rsidRPr="00744C13">
        <w:rPr>
          <w:color w:val="333333"/>
          <w:sz w:val="22"/>
          <w:szCs w:val="22"/>
        </w:rPr>
        <w:t>Also</w:t>
      </w:r>
      <w:proofErr w:type="gramEnd"/>
      <w:r w:rsidRPr="00744C13">
        <w:rPr>
          <w:color w:val="333333"/>
          <w:sz w:val="22"/>
          <w:szCs w:val="22"/>
        </w:rPr>
        <w:t xml:space="preserve"> Spring ORM provides support for using Spring declarative transaction management, so you should utilize that rather than going for hibernate boiler-plate code for transaction management.</w:t>
      </w:r>
    </w:p>
    <w:p w14:paraId="474FC68D"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For better understanding you should go through following tutorials:</w:t>
      </w:r>
    </w:p>
    <w:p w14:paraId="5A80F726"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hyperlink r:id="rId29" w:tooltip="Spring Hibernate Integration Example Tutorial (Spring 4 + Hibernate 3 and Hibernate 4)" w:history="1">
        <w:r w:rsidRPr="00744C13">
          <w:rPr>
            <w:rStyle w:val="Hyperlink"/>
            <w:rFonts w:ascii="Times New Roman" w:hAnsi="Times New Roman" w:cs="Times New Roman"/>
            <w:color w:val="1A0DAB"/>
            <w:bdr w:val="none" w:sz="0" w:space="0" w:color="auto" w:frame="1"/>
          </w:rPr>
          <w:t>Spring Hibernate Integration Example</w:t>
        </w:r>
      </w:hyperlink>
    </w:p>
    <w:p w14:paraId="2096442C"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hyperlink r:id="rId30" w:tooltip="Spring MVC Hibernate MySQL Integration CRUD Example Tutorial" w:history="1">
        <w:r w:rsidRPr="00744C13">
          <w:rPr>
            <w:rStyle w:val="Hyperlink"/>
            <w:rFonts w:ascii="Times New Roman" w:hAnsi="Times New Roman" w:cs="Times New Roman"/>
            <w:color w:val="1A0DAB"/>
            <w:bdr w:val="none" w:sz="0" w:space="0" w:color="auto" w:frame="1"/>
          </w:rPr>
          <w:t>Spring MVC Hibernate Integration Example</w:t>
        </w:r>
      </w:hyperlink>
    </w:p>
    <w:p w14:paraId="3FC21DE2" w14:textId="77777777" w:rsidR="007F79B1" w:rsidRPr="00744C13"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2" w:name="spring-security"/>
      <w:bookmarkEnd w:id="42"/>
      <w:r w:rsidRPr="00744C13">
        <w:rPr>
          <w:rFonts w:ascii="Times New Roman" w:hAnsi="Times New Roman" w:cs="Times New Roman"/>
          <w:color w:val="333333"/>
          <w:spacing w:val="15"/>
        </w:rPr>
        <w:t>What is Spring Security?</w:t>
      </w:r>
    </w:p>
    <w:p w14:paraId="15012F09"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FE5557">
        <w:rPr>
          <w:color w:val="FF0000"/>
          <w:sz w:val="22"/>
          <w:szCs w:val="22"/>
        </w:rPr>
        <w:t>Spring security framework focuses on providing both authentication and authorization in java applications</w:t>
      </w:r>
      <w:r w:rsidRPr="00744C13">
        <w:rPr>
          <w:color w:val="333333"/>
          <w:sz w:val="22"/>
          <w:szCs w:val="22"/>
        </w:rPr>
        <w:t>. It also takes care of most of the common security vulnerabilities such as CSRF attack.</w:t>
      </w:r>
    </w:p>
    <w:p w14:paraId="69762E21" w14:textId="77777777" w:rsidR="007F79B1" w:rsidRPr="00744C13" w:rsidRDefault="007F79B1" w:rsidP="007F79B1">
      <w:pPr>
        <w:pStyle w:val="NormalWeb"/>
        <w:shd w:val="clear" w:color="auto" w:fill="FFFFFF"/>
        <w:spacing w:before="0" w:beforeAutospacing="0" w:after="0" w:afterAutospacing="0" w:line="276" w:lineRule="auto"/>
        <w:ind w:left="450"/>
        <w:textAlignment w:val="baseline"/>
        <w:rPr>
          <w:color w:val="333333"/>
          <w:sz w:val="22"/>
          <w:szCs w:val="22"/>
        </w:rPr>
      </w:pPr>
      <w:r w:rsidRPr="00744C13">
        <w:rPr>
          <w:color w:val="333333"/>
          <w:sz w:val="22"/>
          <w:szCs w:val="22"/>
        </w:rPr>
        <w:t>It’s very beneficial and easy to use Spring security in web applications, through the use of annotations such as</w:t>
      </w:r>
      <w:r w:rsidRPr="00744C13">
        <w:rPr>
          <w:rStyle w:val="apple-converted-space"/>
          <w:color w:val="333333"/>
          <w:sz w:val="22"/>
          <w:szCs w:val="22"/>
        </w:rPr>
        <w:t> </w:t>
      </w:r>
      <w:r w:rsidRPr="00744C13">
        <w:rPr>
          <w:rStyle w:val="HTMLCode"/>
          <w:color w:val="333333"/>
          <w:sz w:val="22"/>
          <w:szCs w:val="22"/>
          <w:bdr w:val="none" w:sz="0" w:space="0" w:color="auto" w:frame="1"/>
        </w:rPr>
        <w:t>@EnableWebSecurity</w:t>
      </w:r>
      <w:r w:rsidRPr="00744C13">
        <w:rPr>
          <w:color w:val="333333"/>
          <w:sz w:val="22"/>
          <w:szCs w:val="22"/>
        </w:rPr>
        <w:t>. You should go through following posts to learn how to use Spring Security framework.</w:t>
      </w:r>
    </w:p>
    <w:p w14:paraId="75D49B3A"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hyperlink r:id="rId31" w:history="1">
        <w:r w:rsidRPr="00744C13">
          <w:rPr>
            <w:rStyle w:val="Hyperlink"/>
            <w:rFonts w:ascii="Times New Roman" w:hAnsi="Times New Roman" w:cs="Times New Roman"/>
            <w:color w:val="1A0DAB"/>
            <w:bdr w:val="none" w:sz="0" w:space="0" w:color="auto" w:frame="1"/>
          </w:rPr>
          <w:t>Spring Security in Servlet Web Application</w:t>
        </w:r>
      </w:hyperlink>
    </w:p>
    <w:p w14:paraId="7853E7D8" w14:textId="77777777" w:rsidR="007F79B1" w:rsidRPr="00744C13" w:rsidRDefault="007F79B1" w:rsidP="007F79B1">
      <w:pPr>
        <w:numPr>
          <w:ilvl w:val="1"/>
          <w:numId w:val="38"/>
        </w:numPr>
        <w:shd w:val="clear" w:color="auto" w:fill="FFFFFF"/>
        <w:spacing w:after="0"/>
        <w:ind w:left="900"/>
        <w:textAlignment w:val="baseline"/>
        <w:rPr>
          <w:rFonts w:ascii="Times New Roman" w:hAnsi="Times New Roman" w:cs="Times New Roman"/>
          <w:color w:val="333333"/>
        </w:rPr>
      </w:pPr>
      <w:hyperlink r:id="rId32" w:history="1">
        <w:r w:rsidRPr="00744C13">
          <w:rPr>
            <w:rStyle w:val="Hyperlink"/>
            <w:rFonts w:ascii="Times New Roman" w:hAnsi="Times New Roman" w:cs="Times New Roman"/>
            <w:color w:val="1A0DAB"/>
            <w:bdr w:val="none" w:sz="0" w:space="0" w:color="auto" w:frame="1"/>
          </w:rPr>
          <w:t>Spring MVC and Spring Security Integration Example</w:t>
        </w:r>
      </w:hyperlink>
    </w:p>
    <w:p w14:paraId="45F23956" w14:textId="77777777" w:rsidR="007F79B1" w:rsidRPr="00744C13"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3" w:name="spring-properties-inject"/>
      <w:bookmarkEnd w:id="43"/>
      <w:r w:rsidRPr="00744C13">
        <w:rPr>
          <w:rFonts w:ascii="Times New Roman" w:hAnsi="Times New Roman" w:cs="Times New Roman"/>
          <w:color w:val="333333"/>
          <w:spacing w:val="15"/>
        </w:rPr>
        <w:t xml:space="preserve">How to inject a </w:t>
      </w:r>
      <w:proofErr w:type="spellStart"/>
      <w:r w:rsidRPr="00744C13">
        <w:rPr>
          <w:rFonts w:ascii="Times New Roman" w:hAnsi="Times New Roman" w:cs="Times New Roman"/>
          <w:color w:val="333333"/>
          <w:spacing w:val="15"/>
        </w:rPr>
        <w:t>java.util.Properties</w:t>
      </w:r>
      <w:proofErr w:type="spellEnd"/>
      <w:r w:rsidRPr="00744C13">
        <w:rPr>
          <w:rFonts w:ascii="Times New Roman" w:hAnsi="Times New Roman" w:cs="Times New Roman"/>
          <w:color w:val="333333"/>
          <w:spacing w:val="15"/>
        </w:rPr>
        <w:t xml:space="preserve"> into a Spring Bean?</w:t>
      </w:r>
    </w:p>
    <w:p w14:paraId="788E796C"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 xml:space="preserve">We need to define </w:t>
      </w:r>
      <w:proofErr w:type="spellStart"/>
      <w:r w:rsidRPr="00744C13">
        <w:rPr>
          <w:color w:val="333333"/>
          <w:sz w:val="22"/>
          <w:szCs w:val="22"/>
        </w:rPr>
        <w:t>propertyConfigurer</w:t>
      </w:r>
      <w:proofErr w:type="spellEnd"/>
      <w:r w:rsidRPr="00744C13">
        <w:rPr>
          <w:color w:val="333333"/>
          <w:sz w:val="22"/>
          <w:szCs w:val="22"/>
        </w:rPr>
        <w:t xml:space="preserve"> bean that will load the properties from the given property file. Then we can use Spring EL support to inject properties into other bean dependencies. For example;</w:t>
      </w:r>
    </w:p>
    <w:tbl>
      <w:tblPr>
        <w:tblW w:w="11235" w:type="dxa"/>
        <w:tblInd w:w="450" w:type="dxa"/>
        <w:tblCellMar>
          <w:left w:w="0" w:type="dxa"/>
          <w:right w:w="0" w:type="dxa"/>
        </w:tblCellMar>
        <w:tblLook w:val="04A0" w:firstRow="1" w:lastRow="0" w:firstColumn="1" w:lastColumn="0" w:noHBand="0" w:noVBand="1"/>
      </w:tblPr>
      <w:tblGrid>
        <w:gridCol w:w="510"/>
        <w:gridCol w:w="10725"/>
      </w:tblGrid>
      <w:tr w:rsidR="007F79B1" w:rsidRPr="00744C13" w14:paraId="0420F7D9" w14:textId="77777777" w:rsidTr="00DA3F6A">
        <w:tc>
          <w:tcPr>
            <w:tcW w:w="0" w:type="auto"/>
            <w:vAlign w:val="center"/>
            <w:hideMark/>
          </w:tcPr>
          <w:p w14:paraId="0CD514A1"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658529A5"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p w14:paraId="409B91E2"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3</w:t>
            </w:r>
          </w:p>
          <w:p w14:paraId="2B385701"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4</w:t>
            </w:r>
          </w:p>
          <w:p w14:paraId="2B6E9B4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5</w:t>
            </w:r>
          </w:p>
          <w:p w14:paraId="4D47CB6F"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6</w:t>
            </w:r>
          </w:p>
          <w:p w14:paraId="56543697"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7</w:t>
            </w:r>
          </w:p>
          <w:p w14:paraId="77BF33D1"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8</w:t>
            </w:r>
          </w:p>
        </w:tc>
        <w:tc>
          <w:tcPr>
            <w:tcW w:w="10725" w:type="dxa"/>
            <w:vAlign w:val="center"/>
            <w:hideMark/>
          </w:tcPr>
          <w:p w14:paraId="7D33C784"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&lt;bean</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id="</w:t>
            </w:r>
            <w:proofErr w:type="spellStart"/>
            <w:r w:rsidRPr="00744C13">
              <w:rPr>
                <w:rStyle w:val="HTMLCode"/>
                <w:rFonts w:ascii="Times New Roman" w:eastAsiaTheme="minorHAnsi" w:hAnsi="Times New Roman" w:cs="Times New Roman"/>
              </w:rPr>
              <w:t>propertyConfigurer</w:t>
            </w:r>
            <w:proofErr w:type="spellEnd"/>
            <w:r w:rsidRPr="00744C13">
              <w:rPr>
                <w:rStyle w:val="HTMLCode"/>
                <w:rFonts w:ascii="Times New Roman" w:eastAsiaTheme="minorHAnsi" w:hAnsi="Times New Roman" w:cs="Times New Roman"/>
              </w:rPr>
              <w:t>"</w:t>
            </w:r>
          </w:p>
          <w:p w14:paraId="467A170D"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class="org.springframework.context.support.PropertySourcesPlaceholderConfigurer"&gt;</w:t>
            </w:r>
          </w:p>
          <w:p w14:paraId="54D3308D"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&lt;property</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name="location"</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value="/WEB-INF/</w:t>
            </w:r>
            <w:proofErr w:type="spellStart"/>
            <w:r w:rsidRPr="00744C13">
              <w:rPr>
                <w:rStyle w:val="HTMLCode"/>
                <w:rFonts w:ascii="Times New Roman" w:eastAsiaTheme="minorHAnsi" w:hAnsi="Times New Roman" w:cs="Times New Roman"/>
              </w:rPr>
              <w:t>application.properties</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/&gt;</w:t>
            </w:r>
          </w:p>
          <w:p w14:paraId="44FA8177"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xml:space="preserve">&lt;/bean&gt; </w:t>
            </w:r>
          </w:p>
          <w:p w14:paraId="59458FD1"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 </w:t>
            </w:r>
          </w:p>
          <w:p w14:paraId="5CAB19BE"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&lt;bean</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class="</w:t>
            </w:r>
            <w:proofErr w:type="spellStart"/>
            <w:proofErr w:type="gramStart"/>
            <w:r w:rsidRPr="00744C13">
              <w:rPr>
                <w:rStyle w:val="HTMLCode"/>
                <w:rFonts w:ascii="Times New Roman" w:eastAsiaTheme="minorHAnsi" w:hAnsi="Times New Roman" w:cs="Times New Roman"/>
              </w:rPr>
              <w:t>com.journaldev</w:t>
            </w:r>
            <w:proofErr w:type="gramEnd"/>
            <w:r w:rsidRPr="00744C13">
              <w:rPr>
                <w:rStyle w:val="HTMLCode"/>
                <w:rFonts w:ascii="Times New Roman" w:eastAsiaTheme="minorHAnsi" w:hAnsi="Times New Roman" w:cs="Times New Roman"/>
              </w:rPr>
              <w:t>.spring.EmployeeDaoImpl</w:t>
            </w:r>
            <w:proofErr w:type="spellEnd"/>
            <w:r w:rsidRPr="00744C13">
              <w:rPr>
                <w:rStyle w:val="HTMLCode"/>
                <w:rFonts w:ascii="Times New Roman" w:eastAsiaTheme="minorHAnsi" w:hAnsi="Times New Roman" w:cs="Times New Roman"/>
              </w:rPr>
              <w:t>"&gt;</w:t>
            </w:r>
          </w:p>
          <w:p w14:paraId="2B077F8B"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&lt;property</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name="</w:t>
            </w:r>
            <w:proofErr w:type="spellStart"/>
            <w:r w:rsidRPr="00744C13">
              <w:rPr>
                <w:rStyle w:val="HTMLCode"/>
                <w:rFonts w:ascii="Times New Roman" w:eastAsiaTheme="minorHAnsi" w:hAnsi="Times New Roman" w:cs="Times New Roman"/>
              </w:rPr>
              <w:t>maxReadResults</w:t>
            </w:r>
            <w:proofErr w:type="spellEnd"/>
            <w:r w:rsidRPr="00744C13">
              <w:rPr>
                <w:rStyle w:val="HTMLCode"/>
                <w:rFonts w:ascii="Times New Roman" w:eastAsiaTheme="minorHAnsi" w:hAnsi="Times New Roman" w:cs="Times New Roman"/>
              </w:rPr>
              <w:t>"</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value="${</w:t>
            </w:r>
            <w:proofErr w:type="spellStart"/>
            <w:r w:rsidRPr="00744C13">
              <w:rPr>
                <w:rStyle w:val="HTMLCode"/>
                <w:rFonts w:ascii="Times New Roman" w:eastAsiaTheme="minorHAnsi" w:hAnsi="Times New Roman" w:cs="Times New Roman"/>
              </w:rPr>
              <w:t>results.read.max</w:t>
            </w:r>
            <w:proofErr w:type="spellEnd"/>
            <w:r w:rsidRPr="00744C13">
              <w:rPr>
                <w:rStyle w:val="HTMLCode"/>
                <w:rFonts w:ascii="Times New Roman" w:eastAsiaTheme="minorHAnsi" w:hAnsi="Times New Roman" w:cs="Times New Roman"/>
              </w:rPr>
              <w:t>}"/&gt;</w:t>
            </w:r>
          </w:p>
          <w:p w14:paraId="59B4B217"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&lt;/bean&gt;</w:t>
            </w:r>
          </w:p>
        </w:tc>
      </w:tr>
    </w:tbl>
    <w:p w14:paraId="7FD0EAFD"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If you are using annotation to configure the spring bean, then you can inject property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744C13" w14:paraId="322286BB" w14:textId="77777777" w:rsidTr="00DA3F6A">
        <w:tc>
          <w:tcPr>
            <w:tcW w:w="0" w:type="auto"/>
            <w:vAlign w:val="center"/>
            <w:hideMark/>
          </w:tcPr>
          <w:p w14:paraId="0CD3DDBB"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1</w:t>
            </w:r>
          </w:p>
          <w:p w14:paraId="36EDFF1D" w14:textId="77777777" w:rsidR="007F79B1" w:rsidRPr="00744C13" w:rsidRDefault="007F79B1" w:rsidP="00DA3F6A">
            <w:pPr>
              <w:rPr>
                <w:rFonts w:ascii="Times New Roman" w:hAnsi="Times New Roman" w:cs="Times New Roman"/>
              </w:rPr>
            </w:pPr>
            <w:r w:rsidRPr="00744C13">
              <w:rPr>
                <w:rFonts w:ascii="Times New Roman" w:hAnsi="Times New Roman" w:cs="Times New Roman"/>
              </w:rPr>
              <w:t>2</w:t>
            </w:r>
          </w:p>
        </w:tc>
        <w:tc>
          <w:tcPr>
            <w:tcW w:w="10260" w:type="dxa"/>
            <w:vAlign w:val="center"/>
            <w:hideMark/>
          </w:tcPr>
          <w:p w14:paraId="6360CD81"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 xml:space="preserve">@Value("${maxReadResults}") </w:t>
            </w:r>
          </w:p>
          <w:p w14:paraId="13B8C321" w14:textId="77777777" w:rsidR="007F79B1" w:rsidRPr="00744C13" w:rsidRDefault="007F79B1" w:rsidP="00DA3F6A">
            <w:pPr>
              <w:rPr>
                <w:rFonts w:ascii="Times New Roman" w:hAnsi="Times New Roman" w:cs="Times New Roman"/>
              </w:rPr>
            </w:pPr>
            <w:r w:rsidRPr="00744C13">
              <w:rPr>
                <w:rStyle w:val="HTMLCode"/>
                <w:rFonts w:ascii="Times New Roman" w:eastAsiaTheme="minorHAnsi" w:hAnsi="Times New Roman" w:cs="Times New Roman"/>
              </w:rPr>
              <w:t>private</w:t>
            </w:r>
            <w:r w:rsidRPr="00744C13">
              <w:rPr>
                <w:rFonts w:ascii="Times New Roman" w:hAnsi="Times New Roman" w:cs="Times New Roman"/>
              </w:rPr>
              <w:t xml:space="preserve"> </w:t>
            </w:r>
            <w:r w:rsidRPr="00744C13">
              <w:rPr>
                <w:rStyle w:val="HTMLCode"/>
                <w:rFonts w:ascii="Times New Roman" w:eastAsiaTheme="minorHAnsi" w:hAnsi="Times New Roman" w:cs="Times New Roman"/>
              </w:rPr>
              <w:t>int</w:t>
            </w:r>
            <w:r w:rsidRPr="00744C13">
              <w:rPr>
                <w:rFonts w:ascii="Times New Roman" w:hAnsi="Times New Roman" w:cs="Times New Roman"/>
              </w:rPr>
              <w:t xml:space="preserve"> </w:t>
            </w:r>
            <w:proofErr w:type="spellStart"/>
            <w:r w:rsidRPr="00744C13">
              <w:rPr>
                <w:rStyle w:val="HTMLCode"/>
                <w:rFonts w:ascii="Times New Roman" w:eastAsiaTheme="minorHAnsi" w:hAnsi="Times New Roman" w:cs="Times New Roman"/>
              </w:rPr>
              <w:t>maxReadResults</w:t>
            </w:r>
            <w:proofErr w:type="spellEnd"/>
            <w:r w:rsidRPr="00744C13">
              <w:rPr>
                <w:rStyle w:val="HTMLCode"/>
                <w:rFonts w:ascii="Times New Roman" w:eastAsiaTheme="minorHAnsi" w:hAnsi="Times New Roman" w:cs="Times New Roman"/>
              </w:rPr>
              <w:t>;</w:t>
            </w:r>
          </w:p>
        </w:tc>
      </w:tr>
    </w:tbl>
    <w:p w14:paraId="7197812F" w14:textId="77777777" w:rsidR="007F79B1" w:rsidRPr="002E5EA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4" w:name="spring-design-patterns"/>
      <w:bookmarkEnd w:id="44"/>
      <w:r w:rsidRPr="002E5EA9">
        <w:rPr>
          <w:rFonts w:ascii="Times New Roman" w:hAnsi="Times New Roman" w:cs="Times New Roman"/>
          <w:color w:val="FF0000"/>
          <w:spacing w:val="15"/>
        </w:rPr>
        <w:t>Name some of the design patterns used in Spring Framework?</w:t>
      </w:r>
    </w:p>
    <w:p w14:paraId="5C43CC54"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Spring Framework is using a lot of design patterns, some of the common ones are:</w:t>
      </w:r>
    </w:p>
    <w:p w14:paraId="30028DDB"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hyperlink r:id="rId33" w:tooltip="Java Singleton Design Pattern Best Practices with Examples" w:history="1">
        <w:r w:rsidRPr="00744C13">
          <w:rPr>
            <w:rStyle w:val="Hyperlink"/>
            <w:rFonts w:ascii="Times New Roman" w:hAnsi="Times New Roman" w:cs="Times New Roman"/>
            <w:color w:val="1A0DAB"/>
            <w:bdr w:val="none" w:sz="0" w:space="0" w:color="auto" w:frame="1"/>
          </w:rPr>
          <w:t>Singleton Pattern</w:t>
        </w:r>
      </w:hyperlink>
      <w:r w:rsidRPr="00744C13">
        <w:rPr>
          <w:rFonts w:ascii="Times New Roman" w:hAnsi="Times New Roman" w:cs="Times New Roman"/>
          <w:color w:val="333333"/>
        </w:rPr>
        <w:t>: Creating beans with default scope.</w:t>
      </w:r>
    </w:p>
    <w:p w14:paraId="6D08CE24"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hyperlink r:id="rId34" w:tooltip="Factory Design Pattern in Java" w:history="1">
        <w:r w:rsidRPr="00744C13">
          <w:rPr>
            <w:rStyle w:val="Hyperlink"/>
            <w:rFonts w:ascii="Times New Roman" w:hAnsi="Times New Roman" w:cs="Times New Roman"/>
            <w:color w:val="1A0DAB"/>
            <w:bdr w:val="none" w:sz="0" w:space="0" w:color="auto" w:frame="1"/>
          </w:rPr>
          <w:t>Factory Pattern</w:t>
        </w:r>
      </w:hyperlink>
      <w:r w:rsidRPr="00744C13">
        <w:rPr>
          <w:rFonts w:ascii="Times New Roman" w:hAnsi="Times New Roman" w:cs="Times New Roman"/>
          <w:color w:val="333333"/>
        </w:rPr>
        <w:t>: Bean Factory classes</w:t>
      </w:r>
    </w:p>
    <w:p w14:paraId="05D93524"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hyperlink r:id="rId35" w:tooltip="Prototype Pattern in Java" w:history="1">
        <w:r w:rsidRPr="00744C13">
          <w:rPr>
            <w:rStyle w:val="Hyperlink"/>
            <w:rFonts w:ascii="Times New Roman" w:hAnsi="Times New Roman" w:cs="Times New Roman"/>
            <w:color w:val="1A0DAB"/>
            <w:bdr w:val="none" w:sz="0" w:space="0" w:color="auto" w:frame="1"/>
          </w:rPr>
          <w:t>Prototype Pattern</w:t>
        </w:r>
      </w:hyperlink>
      <w:r w:rsidRPr="00744C13">
        <w:rPr>
          <w:rFonts w:ascii="Times New Roman" w:hAnsi="Times New Roman" w:cs="Times New Roman"/>
          <w:color w:val="333333"/>
        </w:rPr>
        <w:t>: Bean scopes</w:t>
      </w:r>
    </w:p>
    <w:p w14:paraId="78D85581"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hyperlink r:id="rId36" w:tooltip="Adapter Design Pattern in Java – Example Tutorial" w:history="1">
        <w:r w:rsidRPr="00744C13">
          <w:rPr>
            <w:rStyle w:val="Hyperlink"/>
            <w:rFonts w:ascii="Times New Roman" w:hAnsi="Times New Roman" w:cs="Times New Roman"/>
            <w:color w:val="1A0DAB"/>
            <w:bdr w:val="none" w:sz="0" w:space="0" w:color="auto" w:frame="1"/>
          </w:rPr>
          <w:t>Adapter Pattern</w:t>
        </w:r>
      </w:hyperlink>
      <w:r w:rsidRPr="00744C13">
        <w:rPr>
          <w:rFonts w:ascii="Times New Roman" w:hAnsi="Times New Roman" w:cs="Times New Roman"/>
          <w:color w:val="333333"/>
        </w:rPr>
        <w:t>: Spring Web and Spring MVC</w:t>
      </w:r>
    </w:p>
    <w:p w14:paraId="1E55353E"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hyperlink r:id="rId37" w:tooltip="Proxy Design Pattern in Java – Example Tutorial" w:history="1">
        <w:r w:rsidRPr="00744C13">
          <w:rPr>
            <w:rStyle w:val="Hyperlink"/>
            <w:rFonts w:ascii="Times New Roman" w:hAnsi="Times New Roman" w:cs="Times New Roman"/>
            <w:color w:val="1A0DAB"/>
            <w:bdr w:val="none" w:sz="0" w:space="0" w:color="auto" w:frame="1"/>
          </w:rPr>
          <w:t>Proxy Pattern</w:t>
        </w:r>
      </w:hyperlink>
      <w:r w:rsidRPr="00744C13">
        <w:rPr>
          <w:rFonts w:ascii="Times New Roman" w:hAnsi="Times New Roman" w:cs="Times New Roman"/>
          <w:color w:val="333333"/>
        </w:rPr>
        <w:t>: Spring Aspect Oriented Programming support</w:t>
      </w:r>
    </w:p>
    <w:p w14:paraId="45E85D45"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hyperlink r:id="rId38" w:tooltip="Template Method Design Pattern in Java" w:history="1">
        <w:r w:rsidRPr="00744C13">
          <w:rPr>
            <w:rStyle w:val="Hyperlink"/>
            <w:rFonts w:ascii="Times New Roman" w:hAnsi="Times New Roman" w:cs="Times New Roman"/>
            <w:color w:val="1A0DAB"/>
            <w:bdr w:val="none" w:sz="0" w:space="0" w:color="auto" w:frame="1"/>
          </w:rPr>
          <w:t>Template Method Pattern</w:t>
        </w:r>
      </w:hyperlink>
      <w:r w:rsidRPr="00744C13">
        <w:rPr>
          <w:rFonts w:ascii="Times New Roman" w:hAnsi="Times New Roman" w:cs="Times New Roman"/>
          <w:color w:val="333333"/>
        </w:rPr>
        <w:t xml:space="preserve">: </w:t>
      </w:r>
      <w:proofErr w:type="spellStart"/>
      <w:r w:rsidRPr="00744C13">
        <w:rPr>
          <w:rFonts w:ascii="Times New Roman" w:hAnsi="Times New Roman" w:cs="Times New Roman"/>
          <w:color w:val="333333"/>
        </w:rPr>
        <w:t>JdbcTemplate</w:t>
      </w:r>
      <w:proofErr w:type="spellEnd"/>
      <w:r w:rsidRPr="00744C13">
        <w:rPr>
          <w:rFonts w:ascii="Times New Roman" w:hAnsi="Times New Roman" w:cs="Times New Roman"/>
          <w:color w:val="333333"/>
        </w:rPr>
        <w:t xml:space="preserve">, </w:t>
      </w:r>
      <w:proofErr w:type="spellStart"/>
      <w:r w:rsidRPr="00744C13">
        <w:rPr>
          <w:rFonts w:ascii="Times New Roman" w:hAnsi="Times New Roman" w:cs="Times New Roman"/>
          <w:color w:val="333333"/>
        </w:rPr>
        <w:t>HibernateTemplate</w:t>
      </w:r>
      <w:proofErr w:type="spellEnd"/>
      <w:r w:rsidRPr="00744C13">
        <w:rPr>
          <w:rFonts w:ascii="Times New Roman" w:hAnsi="Times New Roman" w:cs="Times New Roman"/>
          <w:color w:val="333333"/>
        </w:rPr>
        <w:t xml:space="preserve"> </w:t>
      </w:r>
      <w:proofErr w:type="spellStart"/>
      <w:r w:rsidRPr="00744C13">
        <w:rPr>
          <w:rFonts w:ascii="Times New Roman" w:hAnsi="Times New Roman" w:cs="Times New Roman"/>
          <w:color w:val="333333"/>
        </w:rPr>
        <w:t>etc</w:t>
      </w:r>
      <w:proofErr w:type="spellEnd"/>
    </w:p>
    <w:p w14:paraId="7E4F006C"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 xml:space="preserve">Front Controller: Spring MVC </w:t>
      </w:r>
      <w:proofErr w:type="spellStart"/>
      <w:r w:rsidRPr="00744C13">
        <w:rPr>
          <w:rFonts w:ascii="Times New Roman" w:hAnsi="Times New Roman" w:cs="Times New Roman"/>
          <w:color w:val="333333"/>
        </w:rPr>
        <w:t>DispatcherServlet</w:t>
      </w:r>
      <w:proofErr w:type="spellEnd"/>
    </w:p>
    <w:p w14:paraId="37D01FB4" w14:textId="77777777" w:rsidR="007F79B1" w:rsidRPr="003E28B1" w:rsidRDefault="007F79B1" w:rsidP="007F79B1">
      <w:pPr>
        <w:numPr>
          <w:ilvl w:val="1"/>
          <w:numId w:val="39"/>
        </w:numPr>
        <w:shd w:val="clear" w:color="auto" w:fill="FFFFFF"/>
        <w:spacing w:after="0"/>
        <w:ind w:left="900"/>
        <w:textAlignment w:val="baseline"/>
        <w:rPr>
          <w:rFonts w:ascii="Times New Roman" w:hAnsi="Times New Roman" w:cs="Times New Roman"/>
          <w:color w:val="FF0000"/>
        </w:rPr>
      </w:pPr>
      <w:r w:rsidRPr="003E28B1">
        <w:rPr>
          <w:rFonts w:ascii="Times New Roman" w:hAnsi="Times New Roman" w:cs="Times New Roman"/>
          <w:color w:val="FF0000"/>
        </w:rPr>
        <w:t>Data Access Object: Spring DAO support</w:t>
      </w:r>
    </w:p>
    <w:p w14:paraId="465D0898" w14:textId="77777777" w:rsidR="007F79B1" w:rsidRPr="003E28B1" w:rsidRDefault="007F79B1" w:rsidP="007F79B1">
      <w:pPr>
        <w:numPr>
          <w:ilvl w:val="1"/>
          <w:numId w:val="39"/>
        </w:numPr>
        <w:shd w:val="clear" w:color="auto" w:fill="FFFFFF"/>
        <w:spacing w:after="0"/>
        <w:ind w:left="900"/>
        <w:textAlignment w:val="baseline"/>
        <w:rPr>
          <w:rFonts w:ascii="Times New Roman" w:hAnsi="Times New Roman" w:cs="Times New Roman"/>
          <w:color w:val="FF0000"/>
        </w:rPr>
      </w:pPr>
      <w:r w:rsidRPr="003E28B1">
        <w:rPr>
          <w:rFonts w:ascii="Times New Roman" w:hAnsi="Times New Roman" w:cs="Times New Roman"/>
          <w:color w:val="FF0000"/>
        </w:rPr>
        <w:t>Dependency Injection and Aspect Oriented Programming</w:t>
      </w:r>
    </w:p>
    <w:p w14:paraId="7A1F7EA4" w14:textId="77777777" w:rsidR="007F79B1" w:rsidRPr="00744C13" w:rsidRDefault="007F79B1" w:rsidP="007F79B1">
      <w:pPr>
        <w:pStyle w:val="Heading3"/>
        <w:keepNext w:val="0"/>
        <w:keepLines w:val="0"/>
        <w:numPr>
          <w:ilvl w:val="0"/>
          <w:numId w:val="39"/>
        </w:numPr>
        <w:shd w:val="clear" w:color="auto" w:fill="FFFFFF"/>
        <w:spacing w:before="0" w:after="270"/>
        <w:ind w:left="450"/>
        <w:textAlignment w:val="baseline"/>
        <w:rPr>
          <w:rFonts w:ascii="Times New Roman" w:hAnsi="Times New Roman" w:cs="Times New Roman"/>
          <w:b/>
          <w:bCs/>
          <w:color w:val="333333"/>
          <w:spacing w:val="15"/>
        </w:rPr>
      </w:pPr>
      <w:bookmarkStart w:id="45" w:name="spring-best-practices"/>
      <w:bookmarkEnd w:id="45"/>
      <w:r w:rsidRPr="00744C13">
        <w:rPr>
          <w:rFonts w:ascii="Times New Roman" w:hAnsi="Times New Roman" w:cs="Times New Roman"/>
          <w:color w:val="333333"/>
          <w:spacing w:val="15"/>
        </w:rPr>
        <w:t>What are some of the best practices for Spring Framework?</w:t>
      </w:r>
    </w:p>
    <w:p w14:paraId="254A4819"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Some of the best practices for Spring Framework are:</w:t>
      </w:r>
    </w:p>
    <w:p w14:paraId="2DBCBDED"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Avoid version numbers in schema reference, to make sure we have the latest configs.</w:t>
      </w:r>
    </w:p>
    <w:p w14:paraId="3CCEF494"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Divide spring bean configurations based on their concerns such as spring-jdbc.xml, spring-security.xml.</w:t>
      </w:r>
    </w:p>
    <w:p w14:paraId="6A89B68B"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For spring beans that are used in multiple contexts in Spring MVC, create them in the root context and initialize with listener.</w:t>
      </w:r>
    </w:p>
    <w:p w14:paraId="402CD819"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 xml:space="preserve">Configure bean dependencies as much as possible, try to avoid </w:t>
      </w:r>
      <w:proofErr w:type="spellStart"/>
      <w:r w:rsidRPr="00744C13">
        <w:rPr>
          <w:rFonts w:ascii="Times New Roman" w:hAnsi="Times New Roman" w:cs="Times New Roman"/>
          <w:color w:val="333333"/>
        </w:rPr>
        <w:t>autowiring</w:t>
      </w:r>
      <w:proofErr w:type="spellEnd"/>
      <w:r w:rsidRPr="00744C13">
        <w:rPr>
          <w:rFonts w:ascii="Times New Roman" w:hAnsi="Times New Roman" w:cs="Times New Roman"/>
          <w:color w:val="333333"/>
        </w:rPr>
        <w:t xml:space="preserve"> as much as possible.</w:t>
      </w:r>
    </w:p>
    <w:p w14:paraId="136B1C9D"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For application level properties, best approach is to create a property file and read it in the spring bean configuration file.</w:t>
      </w:r>
    </w:p>
    <w:p w14:paraId="0F356B3C"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For smaller applications, annotations are useful but for larger applications annotations can become a pain. If we have all the configuration in xml files, maintaining it will be easier.</w:t>
      </w:r>
    </w:p>
    <w:p w14:paraId="0F5F991E"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Use correct annotations for components for understanding the purpose easily. For services use @Service and for DAO beans use @Repository.</w:t>
      </w:r>
    </w:p>
    <w:p w14:paraId="6181CFD7"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Spring framework has a lot of modules, use what you need. Remove all the extra dependencies that gets usually added when you create projects through Spring Tool Suite templates.</w:t>
      </w:r>
    </w:p>
    <w:p w14:paraId="4C0F50EF"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If you are using Aspects, make sure to keep the join pint as narrow as possible to avoid advice on unwanted methods. Consider custom annotations that are easier to use and avoid any issues.</w:t>
      </w:r>
    </w:p>
    <w:p w14:paraId="02A0B4E6" w14:textId="77777777" w:rsidR="007F79B1" w:rsidRPr="00744C13" w:rsidRDefault="007F79B1" w:rsidP="007F79B1">
      <w:pPr>
        <w:numPr>
          <w:ilvl w:val="1"/>
          <w:numId w:val="39"/>
        </w:numPr>
        <w:shd w:val="clear" w:color="auto" w:fill="FFFFFF"/>
        <w:spacing w:after="0"/>
        <w:ind w:left="900"/>
        <w:textAlignment w:val="baseline"/>
        <w:rPr>
          <w:rFonts w:ascii="Times New Roman" w:hAnsi="Times New Roman" w:cs="Times New Roman"/>
          <w:color w:val="333333"/>
        </w:rPr>
      </w:pPr>
      <w:r w:rsidRPr="00744C13">
        <w:rPr>
          <w:rFonts w:ascii="Times New Roman" w:hAnsi="Times New Roman" w:cs="Times New Roman"/>
          <w:color w:val="333333"/>
        </w:rPr>
        <w:t>Use dependency injection when there is actual benefit, just for the sake of loose-coupling don’t use it because it’s harder to maintain.</w:t>
      </w:r>
    </w:p>
    <w:p w14:paraId="6A488763" w14:textId="77777777" w:rsidR="007F79B1" w:rsidRPr="00744C13" w:rsidRDefault="007F79B1" w:rsidP="007F79B1">
      <w:pPr>
        <w:pStyle w:val="NormalWeb"/>
        <w:shd w:val="clear" w:color="auto" w:fill="FFFFFF"/>
        <w:spacing w:before="0" w:beforeAutospacing="0" w:after="360" w:afterAutospacing="0" w:line="276" w:lineRule="auto"/>
        <w:ind w:left="450"/>
        <w:textAlignment w:val="baseline"/>
        <w:rPr>
          <w:color w:val="333333"/>
          <w:sz w:val="22"/>
          <w:szCs w:val="22"/>
        </w:rPr>
      </w:pPr>
      <w:r w:rsidRPr="00744C13">
        <w:rPr>
          <w:color w:val="333333"/>
          <w:sz w:val="22"/>
          <w:szCs w:val="22"/>
        </w:rPr>
        <w:t>[/</w:t>
      </w:r>
      <w:proofErr w:type="spellStart"/>
      <w:r w:rsidRPr="00744C13">
        <w:rPr>
          <w:color w:val="333333"/>
          <w:sz w:val="22"/>
          <w:szCs w:val="22"/>
        </w:rPr>
        <w:t>sociallocker</w:t>
      </w:r>
      <w:proofErr w:type="spellEnd"/>
      <w:r w:rsidRPr="00744C13">
        <w:rPr>
          <w:color w:val="333333"/>
          <w:sz w:val="22"/>
          <w:szCs w:val="22"/>
        </w:rPr>
        <w:t>]</w:t>
      </w:r>
    </w:p>
    <w:p w14:paraId="7B7EC4C5" w14:textId="77777777" w:rsidR="007F79B1" w:rsidRPr="00744C13" w:rsidRDefault="007F79B1" w:rsidP="007F79B1">
      <w:pPr>
        <w:rPr>
          <w:rFonts w:ascii="Times New Roman" w:hAnsi="Times New Roman" w:cs="Times New Roman"/>
        </w:rPr>
      </w:pPr>
    </w:p>
    <w:p w14:paraId="6E6421C1" w14:textId="4121F693" w:rsidR="007306A3" w:rsidRPr="007F79B1" w:rsidRDefault="007306A3" w:rsidP="007F79B1"/>
    <w:sectPr w:rsidR="007306A3" w:rsidRPr="007F7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2"/>
  </w:num>
  <w:num w:numId="3">
    <w:abstractNumId w:val="12"/>
  </w:num>
  <w:num w:numId="4">
    <w:abstractNumId w:val="22"/>
  </w:num>
  <w:num w:numId="5">
    <w:abstractNumId w:val="33"/>
  </w:num>
  <w:num w:numId="6">
    <w:abstractNumId w:val="17"/>
  </w:num>
  <w:num w:numId="7">
    <w:abstractNumId w:val="19"/>
  </w:num>
  <w:num w:numId="8">
    <w:abstractNumId w:val="8"/>
  </w:num>
  <w:num w:numId="9">
    <w:abstractNumId w:val="9"/>
  </w:num>
  <w:num w:numId="10">
    <w:abstractNumId w:val="23"/>
  </w:num>
  <w:num w:numId="11">
    <w:abstractNumId w:val="29"/>
  </w:num>
  <w:num w:numId="12">
    <w:abstractNumId w:val="25"/>
  </w:num>
  <w:num w:numId="13">
    <w:abstractNumId w:val="10"/>
  </w:num>
  <w:num w:numId="14">
    <w:abstractNumId w:val="0"/>
  </w:num>
  <w:num w:numId="15">
    <w:abstractNumId w:val="24"/>
  </w:num>
  <w:num w:numId="16">
    <w:abstractNumId w:val="31"/>
  </w:num>
  <w:num w:numId="17">
    <w:abstractNumId w:val="20"/>
  </w:num>
  <w:num w:numId="18">
    <w:abstractNumId w:val="26"/>
  </w:num>
  <w:num w:numId="19">
    <w:abstractNumId w:val="6"/>
  </w:num>
  <w:num w:numId="20">
    <w:abstractNumId w:val="5"/>
  </w:num>
  <w:num w:numId="21">
    <w:abstractNumId w:val="30"/>
  </w:num>
  <w:num w:numId="22">
    <w:abstractNumId w:val="1"/>
  </w:num>
  <w:num w:numId="23">
    <w:abstractNumId w:val="7"/>
  </w:num>
  <w:num w:numId="24">
    <w:abstractNumId w:val="14"/>
  </w:num>
  <w:num w:numId="25">
    <w:abstractNumId w:val="28"/>
  </w:num>
  <w:num w:numId="26">
    <w:abstractNumId w:val="11"/>
  </w:num>
  <w:num w:numId="27">
    <w:abstractNumId w:val="21"/>
  </w:num>
  <w:num w:numId="28">
    <w:abstractNumId w:val="18"/>
  </w:num>
  <w:num w:numId="29">
    <w:abstractNumId w:val="27"/>
  </w:num>
  <w:num w:numId="30">
    <w:abstractNumId w:val="15"/>
  </w:num>
  <w:num w:numId="31">
    <w:abstractNumId w:val="13"/>
  </w:num>
  <w:num w:numId="32">
    <w:abstractNumId w:val="4"/>
  </w:num>
  <w:num w:numId="33">
    <w:abstractNumId w:val="3"/>
  </w:num>
  <w:num w:numId="34">
    <w:abstractNumId w:val="3"/>
    <w:lvlOverride w:ilvl="1">
      <w:lvl w:ilvl="1">
        <w:numFmt w:val="upperLetter"/>
        <w:lvlText w:val="%2."/>
        <w:lvlJc w:val="left"/>
      </w:lvl>
    </w:lvlOverride>
  </w:num>
  <w:num w:numId="35">
    <w:abstractNumId w:val="2"/>
  </w:num>
  <w:num w:numId="36">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abstractNumId w:val="2"/>
    <w:lvlOverride w:ilvl="1">
      <w:lvl w:ilvl="1">
        <w:numFmt w:val="upperLetter"/>
        <w:lvlText w:val="%2."/>
        <w:lvlJc w:val="left"/>
        <w:pPr>
          <w:tabs>
            <w:tab w:val="num" w:pos="1440"/>
          </w:tabs>
          <w:ind w:left="1440" w:hanging="360"/>
        </w:pPr>
      </w:lvl>
    </w:lvlOverride>
  </w:num>
  <w:num w:numId="38">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abstractNumId w:val="2"/>
    <w:lvlOverride w:ilvl="1">
      <w:lvl w:ilvl="1">
        <w:numFmt w:val="upperLetter"/>
        <w:lvlText w:val="%2."/>
        <w:lvlJc w:val="left"/>
        <w:pPr>
          <w:tabs>
            <w:tab w:val="num" w:pos="1440"/>
          </w:tabs>
          <w:ind w:left="1440" w:hanging="360"/>
        </w:p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476E10"/>
    <w:rsid w:val="005352B5"/>
    <w:rsid w:val="007306A3"/>
    <w:rsid w:val="007F79B1"/>
    <w:rsid w:val="008A2B4C"/>
    <w:rsid w:val="008D56BB"/>
    <w:rsid w:val="00AD72B2"/>
    <w:rsid w:val="00D22DA6"/>
    <w:rsid w:val="00DE0630"/>
    <w:rsid w:val="00E966F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583/spring-aop-example-tutorial-aspect-advice-pointcut-joinpoint-annotations-xml-configuration" TargetMode="External"/><Relationship Id="rId18" Type="http://schemas.openxmlformats.org/officeDocument/2006/relationships/hyperlink" Target="http://www.journaldev.com/2573/spring-mvc-file-upload-example-tutorial-single-and-multiple-files" TargetMode="External"/><Relationship Id="rId26" Type="http://schemas.openxmlformats.org/officeDocument/2006/relationships/hyperlink" Target="http://www.journaldev.com/2676/spring-mvc-interceptors-example-handlerinterceptor-and-handlerinterceptoradapter" TargetMode="External"/><Relationship Id="rId39" Type="http://schemas.openxmlformats.org/officeDocument/2006/relationships/fontTable" Target="fontTable.xml"/><Relationship Id="rId21" Type="http://schemas.openxmlformats.org/officeDocument/2006/relationships/hyperlink" Target="http://www.journaldev.com/2324/jackson-json-processing-api-in-java-example-tutorial" TargetMode="External"/><Relationship Id="rId34" Type="http://schemas.openxmlformats.org/officeDocument/2006/relationships/hyperlink" Target="http://www.journaldev.com/1392/factory-design-pattern-in-java" TargetMode="External"/><Relationship Id="rId7" Type="http://schemas.openxmlformats.org/officeDocument/2006/relationships/hyperlink" Target="http://www.journaldev.com/2394/dependency-injection-design-pattern-in-java-example-tutorial" TargetMode="External"/><Relationship Id="rId12" Type="http://schemas.openxmlformats.org/officeDocument/2006/relationships/hyperlink" Target="http://www.journaldev.com/1933/java-servlet-filter-example-tutorial" TargetMode="External"/><Relationship Id="rId17" Type="http://schemas.openxmlformats.org/officeDocument/2006/relationships/hyperlink" Target="http://www.journaldev.com/2623/spring-bean-autowire-by-name-type-constructor-autowired-and-qualifier-annotations-example" TargetMode="External"/><Relationship Id="rId25" Type="http://schemas.openxmlformats.org/officeDocument/2006/relationships/hyperlink" Target="http://www.journaldev.com/2668/spring-mvc-form-validation-example-using-annotation-and-custom-validator-implementation" TargetMode="External"/><Relationship Id="rId33" Type="http://schemas.openxmlformats.org/officeDocument/2006/relationships/hyperlink" Target="http://www.journaldev.com/1377/java-singleton-design-pattern-best-practices-with-examples" TargetMode="External"/><Relationship Id="rId38" Type="http://schemas.openxmlformats.org/officeDocument/2006/relationships/hyperlink" Target="http://www.journaldev.com/1763/template-method-design-pattern-in-java" TargetMode="External"/><Relationship Id="rId2" Type="http://schemas.openxmlformats.org/officeDocument/2006/relationships/styles" Target="styles.xml"/><Relationship Id="rId16" Type="http://schemas.openxmlformats.org/officeDocument/2006/relationships/hyperlink" Target="http://www.journaldev.com/2623/spring-bean-autowire-by-name-type-constructor-autowired-and-qualifier-annotations-example" TargetMode="External"/><Relationship Id="rId20" Type="http://schemas.openxmlformats.org/officeDocument/2006/relationships/hyperlink" Target="http://www.journaldev.com/2610/spring-mvc-internationalization-i18n-and-localization-l10n-example" TargetMode="External"/><Relationship Id="rId29" Type="http://schemas.openxmlformats.org/officeDocument/2006/relationships/hyperlink" Target="http://www.journaldev.com/3524/spring-hibernate-integration-example-tutorial-spring-4-hibernate-3-and-hibernate-4" TargetMode="External"/><Relationship Id="rId1" Type="http://schemas.openxmlformats.org/officeDocument/2006/relationships/numbering" Target="numbering.xml"/><Relationship Id="rId6" Type="http://schemas.openxmlformats.org/officeDocument/2006/relationships/hyperlink" Target="http://www.developersbook.com/articles/jsf/spring2-jsf-integration.php" TargetMode="External"/><Relationship Id="rId11" Type="http://schemas.openxmlformats.org/officeDocument/2006/relationships/hyperlink" Target="http://www.journaldev.com/2676/spring-mvc-interceptors-example-handlerinterceptor-and-handlerinterceptoradapter" TargetMode="External"/><Relationship Id="rId24" Type="http://schemas.openxmlformats.org/officeDocument/2006/relationships/hyperlink" Target="http://www.journaldev.com/2573/spring-mvc-file-upload-example-tutorial-single-and-multiple-files" TargetMode="External"/><Relationship Id="rId32" Type="http://schemas.openxmlformats.org/officeDocument/2006/relationships/hyperlink" Target="http://www.journaldev.com/2736/spring-mvc-security-example-using-in-memory-userdetailsservice-and-jdbc-authentication" TargetMode="External"/><Relationship Id="rId37" Type="http://schemas.openxmlformats.org/officeDocument/2006/relationships/hyperlink" Target="http://www.journaldev.com/1572/proxy-design-pattern-in-java-example-tutorial"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journaldev.com/2637/spring-bean-life-cycle-methods-initializingbean-disposablebean-postconstruct-predestroy-aware-interfaces" TargetMode="External"/><Relationship Id="rId23" Type="http://schemas.openxmlformats.org/officeDocument/2006/relationships/hyperlink" Target="http://www.journaldev.com/3358/spring-mvc-requestmapping-annotation-example-with-controller-methods-headers-params-requestparam-pathvariable" TargetMode="External"/><Relationship Id="rId28" Type="http://schemas.openxmlformats.org/officeDocument/2006/relationships/hyperlink" Target="http://www.journaldev.com/2597/spring-datasource-jndi-with-tomcat-example" TargetMode="External"/><Relationship Id="rId36" Type="http://schemas.openxmlformats.org/officeDocument/2006/relationships/hyperlink" Target="http://www.journaldev.com/1487/adapter-design-pattern-in-java-example-tutorial" TargetMode="External"/><Relationship Id="rId10" Type="http://schemas.openxmlformats.org/officeDocument/2006/relationships/hyperlink" Target="http://www.journaldev.com/2583/spring-aop-example-tutorial-aspect-advice-pointcut-joinpoint-annotations-xml-configuration" TargetMode="External"/><Relationship Id="rId19" Type="http://schemas.openxmlformats.org/officeDocument/2006/relationships/hyperlink" Target="http://www.journaldev.com/2651/spring-mvc-exception-handling-exceptionhandler-controlleradvice-handlerexceptionresolver-json-response-example" TargetMode="External"/><Relationship Id="rId31" Type="http://schemas.openxmlformats.org/officeDocument/2006/relationships/hyperlink" Target="http://www.journaldev.com/2715/spring-security-in-servlet-web-application-using-dao-jdbc-in-memory-authentication" TargetMode="External"/><Relationship Id="rId4" Type="http://schemas.openxmlformats.org/officeDocument/2006/relationships/webSettings" Target="webSettings.xml"/><Relationship Id="rId9" Type="http://schemas.openxmlformats.org/officeDocument/2006/relationships/hyperlink" Target="http://www.journaldev.com/2410/spring-dependency-injection-example-with-annotations-and-xml-configuration" TargetMode="External"/><Relationship Id="rId14" Type="http://schemas.openxmlformats.org/officeDocument/2006/relationships/hyperlink" Target="http://www.journaldev.com/2637/spring-bean-life-cycle-methods-initializingbean-disposablebean-postconstruct-predestroy-aware-interfaces" TargetMode="External"/><Relationship Id="rId22" Type="http://schemas.openxmlformats.org/officeDocument/2006/relationships/hyperlink" Target="http://www.journaldev.com/2552/spring-restful-web-service-example-with-json-jackson-and-client-program" TargetMode="External"/><Relationship Id="rId27" Type="http://schemas.openxmlformats.org/officeDocument/2006/relationships/hyperlink" Target="http://www.journaldev.com/2593/spring-jdbc-and-jdbctemplate-crud-with-datasource-example-tutorial" TargetMode="External"/><Relationship Id="rId30" Type="http://schemas.openxmlformats.org/officeDocument/2006/relationships/hyperlink" Target="http://www.journaldev.com/3531/spring-mvc-hibernate-mysql-integration-crud-example-tutorial" TargetMode="External"/><Relationship Id="rId35" Type="http://schemas.openxmlformats.org/officeDocument/2006/relationships/hyperlink" Target="http://www.journaldev.com/1440/prototype-pattern-in-java" TargetMode="External"/><Relationship Id="rId8" Type="http://schemas.openxmlformats.org/officeDocument/2006/relationships/hyperlink" Target="http://www.journaldev.com/2403/google-guice-dependency-injection-example-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2028</TotalTime>
  <Pages>1</Pages>
  <Words>10230</Words>
  <Characters>58314</Characters>
  <Application>Microsoft Office Word</Application>
  <DocSecurity>0</DocSecurity>
  <Lines>485</Lines>
  <Paragraphs>136</Paragraphs>
  <ScaleCrop>false</ScaleCrop>
  <Company/>
  <LinksUpToDate>false</LinksUpToDate>
  <CharactersWithSpaces>68408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10</cp:revision>
  <dcterms:created xsi:type="dcterms:W3CDTF">2016-09-25T05:37:00Z</dcterms:created>
  <dcterms:modified xsi:type="dcterms:W3CDTF">2020-09-01T08:59:00Z</dcterms:modified>
</cp:coreProperties>
</file>